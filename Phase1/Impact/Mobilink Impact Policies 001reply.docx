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5A4" w:rsidRPr="002A6BB0" w:rsidRDefault="004025A4" w:rsidP="004025A4">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Futura-Light" w:hAnsi="Futura-Light" w:cs="Futura-Light"/>
          <w:noProof/>
          <w:sz w:val="20"/>
          <w:szCs w:val="20"/>
          <w:lang w:val="en-GB" w:eastAsia="en-GB"/>
        </w:rPr>
        <w:drawing>
          <wp:inline distT="0" distB="0" distL="0" distR="0">
            <wp:extent cx="5731510" cy="1078919"/>
            <wp:effectExtent l="19050" t="0" r="2540" b="0"/>
            <wp:docPr id="11"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8" cstate="print"/>
                    <a:srcRect/>
                    <a:stretch>
                      <a:fillRect/>
                    </a:stretch>
                  </pic:blipFill>
                  <pic:spPr bwMode="auto">
                    <a:xfrm>
                      <a:off x="0" y="0"/>
                      <a:ext cx="5731510" cy="1078919"/>
                    </a:xfrm>
                    <a:prstGeom prst="rect">
                      <a:avLst/>
                    </a:prstGeom>
                    <a:noFill/>
                    <a:ln w="9525">
                      <a:noFill/>
                      <a:miter lim="800000"/>
                      <a:headEnd/>
                      <a:tailEnd/>
                    </a:ln>
                  </pic:spPr>
                </pic:pic>
              </a:graphicData>
            </a:graphic>
          </wp:inline>
        </w:drawing>
      </w:r>
    </w:p>
    <w:p w:rsidR="000C2B72" w:rsidRPr="002A6BB0" w:rsidRDefault="00AC5589" w:rsidP="002017E5">
      <w:pPr>
        <w:rPr>
          <w:rFonts w:ascii="Arial-BoldMT" w:eastAsiaTheme="minorHAnsi" w:hAnsi="Arial-BoldMT" w:cs="Arial-BoldMT"/>
          <w:b/>
          <w:bCs/>
          <w:sz w:val="24"/>
          <w:szCs w:val="24"/>
          <w:lang w:val="en-GB"/>
        </w:rPr>
      </w:pPr>
      <w:r>
        <w:rPr>
          <w:rFonts w:ascii="Arial-BoldMT" w:eastAsiaTheme="minorHAnsi" w:hAnsi="Arial-BoldMT" w:cs="Arial-BoldMT"/>
          <w:b/>
          <w:bCs/>
          <w:noProof/>
          <w:sz w:val="24"/>
          <w:szCs w:val="24"/>
          <w:lang w:val="en-GB" w:eastAsia="en-GB"/>
        </w:rPr>
        <w:pict>
          <v:shapetype id="_x0000_t202" coordsize="21600,21600" o:spt="202" path="m,l,21600r21600,l21600,xe">
            <v:stroke joinstyle="miter"/>
            <v:path gradientshapeok="t" o:connecttype="rect"/>
          </v:shapetype>
          <v:shape id="_x0000_s1036" type="#_x0000_t202" style="position:absolute;margin-left:45.05pt;margin-top:108.7pt;width:337.9pt;height:74.5pt;z-index:251645440;mso-width-relative:margin;mso-height-relative:margin" stroked="f">
            <v:textbox style="mso-next-textbox:#_x0000_s1036">
              <w:txbxContent>
                <w:p w:rsidR="007355D0" w:rsidRPr="005839FA" w:rsidRDefault="007355D0" w:rsidP="005839FA">
                  <w:pPr>
                    <w:jc w:val="center"/>
                    <w:rPr>
                      <w:rFonts w:ascii="Arial" w:hAnsi="Arial" w:cs="Arial"/>
                      <w:b/>
                      <w:sz w:val="36"/>
                      <w:szCs w:val="36"/>
                    </w:rPr>
                  </w:pPr>
                  <w:r w:rsidRPr="005839FA">
                    <w:rPr>
                      <w:rFonts w:ascii="Arial" w:hAnsi="Arial" w:cs="Arial"/>
                      <w:b/>
                      <w:sz w:val="36"/>
                      <w:szCs w:val="36"/>
                    </w:rPr>
                    <w:t xml:space="preserve"> IBM Tivoli Netcool</w:t>
                  </w:r>
                </w:p>
                <w:p w:rsidR="007355D0" w:rsidRPr="002A6BB0" w:rsidRDefault="007355D0" w:rsidP="005839FA">
                  <w:pPr>
                    <w:jc w:val="center"/>
                    <w:rPr>
                      <w:rFonts w:ascii="Arial" w:hAnsi="Arial" w:cs="Arial"/>
                      <w:b/>
                      <w:sz w:val="36"/>
                      <w:szCs w:val="36"/>
                      <w:lang w:val="en-GB"/>
                    </w:rPr>
                  </w:pPr>
                  <w:r w:rsidRPr="005839FA">
                    <w:rPr>
                      <w:rFonts w:ascii="Arial" w:hAnsi="Arial" w:cs="Arial"/>
                      <w:b/>
                      <w:sz w:val="36"/>
                      <w:szCs w:val="36"/>
                    </w:rPr>
                    <w:t>Mobilink</w:t>
                  </w:r>
                  <w:r>
                    <w:rPr>
                      <w:rFonts w:ascii="Arial" w:hAnsi="Arial" w:cs="Arial"/>
                      <w:b/>
                      <w:sz w:val="36"/>
                      <w:szCs w:val="36"/>
                    </w:rPr>
                    <w:t xml:space="preserve"> Impact Policies</w:t>
                  </w:r>
                </w:p>
                <w:p w:rsidR="007355D0" w:rsidRPr="005839FA" w:rsidRDefault="007355D0" w:rsidP="005839FA">
                  <w:pPr>
                    <w:jc w:val="center"/>
                    <w:rPr>
                      <w:rFonts w:ascii="Arial" w:hAnsi="Arial" w:cs="Arial"/>
                      <w:b/>
                      <w:sz w:val="36"/>
                      <w:szCs w:val="36"/>
                    </w:rPr>
                  </w:pPr>
                </w:p>
              </w:txbxContent>
            </v:textbox>
          </v:shape>
        </w:pict>
      </w:r>
      <w:r>
        <w:rPr>
          <w:rFonts w:ascii="Arial-BoldMT" w:eastAsiaTheme="minorHAnsi" w:hAnsi="Arial-BoldMT" w:cs="Arial-BoldMT"/>
          <w:b/>
          <w:bCs/>
          <w:noProof/>
          <w:sz w:val="24"/>
          <w:szCs w:val="24"/>
          <w:lang w:val="en-GB" w:eastAsia="en-GB"/>
        </w:rPr>
        <w:pict>
          <v:shapetype id="_x0000_t32" coordsize="21600,21600" o:spt="32" o:oned="t" path="m,l21600,21600e" filled="f">
            <v:path arrowok="t" fillok="f" o:connecttype="none"/>
            <o:lock v:ext="edit" shapetype="t"/>
          </v:shapetype>
          <v:shape id="_x0000_s1035" type="#_x0000_t32" style="position:absolute;margin-left:8.7pt;margin-top:220.45pt;width:418.35pt;height:0;z-index:251644416" o:connectortype="straight" strokeweight="2.25pt"/>
        </w:pict>
      </w:r>
      <w:r>
        <w:rPr>
          <w:rFonts w:ascii="Arial-BoldMT" w:eastAsiaTheme="minorHAnsi" w:hAnsi="Arial-BoldMT" w:cs="Arial-BoldMT"/>
          <w:b/>
          <w:bCs/>
          <w:noProof/>
          <w:sz w:val="24"/>
          <w:szCs w:val="24"/>
          <w:lang w:val="en-GB" w:eastAsia="zh-TW"/>
        </w:rPr>
        <w:pict>
          <v:shape id="_x0000_s1033" type="#_x0000_t202" style="position:absolute;margin-left:-15.85pt;margin-top:424pt;width:180.5pt;height:182.7pt;z-index:251642368;mso-width-percent:400;mso-height-percent:200;mso-width-percent:400;mso-height-percent:200;mso-width-relative:margin;mso-height-relative:margin" stroked="f">
            <v:textbox style="mso-next-textbox:#_x0000_s1033;mso-fit-shape-to-text:t">
              <w:txbxContent>
                <w:p w:rsidR="007355D0" w:rsidRDefault="007355D0"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Innovise ESM</w:t>
                  </w:r>
                </w:p>
                <w:p w:rsidR="007355D0" w:rsidRDefault="007355D0"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Keypoint</w:t>
                  </w:r>
                </w:p>
                <w:p w:rsidR="007355D0" w:rsidRDefault="007355D0"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High Street</w:t>
                  </w:r>
                </w:p>
                <w:p w:rsidR="007355D0" w:rsidRDefault="007355D0"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Slough</w:t>
                  </w:r>
                </w:p>
                <w:p w:rsidR="007355D0" w:rsidRDefault="007355D0"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SL1 1DY</w:t>
                  </w:r>
                </w:p>
                <w:p w:rsidR="007355D0" w:rsidRDefault="007355D0"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Tel: +44 (0) 1753 513 800</w:t>
                  </w:r>
                </w:p>
                <w:p w:rsidR="007355D0" w:rsidRDefault="007355D0"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Author: Chris Janes</w:t>
                  </w:r>
                </w:p>
                <w:p w:rsidR="007355D0" w:rsidRDefault="007355D0"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Title: Mobilink Impact Policies</w:t>
                  </w:r>
                </w:p>
                <w:p w:rsidR="007355D0" w:rsidRDefault="007355D0">
                  <w:r>
                    <w:rPr>
                      <w:rFonts w:ascii="Arial-BoldMT" w:eastAsiaTheme="minorHAnsi" w:hAnsi="Arial-BoldMT" w:cs="Arial-BoldMT"/>
                      <w:b/>
                      <w:bCs/>
                      <w:sz w:val="24"/>
                      <w:szCs w:val="24"/>
                      <w:lang w:val="en-GB"/>
                    </w:rPr>
                    <w:t>Version: 0.00</w:t>
                  </w:r>
                </w:p>
              </w:txbxContent>
            </v:textbox>
          </v:shape>
        </w:pict>
      </w:r>
      <w:r>
        <w:rPr>
          <w:rFonts w:ascii="Arial-BoldMT" w:eastAsiaTheme="minorHAnsi" w:hAnsi="Arial-BoldMT" w:cs="Arial-BoldMT"/>
          <w:b/>
          <w:bCs/>
          <w:noProof/>
          <w:sz w:val="24"/>
          <w:szCs w:val="24"/>
          <w:lang w:val="en-GB" w:eastAsia="en-GB"/>
        </w:rPr>
        <w:pict>
          <v:shape id="_x0000_s1034" type="#_x0000_t32" style="position:absolute;margin-left:8.7pt;margin-top:91.35pt;width:418.35pt;height:0;z-index:251643392" o:connectortype="straight" strokeweight="2.25pt"/>
        </w:pict>
      </w:r>
      <w:r w:rsidR="004025A4" w:rsidRPr="002A6BB0">
        <w:rPr>
          <w:rFonts w:ascii="Arial-BoldMT" w:eastAsiaTheme="minorHAnsi" w:hAnsi="Arial-BoldMT" w:cs="Arial-BoldMT"/>
          <w:b/>
          <w:bCs/>
          <w:sz w:val="24"/>
          <w:szCs w:val="24"/>
          <w:lang w:val="en-GB"/>
        </w:rPr>
        <w:br w:type="page"/>
      </w:r>
    </w:p>
    <w:sdt>
      <w:sdtPr>
        <w:rPr>
          <w:rFonts w:ascii="Calibri" w:eastAsia="Calibri" w:hAnsi="Calibri" w:cs="Times New Roman"/>
          <w:b w:val="0"/>
          <w:bCs w:val="0"/>
          <w:color w:val="auto"/>
          <w:sz w:val="22"/>
          <w:szCs w:val="22"/>
          <w:lang w:val="en-GB"/>
        </w:rPr>
        <w:id w:val="25081334"/>
        <w:docPartObj>
          <w:docPartGallery w:val="Table of Contents"/>
          <w:docPartUnique/>
        </w:docPartObj>
      </w:sdtPr>
      <w:sdtContent>
        <w:p w:rsidR="00567726" w:rsidRPr="002A6BB0" w:rsidRDefault="00567726">
          <w:pPr>
            <w:pStyle w:val="TOCHeading"/>
            <w:rPr>
              <w:lang w:val="en-GB"/>
            </w:rPr>
          </w:pPr>
          <w:r w:rsidRPr="002A6BB0">
            <w:rPr>
              <w:lang w:val="en-GB"/>
            </w:rPr>
            <w:t>Contents</w:t>
          </w:r>
        </w:p>
        <w:p w:rsidR="00685C2B" w:rsidRDefault="00AC5589">
          <w:pPr>
            <w:pStyle w:val="TOC1"/>
            <w:tabs>
              <w:tab w:val="left" w:pos="440"/>
              <w:tab w:val="right" w:leader="dot" w:pos="9016"/>
            </w:tabs>
            <w:rPr>
              <w:rFonts w:asciiTheme="minorHAnsi" w:eastAsiaTheme="minorEastAsia" w:hAnsiTheme="minorHAnsi" w:cstheme="minorBidi"/>
              <w:noProof/>
              <w:lang w:val="en-GB" w:eastAsia="en-GB"/>
            </w:rPr>
          </w:pPr>
          <w:r w:rsidRPr="002A6BB0">
            <w:rPr>
              <w:lang w:val="en-GB"/>
            </w:rPr>
            <w:fldChar w:fldCharType="begin"/>
          </w:r>
          <w:r w:rsidR="00567726" w:rsidRPr="002A6BB0">
            <w:rPr>
              <w:lang w:val="en-GB"/>
            </w:rPr>
            <w:instrText xml:space="preserve"> TOC \o "1-3" \h \z \u </w:instrText>
          </w:r>
          <w:r w:rsidRPr="002A6BB0">
            <w:rPr>
              <w:lang w:val="en-GB"/>
            </w:rPr>
            <w:fldChar w:fldCharType="separate"/>
          </w:r>
          <w:hyperlink w:anchor="_Toc264545967" w:history="1">
            <w:r w:rsidR="00685C2B" w:rsidRPr="00E23C5E">
              <w:rPr>
                <w:rStyle w:val="Hyperlink"/>
                <w:rFonts w:ascii="Arial" w:hAnsi="Arial" w:cs="Arial"/>
                <w:noProof/>
                <w:lang w:val="en-GB"/>
              </w:rPr>
              <w:t>1.</w:t>
            </w:r>
            <w:r w:rsidR="00685C2B">
              <w:rPr>
                <w:rFonts w:asciiTheme="minorHAnsi" w:eastAsiaTheme="minorEastAsia" w:hAnsiTheme="minorHAnsi" w:cstheme="minorBidi"/>
                <w:noProof/>
                <w:lang w:val="en-GB" w:eastAsia="en-GB"/>
              </w:rPr>
              <w:tab/>
            </w:r>
            <w:r w:rsidR="00685C2B" w:rsidRPr="00E23C5E">
              <w:rPr>
                <w:rStyle w:val="Hyperlink"/>
                <w:rFonts w:ascii="Arial" w:hAnsi="Arial" w:cs="Arial"/>
                <w:noProof/>
                <w:lang w:val="en-GB"/>
              </w:rPr>
              <w:t>Document Control</w:t>
            </w:r>
            <w:r w:rsidR="00685C2B">
              <w:rPr>
                <w:noProof/>
                <w:webHidden/>
              </w:rPr>
              <w:tab/>
            </w:r>
            <w:r>
              <w:rPr>
                <w:noProof/>
                <w:webHidden/>
              </w:rPr>
              <w:fldChar w:fldCharType="begin"/>
            </w:r>
            <w:r w:rsidR="00685C2B">
              <w:rPr>
                <w:noProof/>
                <w:webHidden/>
              </w:rPr>
              <w:instrText xml:space="preserve"> PAGEREF _Toc264545967 \h </w:instrText>
            </w:r>
            <w:r>
              <w:rPr>
                <w:noProof/>
                <w:webHidden/>
              </w:rPr>
            </w:r>
            <w:r>
              <w:rPr>
                <w:noProof/>
                <w:webHidden/>
              </w:rPr>
              <w:fldChar w:fldCharType="separate"/>
            </w:r>
            <w:r w:rsidR="00685C2B">
              <w:rPr>
                <w:noProof/>
                <w:webHidden/>
              </w:rPr>
              <w:t>5</w:t>
            </w:r>
            <w:r>
              <w:rPr>
                <w:noProof/>
                <w:webHidden/>
              </w:rPr>
              <w:fldChar w:fldCharType="end"/>
            </w:r>
          </w:hyperlink>
        </w:p>
        <w:p w:rsidR="00685C2B" w:rsidRDefault="00AC5589">
          <w:pPr>
            <w:pStyle w:val="TOC1"/>
            <w:tabs>
              <w:tab w:val="left" w:pos="440"/>
              <w:tab w:val="right" w:leader="dot" w:pos="9016"/>
            </w:tabs>
            <w:rPr>
              <w:rFonts w:asciiTheme="minorHAnsi" w:eastAsiaTheme="minorEastAsia" w:hAnsiTheme="minorHAnsi" w:cstheme="minorBidi"/>
              <w:noProof/>
              <w:lang w:val="en-GB" w:eastAsia="en-GB"/>
            </w:rPr>
          </w:pPr>
          <w:hyperlink w:anchor="_Toc264545968" w:history="1">
            <w:r w:rsidR="00685C2B" w:rsidRPr="00E23C5E">
              <w:rPr>
                <w:rStyle w:val="Hyperlink"/>
                <w:rFonts w:ascii="Arial" w:hAnsi="Arial" w:cs="Arial"/>
                <w:noProof/>
                <w:lang w:val="en-GB"/>
              </w:rPr>
              <w:t>2.</w:t>
            </w:r>
            <w:r w:rsidR="00685C2B">
              <w:rPr>
                <w:rFonts w:asciiTheme="minorHAnsi" w:eastAsiaTheme="minorEastAsia" w:hAnsiTheme="minorHAnsi" w:cstheme="minorBidi"/>
                <w:noProof/>
                <w:lang w:val="en-GB" w:eastAsia="en-GB"/>
              </w:rPr>
              <w:tab/>
            </w:r>
            <w:r w:rsidR="00685C2B" w:rsidRPr="00E23C5E">
              <w:rPr>
                <w:rStyle w:val="Hyperlink"/>
                <w:rFonts w:ascii="Arial" w:hAnsi="Arial" w:cs="Arial"/>
                <w:noProof/>
                <w:lang w:val="en-GB"/>
              </w:rPr>
              <w:t>Introduction</w:t>
            </w:r>
            <w:r w:rsidR="00685C2B">
              <w:rPr>
                <w:noProof/>
                <w:webHidden/>
              </w:rPr>
              <w:tab/>
            </w:r>
            <w:r>
              <w:rPr>
                <w:noProof/>
                <w:webHidden/>
              </w:rPr>
              <w:fldChar w:fldCharType="begin"/>
            </w:r>
            <w:r w:rsidR="00685C2B">
              <w:rPr>
                <w:noProof/>
                <w:webHidden/>
              </w:rPr>
              <w:instrText xml:space="preserve"> PAGEREF _Toc264545968 \h </w:instrText>
            </w:r>
            <w:r>
              <w:rPr>
                <w:noProof/>
                <w:webHidden/>
              </w:rPr>
            </w:r>
            <w:r>
              <w:rPr>
                <w:noProof/>
                <w:webHidden/>
              </w:rPr>
              <w:fldChar w:fldCharType="separate"/>
            </w:r>
            <w:r w:rsidR="00685C2B">
              <w:rPr>
                <w:noProof/>
                <w:webHidden/>
              </w:rPr>
              <w:t>6</w:t>
            </w:r>
            <w:r>
              <w:rPr>
                <w:noProof/>
                <w:webHidden/>
              </w:rPr>
              <w:fldChar w:fldCharType="end"/>
            </w:r>
          </w:hyperlink>
        </w:p>
        <w:p w:rsidR="00685C2B" w:rsidRDefault="00AC5589">
          <w:pPr>
            <w:pStyle w:val="TOC1"/>
            <w:tabs>
              <w:tab w:val="left" w:pos="440"/>
              <w:tab w:val="right" w:leader="dot" w:pos="9016"/>
            </w:tabs>
            <w:rPr>
              <w:rFonts w:asciiTheme="minorHAnsi" w:eastAsiaTheme="minorEastAsia" w:hAnsiTheme="minorHAnsi" w:cstheme="minorBidi"/>
              <w:noProof/>
              <w:lang w:val="en-GB" w:eastAsia="en-GB"/>
            </w:rPr>
          </w:pPr>
          <w:hyperlink w:anchor="_Toc264545969" w:history="1">
            <w:r w:rsidR="00685C2B" w:rsidRPr="00E23C5E">
              <w:rPr>
                <w:rStyle w:val="Hyperlink"/>
                <w:rFonts w:ascii="Arial" w:hAnsi="Arial" w:cs="Arial"/>
                <w:noProof/>
                <w:lang w:val="en-GB"/>
              </w:rPr>
              <w:t>3.</w:t>
            </w:r>
            <w:r w:rsidR="00685C2B">
              <w:rPr>
                <w:rFonts w:asciiTheme="minorHAnsi" w:eastAsiaTheme="minorEastAsia" w:hAnsiTheme="minorHAnsi" w:cstheme="minorBidi"/>
                <w:noProof/>
                <w:lang w:val="en-GB" w:eastAsia="en-GB"/>
              </w:rPr>
              <w:tab/>
            </w:r>
            <w:r w:rsidR="00685C2B" w:rsidRPr="00E23C5E">
              <w:rPr>
                <w:rStyle w:val="Hyperlink"/>
                <w:rFonts w:ascii="Arial" w:hAnsi="Arial" w:cs="Arial"/>
                <w:noProof/>
                <w:lang w:val="en-GB"/>
              </w:rPr>
              <w:t>General Policies</w:t>
            </w:r>
            <w:r w:rsidR="00685C2B">
              <w:rPr>
                <w:noProof/>
                <w:webHidden/>
              </w:rPr>
              <w:tab/>
            </w:r>
            <w:r>
              <w:rPr>
                <w:noProof/>
                <w:webHidden/>
              </w:rPr>
              <w:fldChar w:fldCharType="begin"/>
            </w:r>
            <w:r w:rsidR="00685C2B">
              <w:rPr>
                <w:noProof/>
                <w:webHidden/>
              </w:rPr>
              <w:instrText xml:space="preserve"> PAGEREF _Toc264545969 \h </w:instrText>
            </w:r>
            <w:r>
              <w:rPr>
                <w:noProof/>
                <w:webHidden/>
              </w:rPr>
            </w:r>
            <w:r>
              <w:rPr>
                <w:noProof/>
                <w:webHidden/>
              </w:rPr>
              <w:fldChar w:fldCharType="separate"/>
            </w:r>
            <w:r w:rsidR="00685C2B">
              <w:rPr>
                <w:noProof/>
                <w:webHidden/>
              </w:rPr>
              <w:t>6</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5970" w:history="1">
            <w:r w:rsidR="00685C2B" w:rsidRPr="00E23C5E">
              <w:rPr>
                <w:rStyle w:val="Hyperlink"/>
                <w:noProof/>
                <w:lang w:val="en-GB"/>
              </w:rPr>
              <w:t>Standard Enrichment</w:t>
            </w:r>
            <w:r w:rsidR="00685C2B">
              <w:rPr>
                <w:noProof/>
                <w:webHidden/>
              </w:rPr>
              <w:tab/>
            </w:r>
            <w:r>
              <w:rPr>
                <w:noProof/>
                <w:webHidden/>
              </w:rPr>
              <w:fldChar w:fldCharType="begin"/>
            </w:r>
            <w:r w:rsidR="00685C2B">
              <w:rPr>
                <w:noProof/>
                <w:webHidden/>
              </w:rPr>
              <w:instrText xml:space="preserve"> PAGEREF _Toc264545970 \h </w:instrText>
            </w:r>
            <w:r>
              <w:rPr>
                <w:noProof/>
                <w:webHidden/>
              </w:rPr>
            </w:r>
            <w:r>
              <w:rPr>
                <w:noProof/>
                <w:webHidden/>
              </w:rPr>
              <w:fldChar w:fldCharType="separate"/>
            </w:r>
            <w:r w:rsidR="00685C2B">
              <w:rPr>
                <w:noProof/>
                <w:webHidden/>
              </w:rPr>
              <w:t>6</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5971" w:history="1">
            <w:r w:rsidR="00685C2B" w:rsidRPr="00E23C5E">
              <w:rPr>
                <w:rStyle w:val="Hyperlink"/>
                <w:noProof/>
                <w:lang w:val="en-GB"/>
              </w:rPr>
              <w:t>Maintenance Policies</w:t>
            </w:r>
            <w:r w:rsidR="00685C2B">
              <w:rPr>
                <w:noProof/>
                <w:webHidden/>
              </w:rPr>
              <w:tab/>
            </w:r>
            <w:r>
              <w:rPr>
                <w:noProof/>
                <w:webHidden/>
              </w:rPr>
              <w:fldChar w:fldCharType="begin"/>
            </w:r>
            <w:r w:rsidR="00685C2B">
              <w:rPr>
                <w:noProof/>
                <w:webHidden/>
              </w:rPr>
              <w:instrText xml:space="preserve"> PAGEREF _Toc264545971 \h </w:instrText>
            </w:r>
            <w:r>
              <w:rPr>
                <w:noProof/>
                <w:webHidden/>
              </w:rPr>
            </w:r>
            <w:r>
              <w:rPr>
                <w:noProof/>
                <w:webHidden/>
              </w:rPr>
              <w:fldChar w:fldCharType="separate"/>
            </w:r>
            <w:r w:rsidR="00685C2B">
              <w:rPr>
                <w:noProof/>
                <w:webHidden/>
              </w:rPr>
              <w:t>6</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5972" w:history="1">
            <w:r w:rsidR="00685C2B" w:rsidRPr="00E23C5E">
              <w:rPr>
                <w:rStyle w:val="Hyperlink"/>
                <w:noProof/>
                <w:lang w:val="en-GB"/>
              </w:rPr>
              <w:t>Incident Record Policies</w:t>
            </w:r>
            <w:r w:rsidR="00685C2B">
              <w:rPr>
                <w:noProof/>
                <w:webHidden/>
              </w:rPr>
              <w:tab/>
            </w:r>
            <w:r>
              <w:rPr>
                <w:noProof/>
                <w:webHidden/>
              </w:rPr>
              <w:fldChar w:fldCharType="begin"/>
            </w:r>
            <w:r w:rsidR="00685C2B">
              <w:rPr>
                <w:noProof/>
                <w:webHidden/>
              </w:rPr>
              <w:instrText xml:space="preserve"> PAGEREF _Toc264545972 \h </w:instrText>
            </w:r>
            <w:r>
              <w:rPr>
                <w:noProof/>
                <w:webHidden/>
              </w:rPr>
            </w:r>
            <w:r>
              <w:rPr>
                <w:noProof/>
                <w:webHidden/>
              </w:rPr>
              <w:fldChar w:fldCharType="separate"/>
            </w:r>
            <w:r w:rsidR="00685C2B">
              <w:rPr>
                <w:noProof/>
                <w:webHidden/>
              </w:rPr>
              <w:t>7</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5973" w:history="1">
            <w:r w:rsidR="00685C2B" w:rsidRPr="00E23C5E">
              <w:rPr>
                <w:rStyle w:val="Hyperlink"/>
                <w:noProof/>
                <w:lang w:val="en-GB"/>
              </w:rPr>
              <w:t>Synthetic Events</w:t>
            </w:r>
            <w:r w:rsidR="00685C2B">
              <w:rPr>
                <w:noProof/>
                <w:webHidden/>
              </w:rPr>
              <w:tab/>
            </w:r>
            <w:r>
              <w:rPr>
                <w:noProof/>
                <w:webHidden/>
              </w:rPr>
              <w:fldChar w:fldCharType="begin"/>
            </w:r>
            <w:r w:rsidR="00685C2B">
              <w:rPr>
                <w:noProof/>
                <w:webHidden/>
              </w:rPr>
              <w:instrText xml:space="preserve"> PAGEREF _Toc264545973 \h </w:instrText>
            </w:r>
            <w:r>
              <w:rPr>
                <w:noProof/>
                <w:webHidden/>
              </w:rPr>
            </w:r>
            <w:r>
              <w:rPr>
                <w:noProof/>
                <w:webHidden/>
              </w:rPr>
              <w:fldChar w:fldCharType="separate"/>
            </w:r>
            <w:r w:rsidR="00685C2B">
              <w:rPr>
                <w:noProof/>
                <w:webHidden/>
              </w:rPr>
              <w:t>7</w:t>
            </w:r>
            <w:r>
              <w:rPr>
                <w:noProof/>
                <w:webHidden/>
              </w:rPr>
              <w:fldChar w:fldCharType="end"/>
            </w:r>
          </w:hyperlink>
        </w:p>
        <w:p w:rsidR="00685C2B" w:rsidRDefault="00AC5589">
          <w:pPr>
            <w:pStyle w:val="TOC1"/>
            <w:tabs>
              <w:tab w:val="left" w:pos="440"/>
              <w:tab w:val="right" w:leader="dot" w:pos="9016"/>
            </w:tabs>
            <w:rPr>
              <w:rFonts w:asciiTheme="minorHAnsi" w:eastAsiaTheme="minorEastAsia" w:hAnsiTheme="minorHAnsi" w:cstheme="minorBidi"/>
              <w:noProof/>
              <w:lang w:val="en-GB" w:eastAsia="en-GB"/>
            </w:rPr>
          </w:pPr>
          <w:hyperlink w:anchor="_Toc264545974" w:history="1">
            <w:r w:rsidR="00685C2B" w:rsidRPr="00E23C5E">
              <w:rPr>
                <w:rStyle w:val="Hyperlink"/>
                <w:rFonts w:ascii="Arial" w:hAnsi="Arial" w:cs="Arial"/>
                <w:noProof/>
                <w:lang w:val="en-GB"/>
              </w:rPr>
              <w:t>4.</w:t>
            </w:r>
            <w:r w:rsidR="00685C2B">
              <w:rPr>
                <w:rFonts w:asciiTheme="minorHAnsi" w:eastAsiaTheme="minorEastAsia" w:hAnsiTheme="minorHAnsi" w:cstheme="minorBidi"/>
                <w:noProof/>
                <w:lang w:val="en-GB" w:eastAsia="en-GB"/>
              </w:rPr>
              <w:tab/>
            </w:r>
            <w:r w:rsidR="00685C2B" w:rsidRPr="00E23C5E">
              <w:rPr>
                <w:rStyle w:val="Hyperlink"/>
                <w:rFonts w:ascii="Arial" w:hAnsi="Arial" w:cs="Arial"/>
                <w:noProof/>
                <w:lang w:val="en-GB"/>
              </w:rPr>
              <w:t>Correlation Policies</w:t>
            </w:r>
            <w:r w:rsidR="00685C2B">
              <w:rPr>
                <w:noProof/>
                <w:webHidden/>
              </w:rPr>
              <w:tab/>
            </w:r>
            <w:r>
              <w:rPr>
                <w:noProof/>
                <w:webHidden/>
              </w:rPr>
              <w:fldChar w:fldCharType="begin"/>
            </w:r>
            <w:r w:rsidR="00685C2B">
              <w:rPr>
                <w:noProof/>
                <w:webHidden/>
              </w:rPr>
              <w:instrText xml:space="preserve"> PAGEREF _Toc264545974 \h </w:instrText>
            </w:r>
            <w:r>
              <w:rPr>
                <w:noProof/>
                <w:webHidden/>
              </w:rPr>
            </w:r>
            <w:r>
              <w:rPr>
                <w:noProof/>
                <w:webHidden/>
              </w:rPr>
              <w:fldChar w:fldCharType="separate"/>
            </w:r>
            <w:r w:rsidR="00685C2B">
              <w:rPr>
                <w:noProof/>
                <w:webHidden/>
              </w:rPr>
              <w:t>9</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5975" w:history="1">
            <w:r w:rsidR="00685C2B" w:rsidRPr="00E23C5E">
              <w:rPr>
                <w:rStyle w:val="Hyperlink"/>
                <w:noProof/>
              </w:rPr>
              <w:t>DRI out of service alarms</w:t>
            </w:r>
            <w:r w:rsidR="00685C2B">
              <w:rPr>
                <w:noProof/>
                <w:webHidden/>
              </w:rPr>
              <w:tab/>
            </w:r>
            <w:r>
              <w:rPr>
                <w:noProof/>
                <w:webHidden/>
              </w:rPr>
              <w:fldChar w:fldCharType="begin"/>
            </w:r>
            <w:r w:rsidR="00685C2B">
              <w:rPr>
                <w:noProof/>
                <w:webHidden/>
              </w:rPr>
              <w:instrText xml:space="preserve"> PAGEREF _Toc264545975 \h </w:instrText>
            </w:r>
            <w:r>
              <w:rPr>
                <w:noProof/>
                <w:webHidden/>
              </w:rPr>
            </w:r>
            <w:r>
              <w:rPr>
                <w:noProof/>
                <w:webHidden/>
              </w:rPr>
              <w:fldChar w:fldCharType="separate"/>
            </w:r>
            <w:r w:rsidR="00685C2B">
              <w:rPr>
                <w:noProof/>
                <w:webHidden/>
              </w:rPr>
              <w:t>9</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5976" w:history="1">
            <w:r w:rsidR="00685C2B" w:rsidRPr="00E23C5E">
              <w:rPr>
                <w:rStyle w:val="Hyperlink"/>
                <w:noProof/>
              </w:rPr>
              <w:t>BSS Environmental Alarms</w:t>
            </w:r>
            <w:r w:rsidR="00685C2B">
              <w:rPr>
                <w:noProof/>
                <w:webHidden/>
              </w:rPr>
              <w:tab/>
            </w:r>
            <w:r>
              <w:rPr>
                <w:noProof/>
                <w:webHidden/>
              </w:rPr>
              <w:fldChar w:fldCharType="begin"/>
            </w:r>
            <w:r w:rsidR="00685C2B">
              <w:rPr>
                <w:noProof/>
                <w:webHidden/>
              </w:rPr>
              <w:instrText xml:space="preserve"> PAGEREF _Toc264545976 \h </w:instrText>
            </w:r>
            <w:r>
              <w:rPr>
                <w:noProof/>
                <w:webHidden/>
              </w:rPr>
            </w:r>
            <w:r>
              <w:rPr>
                <w:noProof/>
                <w:webHidden/>
              </w:rPr>
              <w:fldChar w:fldCharType="separate"/>
            </w:r>
            <w:r w:rsidR="00685C2B">
              <w:rPr>
                <w:noProof/>
                <w:webHidden/>
              </w:rPr>
              <w:t>9</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5977" w:history="1">
            <w:r w:rsidR="00685C2B" w:rsidRPr="00E23C5E">
              <w:rPr>
                <w:rStyle w:val="Hyperlink"/>
                <w:noProof/>
              </w:rPr>
              <w:t>Site Down Alarm - Cell Alarms</w:t>
            </w:r>
            <w:r w:rsidR="00685C2B">
              <w:rPr>
                <w:noProof/>
                <w:webHidden/>
              </w:rPr>
              <w:tab/>
            </w:r>
            <w:r>
              <w:rPr>
                <w:noProof/>
                <w:webHidden/>
              </w:rPr>
              <w:fldChar w:fldCharType="begin"/>
            </w:r>
            <w:r w:rsidR="00685C2B">
              <w:rPr>
                <w:noProof/>
                <w:webHidden/>
              </w:rPr>
              <w:instrText xml:space="preserve"> PAGEREF _Toc264545977 \h </w:instrText>
            </w:r>
            <w:r>
              <w:rPr>
                <w:noProof/>
                <w:webHidden/>
              </w:rPr>
            </w:r>
            <w:r>
              <w:rPr>
                <w:noProof/>
                <w:webHidden/>
              </w:rPr>
              <w:fldChar w:fldCharType="separate"/>
            </w:r>
            <w:r w:rsidR="00685C2B">
              <w:rPr>
                <w:noProof/>
                <w:webHidden/>
              </w:rPr>
              <w:t>9</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5978" w:history="1">
            <w:r w:rsidR="00685C2B" w:rsidRPr="00E23C5E">
              <w:rPr>
                <w:rStyle w:val="Hyperlink"/>
                <w:noProof/>
              </w:rPr>
              <w:t>Site Down Alarm – Site Down</w:t>
            </w:r>
            <w:r w:rsidR="00685C2B">
              <w:rPr>
                <w:noProof/>
                <w:webHidden/>
              </w:rPr>
              <w:tab/>
            </w:r>
            <w:r>
              <w:rPr>
                <w:noProof/>
                <w:webHidden/>
              </w:rPr>
              <w:fldChar w:fldCharType="begin"/>
            </w:r>
            <w:r w:rsidR="00685C2B">
              <w:rPr>
                <w:noProof/>
                <w:webHidden/>
              </w:rPr>
              <w:instrText xml:space="preserve"> PAGEREF _Toc264545978 \h </w:instrText>
            </w:r>
            <w:r>
              <w:rPr>
                <w:noProof/>
                <w:webHidden/>
              </w:rPr>
            </w:r>
            <w:r>
              <w:rPr>
                <w:noProof/>
                <w:webHidden/>
              </w:rPr>
              <w:fldChar w:fldCharType="separate"/>
            </w:r>
            <w:r w:rsidR="00685C2B">
              <w:rPr>
                <w:noProof/>
                <w:webHidden/>
              </w:rPr>
              <w:t>10</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5979" w:history="1">
            <w:r w:rsidR="00685C2B" w:rsidRPr="00E23C5E">
              <w:rPr>
                <w:rStyle w:val="Hyperlink"/>
                <w:noProof/>
              </w:rPr>
              <w:t>Multiple BTS down alarms</w:t>
            </w:r>
            <w:r w:rsidR="00685C2B">
              <w:rPr>
                <w:noProof/>
                <w:webHidden/>
              </w:rPr>
              <w:tab/>
            </w:r>
            <w:r>
              <w:rPr>
                <w:noProof/>
                <w:webHidden/>
              </w:rPr>
              <w:fldChar w:fldCharType="begin"/>
            </w:r>
            <w:r w:rsidR="00685C2B">
              <w:rPr>
                <w:noProof/>
                <w:webHidden/>
              </w:rPr>
              <w:instrText xml:space="preserve"> PAGEREF _Toc264545979 \h </w:instrText>
            </w:r>
            <w:r>
              <w:rPr>
                <w:noProof/>
                <w:webHidden/>
              </w:rPr>
            </w:r>
            <w:r>
              <w:rPr>
                <w:noProof/>
                <w:webHidden/>
              </w:rPr>
              <w:fldChar w:fldCharType="separate"/>
            </w:r>
            <w:r w:rsidR="00685C2B">
              <w:rPr>
                <w:noProof/>
                <w:webHidden/>
              </w:rPr>
              <w:t>10</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5980" w:history="1">
            <w:r w:rsidR="00685C2B" w:rsidRPr="00E23C5E">
              <w:rPr>
                <w:rStyle w:val="Hyperlink"/>
                <w:noProof/>
              </w:rPr>
              <w:t>RSL/GSL/MSL alarms</w:t>
            </w:r>
            <w:r w:rsidR="00685C2B">
              <w:rPr>
                <w:noProof/>
                <w:webHidden/>
              </w:rPr>
              <w:tab/>
            </w:r>
            <w:r>
              <w:rPr>
                <w:noProof/>
                <w:webHidden/>
              </w:rPr>
              <w:fldChar w:fldCharType="begin"/>
            </w:r>
            <w:r w:rsidR="00685C2B">
              <w:rPr>
                <w:noProof/>
                <w:webHidden/>
              </w:rPr>
              <w:instrText xml:space="preserve"> PAGEREF _Toc264545980 \h </w:instrText>
            </w:r>
            <w:r>
              <w:rPr>
                <w:noProof/>
                <w:webHidden/>
              </w:rPr>
            </w:r>
            <w:r>
              <w:rPr>
                <w:noProof/>
                <w:webHidden/>
              </w:rPr>
              <w:fldChar w:fldCharType="separate"/>
            </w:r>
            <w:r w:rsidR="00685C2B">
              <w:rPr>
                <w:noProof/>
                <w:webHidden/>
              </w:rPr>
              <w:t>10</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5981" w:history="1">
            <w:r w:rsidR="00685C2B" w:rsidRPr="00E23C5E">
              <w:rPr>
                <w:rStyle w:val="Hyperlink"/>
                <w:noProof/>
              </w:rPr>
              <w:t>X25 failures caused by TxN problems</w:t>
            </w:r>
            <w:r w:rsidR="00685C2B">
              <w:rPr>
                <w:noProof/>
                <w:webHidden/>
              </w:rPr>
              <w:tab/>
            </w:r>
            <w:r>
              <w:rPr>
                <w:noProof/>
                <w:webHidden/>
              </w:rPr>
              <w:fldChar w:fldCharType="begin"/>
            </w:r>
            <w:r w:rsidR="00685C2B">
              <w:rPr>
                <w:noProof/>
                <w:webHidden/>
              </w:rPr>
              <w:instrText xml:space="preserve"> PAGEREF _Toc264545981 \h </w:instrText>
            </w:r>
            <w:r>
              <w:rPr>
                <w:noProof/>
                <w:webHidden/>
              </w:rPr>
            </w:r>
            <w:r>
              <w:rPr>
                <w:noProof/>
                <w:webHidden/>
              </w:rPr>
              <w:fldChar w:fldCharType="separate"/>
            </w:r>
            <w:r w:rsidR="00685C2B">
              <w:rPr>
                <w:noProof/>
                <w:webHidden/>
              </w:rPr>
              <w:t>10</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5982" w:history="1">
            <w:r w:rsidR="00685C2B" w:rsidRPr="00E23C5E">
              <w:rPr>
                <w:rStyle w:val="Hyperlink"/>
                <w:noProof/>
              </w:rPr>
              <w:t>Cell performance related alarms</w:t>
            </w:r>
            <w:r w:rsidR="00685C2B">
              <w:rPr>
                <w:noProof/>
                <w:webHidden/>
              </w:rPr>
              <w:tab/>
            </w:r>
            <w:r>
              <w:rPr>
                <w:noProof/>
                <w:webHidden/>
              </w:rPr>
              <w:fldChar w:fldCharType="begin"/>
            </w:r>
            <w:r w:rsidR="00685C2B">
              <w:rPr>
                <w:noProof/>
                <w:webHidden/>
              </w:rPr>
              <w:instrText xml:space="preserve"> PAGEREF _Toc264545982 \h </w:instrText>
            </w:r>
            <w:r>
              <w:rPr>
                <w:noProof/>
                <w:webHidden/>
              </w:rPr>
            </w:r>
            <w:r>
              <w:rPr>
                <w:noProof/>
                <w:webHidden/>
              </w:rPr>
              <w:fldChar w:fldCharType="separate"/>
            </w:r>
            <w:r w:rsidR="00685C2B">
              <w:rPr>
                <w:noProof/>
                <w:webHidden/>
              </w:rPr>
              <w:t>11</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5983" w:history="1">
            <w:r w:rsidR="00685C2B" w:rsidRPr="00E23C5E">
              <w:rPr>
                <w:rStyle w:val="Hyperlink"/>
                <w:noProof/>
              </w:rPr>
              <w:t>RSL link disconnect alarms</w:t>
            </w:r>
            <w:r w:rsidR="00685C2B">
              <w:rPr>
                <w:noProof/>
                <w:webHidden/>
              </w:rPr>
              <w:tab/>
            </w:r>
            <w:r>
              <w:rPr>
                <w:noProof/>
                <w:webHidden/>
              </w:rPr>
              <w:fldChar w:fldCharType="begin"/>
            </w:r>
            <w:r w:rsidR="00685C2B">
              <w:rPr>
                <w:noProof/>
                <w:webHidden/>
              </w:rPr>
              <w:instrText xml:space="preserve"> PAGEREF _Toc264545983 \h </w:instrText>
            </w:r>
            <w:r>
              <w:rPr>
                <w:noProof/>
                <w:webHidden/>
              </w:rPr>
            </w:r>
            <w:r>
              <w:rPr>
                <w:noProof/>
                <w:webHidden/>
              </w:rPr>
              <w:fldChar w:fldCharType="separate"/>
            </w:r>
            <w:r w:rsidR="00685C2B">
              <w:rPr>
                <w:noProof/>
                <w:webHidden/>
              </w:rPr>
              <w:t>11</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5984" w:history="1">
            <w:r w:rsidR="00685C2B" w:rsidRPr="00E23C5E">
              <w:rPr>
                <w:rStyle w:val="Hyperlink"/>
                <w:noProof/>
              </w:rPr>
              <w:t>Lack of events detection for each OMC</w:t>
            </w:r>
            <w:r w:rsidR="00685C2B">
              <w:rPr>
                <w:noProof/>
                <w:webHidden/>
              </w:rPr>
              <w:tab/>
            </w:r>
            <w:r>
              <w:rPr>
                <w:noProof/>
                <w:webHidden/>
              </w:rPr>
              <w:fldChar w:fldCharType="begin"/>
            </w:r>
            <w:r w:rsidR="00685C2B">
              <w:rPr>
                <w:noProof/>
                <w:webHidden/>
              </w:rPr>
              <w:instrText xml:space="preserve"> PAGEREF _Toc264545984 \h </w:instrText>
            </w:r>
            <w:r>
              <w:rPr>
                <w:noProof/>
                <w:webHidden/>
              </w:rPr>
            </w:r>
            <w:r>
              <w:rPr>
                <w:noProof/>
                <w:webHidden/>
              </w:rPr>
              <w:fldChar w:fldCharType="separate"/>
            </w:r>
            <w:r w:rsidR="00685C2B">
              <w:rPr>
                <w:noProof/>
                <w:webHidden/>
              </w:rPr>
              <w:t>11</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5985" w:history="1">
            <w:r w:rsidR="00685C2B" w:rsidRPr="00E23C5E">
              <w:rPr>
                <w:rStyle w:val="Hyperlink"/>
                <w:noProof/>
              </w:rPr>
              <w:t>TxN environmental Events</w:t>
            </w:r>
            <w:r w:rsidR="00685C2B">
              <w:rPr>
                <w:noProof/>
                <w:webHidden/>
              </w:rPr>
              <w:tab/>
            </w:r>
            <w:r>
              <w:rPr>
                <w:noProof/>
                <w:webHidden/>
              </w:rPr>
              <w:fldChar w:fldCharType="begin"/>
            </w:r>
            <w:r w:rsidR="00685C2B">
              <w:rPr>
                <w:noProof/>
                <w:webHidden/>
              </w:rPr>
              <w:instrText xml:space="preserve"> PAGEREF _Toc264545985 \h </w:instrText>
            </w:r>
            <w:r>
              <w:rPr>
                <w:noProof/>
                <w:webHidden/>
              </w:rPr>
            </w:r>
            <w:r>
              <w:rPr>
                <w:noProof/>
                <w:webHidden/>
              </w:rPr>
              <w:fldChar w:fldCharType="separate"/>
            </w:r>
            <w:r w:rsidR="00685C2B">
              <w:rPr>
                <w:noProof/>
                <w:webHidden/>
              </w:rPr>
              <w:t>11</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5986" w:history="1">
            <w:r w:rsidR="00685C2B" w:rsidRPr="00E23C5E">
              <w:rPr>
                <w:rStyle w:val="Hyperlink"/>
                <w:noProof/>
              </w:rPr>
              <w:t>TxN Input power low/high/abnormal</w:t>
            </w:r>
            <w:r w:rsidR="00685C2B">
              <w:rPr>
                <w:noProof/>
                <w:webHidden/>
              </w:rPr>
              <w:tab/>
            </w:r>
            <w:r>
              <w:rPr>
                <w:noProof/>
                <w:webHidden/>
              </w:rPr>
              <w:fldChar w:fldCharType="begin"/>
            </w:r>
            <w:r w:rsidR="00685C2B">
              <w:rPr>
                <w:noProof/>
                <w:webHidden/>
              </w:rPr>
              <w:instrText xml:space="preserve"> PAGEREF _Toc264545986 \h </w:instrText>
            </w:r>
            <w:r>
              <w:rPr>
                <w:noProof/>
                <w:webHidden/>
              </w:rPr>
            </w:r>
            <w:r>
              <w:rPr>
                <w:noProof/>
                <w:webHidden/>
              </w:rPr>
              <w:fldChar w:fldCharType="separate"/>
            </w:r>
            <w:r w:rsidR="00685C2B">
              <w:rPr>
                <w:noProof/>
                <w:webHidden/>
              </w:rPr>
              <w:t>11</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5987" w:history="1">
            <w:r w:rsidR="00685C2B" w:rsidRPr="00E23C5E">
              <w:rPr>
                <w:rStyle w:val="Hyperlink"/>
                <w:noProof/>
              </w:rPr>
              <w:t>TxN External Customer Alarms</w:t>
            </w:r>
            <w:r w:rsidR="00685C2B">
              <w:rPr>
                <w:noProof/>
                <w:webHidden/>
              </w:rPr>
              <w:tab/>
            </w:r>
            <w:r>
              <w:rPr>
                <w:noProof/>
                <w:webHidden/>
              </w:rPr>
              <w:fldChar w:fldCharType="begin"/>
            </w:r>
            <w:r w:rsidR="00685C2B">
              <w:rPr>
                <w:noProof/>
                <w:webHidden/>
              </w:rPr>
              <w:instrText xml:space="preserve"> PAGEREF _Toc264545987 \h </w:instrText>
            </w:r>
            <w:r>
              <w:rPr>
                <w:noProof/>
                <w:webHidden/>
              </w:rPr>
            </w:r>
            <w:r>
              <w:rPr>
                <w:noProof/>
                <w:webHidden/>
              </w:rPr>
              <w:fldChar w:fldCharType="separate"/>
            </w:r>
            <w:r w:rsidR="00685C2B">
              <w:rPr>
                <w:noProof/>
                <w:webHidden/>
              </w:rPr>
              <w:t>12</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5988" w:history="1">
            <w:r w:rsidR="00685C2B" w:rsidRPr="00E23C5E">
              <w:rPr>
                <w:rStyle w:val="Hyperlink"/>
                <w:noProof/>
              </w:rPr>
              <w:t>R-LOS Fibre break alarm</w:t>
            </w:r>
            <w:r w:rsidR="00685C2B">
              <w:rPr>
                <w:noProof/>
                <w:webHidden/>
              </w:rPr>
              <w:tab/>
            </w:r>
            <w:r>
              <w:rPr>
                <w:noProof/>
                <w:webHidden/>
              </w:rPr>
              <w:fldChar w:fldCharType="begin"/>
            </w:r>
            <w:r w:rsidR="00685C2B">
              <w:rPr>
                <w:noProof/>
                <w:webHidden/>
              </w:rPr>
              <w:instrText xml:space="preserve"> PAGEREF _Toc264545988 \h </w:instrText>
            </w:r>
            <w:r>
              <w:rPr>
                <w:noProof/>
                <w:webHidden/>
              </w:rPr>
            </w:r>
            <w:r>
              <w:rPr>
                <w:noProof/>
                <w:webHidden/>
              </w:rPr>
              <w:fldChar w:fldCharType="separate"/>
            </w:r>
            <w:r w:rsidR="00685C2B">
              <w:rPr>
                <w:noProof/>
                <w:webHidden/>
              </w:rPr>
              <w:t>12</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5989" w:history="1">
            <w:r w:rsidR="00685C2B" w:rsidRPr="00E23C5E">
              <w:rPr>
                <w:rStyle w:val="Hyperlink"/>
                <w:noProof/>
              </w:rPr>
              <w:t>APS Alarm</w:t>
            </w:r>
            <w:r w:rsidR="00685C2B">
              <w:rPr>
                <w:noProof/>
                <w:webHidden/>
              </w:rPr>
              <w:tab/>
            </w:r>
            <w:r>
              <w:rPr>
                <w:noProof/>
                <w:webHidden/>
              </w:rPr>
              <w:fldChar w:fldCharType="begin"/>
            </w:r>
            <w:r w:rsidR="00685C2B">
              <w:rPr>
                <w:noProof/>
                <w:webHidden/>
              </w:rPr>
              <w:instrText xml:space="preserve"> PAGEREF _Toc264545989 \h </w:instrText>
            </w:r>
            <w:r>
              <w:rPr>
                <w:noProof/>
                <w:webHidden/>
              </w:rPr>
            </w:r>
            <w:r>
              <w:rPr>
                <w:noProof/>
                <w:webHidden/>
              </w:rPr>
              <w:fldChar w:fldCharType="separate"/>
            </w:r>
            <w:r w:rsidR="00685C2B">
              <w:rPr>
                <w:noProof/>
                <w:webHidden/>
              </w:rPr>
              <w:t>12</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5990" w:history="1">
            <w:r w:rsidR="00685C2B" w:rsidRPr="00E23C5E">
              <w:rPr>
                <w:rStyle w:val="Hyperlink"/>
                <w:noProof/>
              </w:rPr>
              <w:t>Cable break policy</w:t>
            </w:r>
            <w:r w:rsidR="00685C2B">
              <w:rPr>
                <w:noProof/>
                <w:webHidden/>
              </w:rPr>
              <w:tab/>
            </w:r>
            <w:r>
              <w:rPr>
                <w:noProof/>
                <w:webHidden/>
              </w:rPr>
              <w:fldChar w:fldCharType="begin"/>
            </w:r>
            <w:r w:rsidR="00685C2B">
              <w:rPr>
                <w:noProof/>
                <w:webHidden/>
              </w:rPr>
              <w:instrText xml:space="preserve"> PAGEREF _Toc264545990 \h </w:instrText>
            </w:r>
            <w:r>
              <w:rPr>
                <w:noProof/>
                <w:webHidden/>
              </w:rPr>
            </w:r>
            <w:r>
              <w:rPr>
                <w:noProof/>
                <w:webHidden/>
              </w:rPr>
              <w:fldChar w:fldCharType="separate"/>
            </w:r>
            <w:r w:rsidR="00685C2B">
              <w:rPr>
                <w:noProof/>
                <w:webHidden/>
              </w:rPr>
              <w:t>12</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5991" w:history="1">
            <w:r w:rsidR="00685C2B" w:rsidRPr="00E23C5E">
              <w:rPr>
                <w:rStyle w:val="Hyperlink"/>
                <w:noProof/>
              </w:rPr>
              <w:t>ETH_LOS alarm</w:t>
            </w:r>
            <w:r w:rsidR="00685C2B">
              <w:rPr>
                <w:noProof/>
                <w:webHidden/>
              </w:rPr>
              <w:tab/>
            </w:r>
            <w:r>
              <w:rPr>
                <w:noProof/>
                <w:webHidden/>
              </w:rPr>
              <w:fldChar w:fldCharType="begin"/>
            </w:r>
            <w:r w:rsidR="00685C2B">
              <w:rPr>
                <w:noProof/>
                <w:webHidden/>
              </w:rPr>
              <w:instrText xml:space="preserve"> PAGEREF _Toc264545991 \h </w:instrText>
            </w:r>
            <w:r>
              <w:rPr>
                <w:noProof/>
                <w:webHidden/>
              </w:rPr>
            </w:r>
            <w:r>
              <w:rPr>
                <w:noProof/>
                <w:webHidden/>
              </w:rPr>
              <w:fldChar w:fldCharType="separate"/>
            </w:r>
            <w:r w:rsidR="00685C2B">
              <w:rPr>
                <w:noProof/>
                <w:webHidden/>
              </w:rPr>
              <w:t>12</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5992" w:history="1">
            <w:r w:rsidR="00685C2B" w:rsidRPr="00E23C5E">
              <w:rPr>
                <w:rStyle w:val="Hyperlink"/>
                <w:noProof/>
              </w:rPr>
              <w:t>Microwave error alarm</w:t>
            </w:r>
            <w:r w:rsidR="00685C2B">
              <w:rPr>
                <w:noProof/>
                <w:webHidden/>
              </w:rPr>
              <w:tab/>
            </w:r>
            <w:r>
              <w:rPr>
                <w:noProof/>
                <w:webHidden/>
              </w:rPr>
              <w:fldChar w:fldCharType="begin"/>
            </w:r>
            <w:r w:rsidR="00685C2B">
              <w:rPr>
                <w:noProof/>
                <w:webHidden/>
              </w:rPr>
              <w:instrText xml:space="preserve"> PAGEREF _Toc264545992 \h </w:instrText>
            </w:r>
            <w:r>
              <w:rPr>
                <w:noProof/>
                <w:webHidden/>
              </w:rPr>
            </w:r>
            <w:r>
              <w:rPr>
                <w:noProof/>
                <w:webHidden/>
              </w:rPr>
              <w:fldChar w:fldCharType="separate"/>
            </w:r>
            <w:r w:rsidR="00685C2B">
              <w:rPr>
                <w:noProof/>
                <w:webHidden/>
              </w:rPr>
              <w:t>13</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5993" w:history="1">
            <w:r w:rsidR="00685C2B" w:rsidRPr="00E23C5E">
              <w:rPr>
                <w:rStyle w:val="Hyperlink"/>
                <w:noProof/>
              </w:rPr>
              <w:t>Microwave environmental alarm</w:t>
            </w:r>
            <w:r w:rsidR="00685C2B">
              <w:rPr>
                <w:noProof/>
                <w:webHidden/>
              </w:rPr>
              <w:tab/>
            </w:r>
            <w:r>
              <w:rPr>
                <w:noProof/>
                <w:webHidden/>
              </w:rPr>
              <w:fldChar w:fldCharType="begin"/>
            </w:r>
            <w:r w:rsidR="00685C2B">
              <w:rPr>
                <w:noProof/>
                <w:webHidden/>
              </w:rPr>
              <w:instrText xml:space="preserve"> PAGEREF _Toc264545993 \h </w:instrText>
            </w:r>
            <w:r>
              <w:rPr>
                <w:noProof/>
                <w:webHidden/>
              </w:rPr>
            </w:r>
            <w:r>
              <w:rPr>
                <w:noProof/>
                <w:webHidden/>
              </w:rPr>
              <w:fldChar w:fldCharType="separate"/>
            </w:r>
            <w:r w:rsidR="00685C2B">
              <w:rPr>
                <w:noProof/>
                <w:webHidden/>
              </w:rPr>
              <w:t>13</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5994" w:history="1">
            <w:r w:rsidR="00685C2B" w:rsidRPr="00E23C5E">
              <w:rPr>
                <w:rStyle w:val="Hyperlink"/>
                <w:noProof/>
              </w:rPr>
              <w:t>Microwave Equipment power supply alarm</w:t>
            </w:r>
            <w:r w:rsidR="00685C2B">
              <w:rPr>
                <w:noProof/>
                <w:webHidden/>
              </w:rPr>
              <w:tab/>
            </w:r>
            <w:r>
              <w:rPr>
                <w:noProof/>
                <w:webHidden/>
              </w:rPr>
              <w:fldChar w:fldCharType="begin"/>
            </w:r>
            <w:r w:rsidR="00685C2B">
              <w:rPr>
                <w:noProof/>
                <w:webHidden/>
              </w:rPr>
              <w:instrText xml:space="preserve"> PAGEREF _Toc264545994 \h </w:instrText>
            </w:r>
            <w:r>
              <w:rPr>
                <w:noProof/>
                <w:webHidden/>
              </w:rPr>
            </w:r>
            <w:r>
              <w:rPr>
                <w:noProof/>
                <w:webHidden/>
              </w:rPr>
              <w:fldChar w:fldCharType="separate"/>
            </w:r>
            <w:r w:rsidR="00685C2B">
              <w:rPr>
                <w:noProof/>
                <w:webHidden/>
              </w:rPr>
              <w:t>13</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5995" w:history="1">
            <w:r w:rsidR="00685C2B" w:rsidRPr="00E23C5E">
              <w:rPr>
                <w:rStyle w:val="Hyperlink"/>
                <w:noProof/>
              </w:rPr>
              <w:t>Cross domain GPRS alarm</w:t>
            </w:r>
            <w:r w:rsidR="00685C2B">
              <w:rPr>
                <w:noProof/>
                <w:webHidden/>
              </w:rPr>
              <w:tab/>
            </w:r>
            <w:r>
              <w:rPr>
                <w:noProof/>
                <w:webHidden/>
              </w:rPr>
              <w:fldChar w:fldCharType="begin"/>
            </w:r>
            <w:r w:rsidR="00685C2B">
              <w:rPr>
                <w:noProof/>
                <w:webHidden/>
              </w:rPr>
              <w:instrText xml:space="preserve"> PAGEREF _Toc264545995 \h </w:instrText>
            </w:r>
            <w:r>
              <w:rPr>
                <w:noProof/>
                <w:webHidden/>
              </w:rPr>
            </w:r>
            <w:r>
              <w:rPr>
                <w:noProof/>
                <w:webHidden/>
              </w:rPr>
              <w:fldChar w:fldCharType="separate"/>
            </w:r>
            <w:r w:rsidR="00685C2B">
              <w:rPr>
                <w:noProof/>
                <w:webHidden/>
              </w:rPr>
              <w:t>13</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5996" w:history="1">
            <w:r w:rsidR="00685C2B" w:rsidRPr="00E23C5E">
              <w:rPr>
                <w:rStyle w:val="Hyperlink"/>
                <w:noProof/>
              </w:rPr>
              <w:t>Cell GPRS failure alarm</w:t>
            </w:r>
            <w:r w:rsidR="00685C2B">
              <w:rPr>
                <w:noProof/>
                <w:webHidden/>
              </w:rPr>
              <w:tab/>
            </w:r>
            <w:r>
              <w:rPr>
                <w:noProof/>
                <w:webHidden/>
              </w:rPr>
              <w:fldChar w:fldCharType="begin"/>
            </w:r>
            <w:r w:rsidR="00685C2B">
              <w:rPr>
                <w:noProof/>
                <w:webHidden/>
              </w:rPr>
              <w:instrText xml:space="preserve"> PAGEREF _Toc264545996 \h </w:instrText>
            </w:r>
            <w:r>
              <w:rPr>
                <w:noProof/>
                <w:webHidden/>
              </w:rPr>
            </w:r>
            <w:r>
              <w:rPr>
                <w:noProof/>
                <w:webHidden/>
              </w:rPr>
              <w:fldChar w:fldCharType="separate"/>
            </w:r>
            <w:r w:rsidR="00685C2B">
              <w:rPr>
                <w:noProof/>
                <w:webHidden/>
              </w:rPr>
              <w:t>14</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5997" w:history="1">
            <w:r w:rsidR="00685C2B" w:rsidRPr="00E23C5E">
              <w:rPr>
                <w:rStyle w:val="Hyperlink"/>
                <w:noProof/>
              </w:rPr>
              <w:t>Core signalling down C7 alarm</w:t>
            </w:r>
            <w:r w:rsidR="00685C2B">
              <w:rPr>
                <w:noProof/>
                <w:webHidden/>
              </w:rPr>
              <w:tab/>
            </w:r>
            <w:r>
              <w:rPr>
                <w:noProof/>
                <w:webHidden/>
              </w:rPr>
              <w:fldChar w:fldCharType="begin"/>
            </w:r>
            <w:r w:rsidR="00685C2B">
              <w:rPr>
                <w:noProof/>
                <w:webHidden/>
              </w:rPr>
              <w:instrText xml:space="preserve"> PAGEREF _Toc264545997 \h </w:instrText>
            </w:r>
            <w:r>
              <w:rPr>
                <w:noProof/>
                <w:webHidden/>
              </w:rPr>
            </w:r>
            <w:r>
              <w:rPr>
                <w:noProof/>
                <w:webHidden/>
              </w:rPr>
              <w:fldChar w:fldCharType="separate"/>
            </w:r>
            <w:r w:rsidR="00685C2B">
              <w:rPr>
                <w:noProof/>
                <w:webHidden/>
              </w:rPr>
              <w:t>14</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5998" w:history="1">
            <w:r w:rsidR="00685C2B" w:rsidRPr="00E23C5E">
              <w:rPr>
                <w:rStyle w:val="Hyperlink"/>
                <w:noProof/>
              </w:rPr>
              <w:t>CORE Media outage alarm</w:t>
            </w:r>
            <w:r w:rsidR="00685C2B">
              <w:rPr>
                <w:noProof/>
                <w:webHidden/>
              </w:rPr>
              <w:tab/>
            </w:r>
            <w:r>
              <w:rPr>
                <w:noProof/>
                <w:webHidden/>
              </w:rPr>
              <w:fldChar w:fldCharType="begin"/>
            </w:r>
            <w:r w:rsidR="00685C2B">
              <w:rPr>
                <w:noProof/>
                <w:webHidden/>
              </w:rPr>
              <w:instrText xml:space="preserve"> PAGEREF _Toc264545998 \h </w:instrText>
            </w:r>
            <w:r>
              <w:rPr>
                <w:noProof/>
                <w:webHidden/>
              </w:rPr>
            </w:r>
            <w:r>
              <w:rPr>
                <w:noProof/>
                <w:webHidden/>
              </w:rPr>
              <w:fldChar w:fldCharType="separate"/>
            </w:r>
            <w:r w:rsidR="00685C2B">
              <w:rPr>
                <w:noProof/>
                <w:webHidden/>
              </w:rPr>
              <w:t>14</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5999" w:history="1">
            <w:r w:rsidR="00685C2B" w:rsidRPr="00E23C5E">
              <w:rPr>
                <w:rStyle w:val="Hyperlink"/>
                <w:noProof/>
              </w:rPr>
              <w:t>CORE hardware alarm</w:t>
            </w:r>
            <w:r w:rsidR="00685C2B">
              <w:rPr>
                <w:noProof/>
                <w:webHidden/>
              </w:rPr>
              <w:tab/>
            </w:r>
            <w:r>
              <w:rPr>
                <w:noProof/>
                <w:webHidden/>
              </w:rPr>
              <w:fldChar w:fldCharType="begin"/>
            </w:r>
            <w:r w:rsidR="00685C2B">
              <w:rPr>
                <w:noProof/>
                <w:webHidden/>
              </w:rPr>
              <w:instrText xml:space="preserve"> PAGEREF _Toc264545999 \h </w:instrText>
            </w:r>
            <w:r>
              <w:rPr>
                <w:noProof/>
                <w:webHidden/>
              </w:rPr>
            </w:r>
            <w:r>
              <w:rPr>
                <w:noProof/>
                <w:webHidden/>
              </w:rPr>
              <w:fldChar w:fldCharType="separate"/>
            </w:r>
            <w:r w:rsidR="00685C2B">
              <w:rPr>
                <w:noProof/>
                <w:webHidden/>
              </w:rPr>
              <w:t>14</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6000" w:history="1">
            <w:r w:rsidR="00685C2B" w:rsidRPr="00E23C5E">
              <w:rPr>
                <w:rStyle w:val="Hyperlink"/>
                <w:noProof/>
              </w:rPr>
              <w:t>CORE STP Linkset down alarm</w:t>
            </w:r>
            <w:r w:rsidR="00685C2B">
              <w:rPr>
                <w:noProof/>
                <w:webHidden/>
              </w:rPr>
              <w:tab/>
            </w:r>
            <w:r>
              <w:rPr>
                <w:noProof/>
                <w:webHidden/>
              </w:rPr>
              <w:fldChar w:fldCharType="begin"/>
            </w:r>
            <w:r w:rsidR="00685C2B">
              <w:rPr>
                <w:noProof/>
                <w:webHidden/>
              </w:rPr>
              <w:instrText xml:space="preserve"> PAGEREF _Toc264546000 \h </w:instrText>
            </w:r>
            <w:r>
              <w:rPr>
                <w:noProof/>
                <w:webHidden/>
              </w:rPr>
            </w:r>
            <w:r>
              <w:rPr>
                <w:noProof/>
                <w:webHidden/>
              </w:rPr>
              <w:fldChar w:fldCharType="separate"/>
            </w:r>
            <w:r w:rsidR="00685C2B">
              <w:rPr>
                <w:noProof/>
                <w:webHidden/>
              </w:rPr>
              <w:t>15</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6001" w:history="1">
            <w:r w:rsidR="00685C2B" w:rsidRPr="00E23C5E">
              <w:rPr>
                <w:rStyle w:val="Hyperlink"/>
                <w:noProof/>
              </w:rPr>
              <w:t>CORE STP card isolation alarm</w:t>
            </w:r>
            <w:r w:rsidR="00685C2B">
              <w:rPr>
                <w:noProof/>
                <w:webHidden/>
              </w:rPr>
              <w:tab/>
            </w:r>
            <w:r>
              <w:rPr>
                <w:noProof/>
                <w:webHidden/>
              </w:rPr>
              <w:fldChar w:fldCharType="begin"/>
            </w:r>
            <w:r w:rsidR="00685C2B">
              <w:rPr>
                <w:noProof/>
                <w:webHidden/>
              </w:rPr>
              <w:instrText xml:space="preserve"> PAGEREF _Toc264546001 \h </w:instrText>
            </w:r>
            <w:r>
              <w:rPr>
                <w:noProof/>
                <w:webHidden/>
              </w:rPr>
            </w:r>
            <w:r>
              <w:rPr>
                <w:noProof/>
                <w:webHidden/>
              </w:rPr>
              <w:fldChar w:fldCharType="separate"/>
            </w:r>
            <w:r w:rsidR="00685C2B">
              <w:rPr>
                <w:noProof/>
                <w:webHidden/>
              </w:rPr>
              <w:t>15</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6002" w:history="1">
            <w:r w:rsidR="00685C2B" w:rsidRPr="00E23C5E">
              <w:rPr>
                <w:rStyle w:val="Hyperlink"/>
                <w:noProof/>
              </w:rPr>
              <w:t>CORE STP DIU down alarm</w:t>
            </w:r>
            <w:r w:rsidR="00685C2B">
              <w:rPr>
                <w:noProof/>
                <w:webHidden/>
              </w:rPr>
              <w:tab/>
            </w:r>
            <w:r>
              <w:rPr>
                <w:noProof/>
                <w:webHidden/>
              </w:rPr>
              <w:fldChar w:fldCharType="begin"/>
            </w:r>
            <w:r w:rsidR="00685C2B">
              <w:rPr>
                <w:noProof/>
                <w:webHidden/>
              </w:rPr>
              <w:instrText xml:space="preserve"> PAGEREF _Toc264546002 \h </w:instrText>
            </w:r>
            <w:r>
              <w:rPr>
                <w:noProof/>
                <w:webHidden/>
              </w:rPr>
            </w:r>
            <w:r>
              <w:rPr>
                <w:noProof/>
                <w:webHidden/>
              </w:rPr>
              <w:fldChar w:fldCharType="separate"/>
            </w:r>
            <w:r w:rsidR="00685C2B">
              <w:rPr>
                <w:noProof/>
                <w:webHidden/>
              </w:rPr>
              <w:t>15</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6003" w:history="1">
            <w:r w:rsidR="00685C2B" w:rsidRPr="00E23C5E">
              <w:rPr>
                <w:rStyle w:val="Hyperlink"/>
                <w:noProof/>
              </w:rPr>
              <w:t>Communication alarm</w:t>
            </w:r>
            <w:r w:rsidR="00685C2B">
              <w:rPr>
                <w:noProof/>
                <w:webHidden/>
              </w:rPr>
              <w:tab/>
            </w:r>
            <w:r>
              <w:rPr>
                <w:noProof/>
                <w:webHidden/>
              </w:rPr>
              <w:fldChar w:fldCharType="begin"/>
            </w:r>
            <w:r w:rsidR="00685C2B">
              <w:rPr>
                <w:noProof/>
                <w:webHidden/>
              </w:rPr>
              <w:instrText xml:space="preserve"> PAGEREF _Toc264546003 \h </w:instrText>
            </w:r>
            <w:r>
              <w:rPr>
                <w:noProof/>
                <w:webHidden/>
              </w:rPr>
            </w:r>
            <w:r>
              <w:rPr>
                <w:noProof/>
                <w:webHidden/>
              </w:rPr>
              <w:fldChar w:fldCharType="separate"/>
            </w:r>
            <w:r w:rsidR="00685C2B">
              <w:rPr>
                <w:noProof/>
                <w:webHidden/>
              </w:rPr>
              <w:t>15</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6004" w:history="1">
            <w:r w:rsidR="00685C2B" w:rsidRPr="00E23C5E">
              <w:rPr>
                <w:rStyle w:val="Hyperlink"/>
                <w:noProof/>
              </w:rPr>
              <w:t>In node down alarm</w:t>
            </w:r>
            <w:r w:rsidR="00685C2B">
              <w:rPr>
                <w:noProof/>
                <w:webHidden/>
              </w:rPr>
              <w:tab/>
            </w:r>
            <w:r>
              <w:rPr>
                <w:noProof/>
                <w:webHidden/>
              </w:rPr>
              <w:fldChar w:fldCharType="begin"/>
            </w:r>
            <w:r w:rsidR="00685C2B">
              <w:rPr>
                <w:noProof/>
                <w:webHidden/>
              </w:rPr>
              <w:instrText xml:space="preserve"> PAGEREF _Toc264546004 \h </w:instrText>
            </w:r>
            <w:r>
              <w:rPr>
                <w:noProof/>
                <w:webHidden/>
              </w:rPr>
            </w:r>
            <w:r>
              <w:rPr>
                <w:noProof/>
                <w:webHidden/>
              </w:rPr>
              <w:fldChar w:fldCharType="separate"/>
            </w:r>
            <w:r w:rsidR="00685C2B">
              <w:rPr>
                <w:noProof/>
                <w:webHidden/>
              </w:rPr>
              <w:t>15</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6005" w:history="1">
            <w:r w:rsidR="00685C2B" w:rsidRPr="00E23C5E">
              <w:rPr>
                <w:rStyle w:val="Hyperlink"/>
                <w:noProof/>
              </w:rPr>
              <w:t>IN processing error alarm</w:t>
            </w:r>
            <w:r w:rsidR="00685C2B">
              <w:rPr>
                <w:noProof/>
                <w:webHidden/>
              </w:rPr>
              <w:tab/>
            </w:r>
            <w:r>
              <w:rPr>
                <w:noProof/>
                <w:webHidden/>
              </w:rPr>
              <w:fldChar w:fldCharType="begin"/>
            </w:r>
            <w:r w:rsidR="00685C2B">
              <w:rPr>
                <w:noProof/>
                <w:webHidden/>
              </w:rPr>
              <w:instrText xml:space="preserve"> PAGEREF _Toc264546005 \h </w:instrText>
            </w:r>
            <w:r>
              <w:rPr>
                <w:noProof/>
                <w:webHidden/>
              </w:rPr>
            </w:r>
            <w:r>
              <w:rPr>
                <w:noProof/>
                <w:webHidden/>
              </w:rPr>
              <w:fldChar w:fldCharType="separate"/>
            </w:r>
            <w:r w:rsidR="00685C2B">
              <w:rPr>
                <w:noProof/>
                <w:webHidden/>
              </w:rPr>
              <w:t>15</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6006" w:history="1">
            <w:r w:rsidR="00685C2B" w:rsidRPr="00E23C5E">
              <w:rPr>
                <w:rStyle w:val="Hyperlink"/>
                <w:noProof/>
              </w:rPr>
              <w:t>IN call gaping alarm</w:t>
            </w:r>
            <w:r w:rsidR="00685C2B">
              <w:rPr>
                <w:noProof/>
                <w:webHidden/>
              </w:rPr>
              <w:tab/>
            </w:r>
            <w:r>
              <w:rPr>
                <w:noProof/>
                <w:webHidden/>
              </w:rPr>
              <w:fldChar w:fldCharType="begin"/>
            </w:r>
            <w:r w:rsidR="00685C2B">
              <w:rPr>
                <w:noProof/>
                <w:webHidden/>
              </w:rPr>
              <w:instrText xml:space="preserve"> PAGEREF _Toc264546006 \h </w:instrText>
            </w:r>
            <w:r>
              <w:rPr>
                <w:noProof/>
                <w:webHidden/>
              </w:rPr>
            </w:r>
            <w:r>
              <w:rPr>
                <w:noProof/>
                <w:webHidden/>
              </w:rPr>
              <w:fldChar w:fldCharType="separate"/>
            </w:r>
            <w:r w:rsidR="00685C2B">
              <w:rPr>
                <w:noProof/>
                <w:webHidden/>
              </w:rPr>
              <w:t>15</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6007" w:history="1">
            <w:r w:rsidR="00685C2B" w:rsidRPr="00E23C5E">
              <w:rPr>
                <w:rStyle w:val="Hyperlink"/>
                <w:noProof/>
              </w:rPr>
              <w:t>QoS alarm</w:t>
            </w:r>
            <w:r w:rsidR="00685C2B">
              <w:rPr>
                <w:noProof/>
                <w:webHidden/>
              </w:rPr>
              <w:tab/>
            </w:r>
            <w:r>
              <w:rPr>
                <w:noProof/>
                <w:webHidden/>
              </w:rPr>
              <w:fldChar w:fldCharType="begin"/>
            </w:r>
            <w:r w:rsidR="00685C2B">
              <w:rPr>
                <w:noProof/>
                <w:webHidden/>
              </w:rPr>
              <w:instrText xml:space="preserve"> PAGEREF _Toc264546007 \h </w:instrText>
            </w:r>
            <w:r>
              <w:rPr>
                <w:noProof/>
                <w:webHidden/>
              </w:rPr>
            </w:r>
            <w:r>
              <w:rPr>
                <w:noProof/>
                <w:webHidden/>
              </w:rPr>
              <w:fldChar w:fldCharType="separate"/>
            </w:r>
            <w:r w:rsidR="00685C2B">
              <w:rPr>
                <w:noProof/>
                <w:webHidden/>
              </w:rPr>
              <w:t>16</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6008" w:history="1">
            <w:r w:rsidR="00685C2B" w:rsidRPr="00E23C5E">
              <w:rPr>
                <w:rStyle w:val="Hyperlink"/>
                <w:noProof/>
              </w:rPr>
              <w:t>Equipment alarm</w:t>
            </w:r>
            <w:r w:rsidR="00685C2B">
              <w:rPr>
                <w:noProof/>
                <w:webHidden/>
              </w:rPr>
              <w:tab/>
            </w:r>
            <w:r>
              <w:rPr>
                <w:noProof/>
                <w:webHidden/>
              </w:rPr>
              <w:fldChar w:fldCharType="begin"/>
            </w:r>
            <w:r w:rsidR="00685C2B">
              <w:rPr>
                <w:noProof/>
                <w:webHidden/>
              </w:rPr>
              <w:instrText xml:space="preserve"> PAGEREF _Toc264546008 \h </w:instrText>
            </w:r>
            <w:r>
              <w:rPr>
                <w:noProof/>
                <w:webHidden/>
              </w:rPr>
            </w:r>
            <w:r>
              <w:rPr>
                <w:noProof/>
                <w:webHidden/>
              </w:rPr>
              <w:fldChar w:fldCharType="separate"/>
            </w:r>
            <w:r w:rsidR="00685C2B">
              <w:rPr>
                <w:noProof/>
                <w:webHidden/>
              </w:rPr>
              <w:t>16</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6009" w:history="1">
            <w:r w:rsidR="00685C2B" w:rsidRPr="00E23C5E">
              <w:rPr>
                <w:rStyle w:val="Hyperlink"/>
                <w:noProof/>
              </w:rPr>
              <w:t>IN DPC alarm</w:t>
            </w:r>
            <w:r w:rsidR="00685C2B">
              <w:rPr>
                <w:noProof/>
                <w:webHidden/>
              </w:rPr>
              <w:tab/>
            </w:r>
            <w:r>
              <w:rPr>
                <w:noProof/>
                <w:webHidden/>
              </w:rPr>
              <w:fldChar w:fldCharType="begin"/>
            </w:r>
            <w:r w:rsidR="00685C2B">
              <w:rPr>
                <w:noProof/>
                <w:webHidden/>
              </w:rPr>
              <w:instrText xml:space="preserve"> PAGEREF _Toc264546009 \h </w:instrText>
            </w:r>
            <w:r>
              <w:rPr>
                <w:noProof/>
                <w:webHidden/>
              </w:rPr>
            </w:r>
            <w:r>
              <w:rPr>
                <w:noProof/>
                <w:webHidden/>
              </w:rPr>
              <w:fldChar w:fldCharType="separate"/>
            </w:r>
            <w:r w:rsidR="00685C2B">
              <w:rPr>
                <w:noProof/>
                <w:webHidden/>
              </w:rPr>
              <w:t>16</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6010" w:history="1">
            <w:r w:rsidR="00685C2B" w:rsidRPr="00E23C5E">
              <w:rPr>
                <w:rStyle w:val="Hyperlink"/>
                <w:noProof/>
              </w:rPr>
              <w:t>IN environmental alarm</w:t>
            </w:r>
            <w:r w:rsidR="00685C2B">
              <w:rPr>
                <w:noProof/>
                <w:webHidden/>
              </w:rPr>
              <w:tab/>
            </w:r>
            <w:r>
              <w:rPr>
                <w:noProof/>
                <w:webHidden/>
              </w:rPr>
              <w:fldChar w:fldCharType="begin"/>
            </w:r>
            <w:r w:rsidR="00685C2B">
              <w:rPr>
                <w:noProof/>
                <w:webHidden/>
              </w:rPr>
              <w:instrText xml:space="preserve"> PAGEREF _Toc264546010 \h </w:instrText>
            </w:r>
            <w:r>
              <w:rPr>
                <w:noProof/>
                <w:webHidden/>
              </w:rPr>
            </w:r>
            <w:r>
              <w:rPr>
                <w:noProof/>
                <w:webHidden/>
              </w:rPr>
              <w:fldChar w:fldCharType="separate"/>
            </w:r>
            <w:r w:rsidR="00685C2B">
              <w:rPr>
                <w:noProof/>
                <w:webHidden/>
              </w:rPr>
              <w:t>16</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6011" w:history="1">
            <w:r w:rsidR="00685C2B" w:rsidRPr="00E23C5E">
              <w:rPr>
                <w:rStyle w:val="Hyperlink"/>
                <w:noProof/>
              </w:rPr>
              <w:t>IN valista issue on IN alarm</w:t>
            </w:r>
            <w:r w:rsidR="00685C2B">
              <w:rPr>
                <w:noProof/>
                <w:webHidden/>
              </w:rPr>
              <w:tab/>
            </w:r>
            <w:r>
              <w:rPr>
                <w:noProof/>
                <w:webHidden/>
              </w:rPr>
              <w:fldChar w:fldCharType="begin"/>
            </w:r>
            <w:r w:rsidR="00685C2B">
              <w:rPr>
                <w:noProof/>
                <w:webHidden/>
              </w:rPr>
              <w:instrText xml:space="preserve"> PAGEREF _Toc264546011 \h </w:instrText>
            </w:r>
            <w:r>
              <w:rPr>
                <w:noProof/>
                <w:webHidden/>
              </w:rPr>
            </w:r>
            <w:r>
              <w:rPr>
                <w:noProof/>
                <w:webHidden/>
              </w:rPr>
              <w:fldChar w:fldCharType="separate"/>
            </w:r>
            <w:r w:rsidR="00685C2B">
              <w:rPr>
                <w:noProof/>
                <w:webHidden/>
              </w:rPr>
              <w:t>17</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6012" w:history="1">
            <w:r w:rsidR="00685C2B" w:rsidRPr="00E23C5E">
              <w:rPr>
                <w:rStyle w:val="Hyperlink"/>
                <w:noProof/>
              </w:rPr>
              <w:t>IN VOMS alarm</w:t>
            </w:r>
            <w:r w:rsidR="00685C2B">
              <w:rPr>
                <w:noProof/>
                <w:webHidden/>
              </w:rPr>
              <w:tab/>
            </w:r>
            <w:r>
              <w:rPr>
                <w:noProof/>
                <w:webHidden/>
              </w:rPr>
              <w:fldChar w:fldCharType="begin"/>
            </w:r>
            <w:r w:rsidR="00685C2B">
              <w:rPr>
                <w:noProof/>
                <w:webHidden/>
              </w:rPr>
              <w:instrText xml:space="preserve"> PAGEREF _Toc264546012 \h </w:instrText>
            </w:r>
            <w:r>
              <w:rPr>
                <w:noProof/>
                <w:webHidden/>
              </w:rPr>
            </w:r>
            <w:r>
              <w:rPr>
                <w:noProof/>
                <w:webHidden/>
              </w:rPr>
              <w:fldChar w:fldCharType="separate"/>
            </w:r>
            <w:r w:rsidR="00685C2B">
              <w:rPr>
                <w:noProof/>
                <w:webHidden/>
              </w:rPr>
              <w:t>17</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6013" w:history="1">
            <w:r w:rsidR="00685C2B" w:rsidRPr="00E23C5E">
              <w:rPr>
                <w:rStyle w:val="Hyperlink"/>
                <w:noProof/>
              </w:rPr>
              <w:t>SMSC Service impacting alarms</w:t>
            </w:r>
            <w:r w:rsidR="00685C2B">
              <w:rPr>
                <w:noProof/>
                <w:webHidden/>
              </w:rPr>
              <w:tab/>
            </w:r>
            <w:r>
              <w:rPr>
                <w:noProof/>
                <w:webHidden/>
              </w:rPr>
              <w:fldChar w:fldCharType="begin"/>
            </w:r>
            <w:r w:rsidR="00685C2B">
              <w:rPr>
                <w:noProof/>
                <w:webHidden/>
              </w:rPr>
              <w:instrText xml:space="preserve"> PAGEREF _Toc264546013 \h </w:instrText>
            </w:r>
            <w:r>
              <w:rPr>
                <w:noProof/>
                <w:webHidden/>
              </w:rPr>
            </w:r>
            <w:r>
              <w:rPr>
                <w:noProof/>
                <w:webHidden/>
              </w:rPr>
              <w:fldChar w:fldCharType="separate"/>
            </w:r>
            <w:r w:rsidR="00685C2B">
              <w:rPr>
                <w:noProof/>
                <w:webHidden/>
              </w:rPr>
              <w:t>17</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6014" w:history="1">
            <w:r w:rsidR="00685C2B" w:rsidRPr="00E23C5E">
              <w:rPr>
                <w:rStyle w:val="Hyperlink"/>
                <w:noProof/>
              </w:rPr>
              <w:t>SGSN hardware alarm</w:t>
            </w:r>
            <w:r w:rsidR="00685C2B">
              <w:rPr>
                <w:noProof/>
                <w:webHidden/>
              </w:rPr>
              <w:tab/>
            </w:r>
            <w:r>
              <w:rPr>
                <w:noProof/>
                <w:webHidden/>
              </w:rPr>
              <w:fldChar w:fldCharType="begin"/>
            </w:r>
            <w:r w:rsidR="00685C2B">
              <w:rPr>
                <w:noProof/>
                <w:webHidden/>
              </w:rPr>
              <w:instrText xml:space="preserve"> PAGEREF _Toc264546014 \h </w:instrText>
            </w:r>
            <w:r>
              <w:rPr>
                <w:noProof/>
                <w:webHidden/>
              </w:rPr>
            </w:r>
            <w:r>
              <w:rPr>
                <w:noProof/>
                <w:webHidden/>
              </w:rPr>
              <w:fldChar w:fldCharType="separate"/>
            </w:r>
            <w:r w:rsidR="00685C2B">
              <w:rPr>
                <w:noProof/>
                <w:webHidden/>
              </w:rPr>
              <w:t>17</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6015" w:history="1">
            <w:r w:rsidR="00685C2B" w:rsidRPr="00E23C5E">
              <w:rPr>
                <w:rStyle w:val="Hyperlink"/>
                <w:noProof/>
              </w:rPr>
              <w:t>SGSN multiple C7 link down</w:t>
            </w:r>
            <w:r w:rsidR="00685C2B">
              <w:rPr>
                <w:noProof/>
                <w:webHidden/>
              </w:rPr>
              <w:tab/>
            </w:r>
            <w:r>
              <w:rPr>
                <w:noProof/>
                <w:webHidden/>
              </w:rPr>
              <w:fldChar w:fldCharType="begin"/>
            </w:r>
            <w:r w:rsidR="00685C2B">
              <w:rPr>
                <w:noProof/>
                <w:webHidden/>
              </w:rPr>
              <w:instrText xml:space="preserve"> PAGEREF _Toc264546015 \h </w:instrText>
            </w:r>
            <w:r>
              <w:rPr>
                <w:noProof/>
                <w:webHidden/>
              </w:rPr>
            </w:r>
            <w:r>
              <w:rPr>
                <w:noProof/>
                <w:webHidden/>
              </w:rPr>
              <w:fldChar w:fldCharType="separate"/>
            </w:r>
            <w:r w:rsidR="00685C2B">
              <w:rPr>
                <w:noProof/>
                <w:webHidden/>
              </w:rPr>
              <w:t>18</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6016" w:history="1">
            <w:r w:rsidR="00685C2B" w:rsidRPr="00E23C5E">
              <w:rPr>
                <w:rStyle w:val="Hyperlink"/>
                <w:noProof/>
              </w:rPr>
              <w:t>APS impact correlation</w:t>
            </w:r>
            <w:r w:rsidR="00685C2B">
              <w:rPr>
                <w:noProof/>
                <w:webHidden/>
              </w:rPr>
              <w:tab/>
            </w:r>
            <w:r>
              <w:rPr>
                <w:noProof/>
                <w:webHidden/>
              </w:rPr>
              <w:fldChar w:fldCharType="begin"/>
            </w:r>
            <w:r w:rsidR="00685C2B">
              <w:rPr>
                <w:noProof/>
                <w:webHidden/>
              </w:rPr>
              <w:instrText xml:space="preserve"> PAGEREF _Toc264546016 \h </w:instrText>
            </w:r>
            <w:r>
              <w:rPr>
                <w:noProof/>
                <w:webHidden/>
              </w:rPr>
            </w:r>
            <w:r>
              <w:rPr>
                <w:noProof/>
                <w:webHidden/>
              </w:rPr>
              <w:fldChar w:fldCharType="separate"/>
            </w:r>
            <w:r w:rsidR="00685C2B">
              <w:rPr>
                <w:noProof/>
                <w:webHidden/>
              </w:rPr>
              <w:t>18</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6017" w:history="1">
            <w:r w:rsidR="00685C2B" w:rsidRPr="00E23C5E">
              <w:rPr>
                <w:rStyle w:val="Hyperlink"/>
                <w:noProof/>
              </w:rPr>
              <w:t>C7 signaling correlation and multi fails in city</w:t>
            </w:r>
            <w:r w:rsidR="00685C2B">
              <w:rPr>
                <w:noProof/>
                <w:webHidden/>
              </w:rPr>
              <w:tab/>
            </w:r>
            <w:r>
              <w:rPr>
                <w:noProof/>
                <w:webHidden/>
              </w:rPr>
              <w:fldChar w:fldCharType="begin"/>
            </w:r>
            <w:r w:rsidR="00685C2B">
              <w:rPr>
                <w:noProof/>
                <w:webHidden/>
              </w:rPr>
              <w:instrText xml:space="preserve"> PAGEREF _Toc264546017 \h </w:instrText>
            </w:r>
            <w:r>
              <w:rPr>
                <w:noProof/>
                <w:webHidden/>
              </w:rPr>
            </w:r>
            <w:r>
              <w:rPr>
                <w:noProof/>
                <w:webHidden/>
              </w:rPr>
              <w:fldChar w:fldCharType="separate"/>
            </w:r>
            <w:r w:rsidR="00685C2B">
              <w:rPr>
                <w:noProof/>
                <w:webHidden/>
              </w:rPr>
              <w:t>18</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6018" w:history="1">
            <w:r w:rsidR="00685C2B" w:rsidRPr="00E23C5E">
              <w:rPr>
                <w:rStyle w:val="Hyperlink"/>
                <w:noProof/>
              </w:rPr>
              <w:t>XBL down alarm</w:t>
            </w:r>
            <w:r w:rsidR="00685C2B">
              <w:rPr>
                <w:noProof/>
                <w:webHidden/>
              </w:rPr>
              <w:tab/>
            </w:r>
            <w:r>
              <w:rPr>
                <w:noProof/>
                <w:webHidden/>
              </w:rPr>
              <w:fldChar w:fldCharType="begin"/>
            </w:r>
            <w:r w:rsidR="00685C2B">
              <w:rPr>
                <w:noProof/>
                <w:webHidden/>
              </w:rPr>
              <w:instrText xml:space="preserve"> PAGEREF _Toc264546018 \h </w:instrText>
            </w:r>
            <w:r>
              <w:rPr>
                <w:noProof/>
                <w:webHidden/>
              </w:rPr>
            </w:r>
            <w:r>
              <w:rPr>
                <w:noProof/>
                <w:webHidden/>
              </w:rPr>
              <w:fldChar w:fldCharType="separate"/>
            </w:r>
            <w:r w:rsidR="00685C2B">
              <w:rPr>
                <w:noProof/>
                <w:webHidden/>
              </w:rPr>
              <w:t>18</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6019" w:history="1">
            <w:r w:rsidR="00685C2B" w:rsidRPr="00E23C5E">
              <w:rPr>
                <w:rStyle w:val="Hyperlink"/>
                <w:noProof/>
              </w:rPr>
              <w:t>DPC/multiple C7 link alarm</w:t>
            </w:r>
            <w:r w:rsidR="00685C2B">
              <w:rPr>
                <w:noProof/>
                <w:webHidden/>
              </w:rPr>
              <w:tab/>
            </w:r>
            <w:r>
              <w:rPr>
                <w:noProof/>
                <w:webHidden/>
              </w:rPr>
              <w:fldChar w:fldCharType="begin"/>
            </w:r>
            <w:r w:rsidR="00685C2B">
              <w:rPr>
                <w:noProof/>
                <w:webHidden/>
              </w:rPr>
              <w:instrText xml:space="preserve"> PAGEREF _Toc264546019 \h </w:instrText>
            </w:r>
            <w:r>
              <w:rPr>
                <w:noProof/>
                <w:webHidden/>
              </w:rPr>
            </w:r>
            <w:r>
              <w:rPr>
                <w:noProof/>
                <w:webHidden/>
              </w:rPr>
              <w:fldChar w:fldCharType="separate"/>
            </w:r>
            <w:r w:rsidR="00685C2B">
              <w:rPr>
                <w:noProof/>
                <w:webHidden/>
              </w:rPr>
              <w:t>19</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6020" w:history="1">
            <w:r w:rsidR="00685C2B" w:rsidRPr="00E23C5E">
              <w:rPr>
                <w:rStyle w:val="Hyperlink"/>
                <w:noProof/>
              </w:rPr>
              <w:t>Call Gapping alarm</w:t>
            </w:r>
            <w:r w:rsidR="00685C2B">
              <w:rPr>
                <w:noProof/>
                <w:webHidden/>
              </w:rPr>
              <w:tab/>
            </w:r>
            <w:r>
              <w:rPr>
                <w:noProof/>
                <w:webHidden/>
              </w:rPr>
              <w:fldChar w:fldCharType="begin"/>
            </w:r>
            <w:r w:rsidR="00685C2B">
              <w:rPr>
                <w:noProof/>
                <w:webHidden/>
              </w:rPr>
              <w:instrText xml:space="preserve"> PAGEREF _Toc264546020 \h </w:instrText>
            </w:r>
            <w:r>
              <w:rPr>
                <w:noProof/>
                <w:webHidden/>
              </w:rPr>
            </w:r>
            <w:r>
              <w:rPr>
                <w:noProof/>
                <w:webHidden/>
              </w:rPr>
              <w:fldChar w:fldCharType="separate"/>
            </w:r>
            <w:r w:rsidR="00685C2B">
              <w:rPr>
                <w:noProof/>
                <w:webHidden/>
              </w:rPr>
              <w:t>19</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6021" w:history="1">
            <w:r w:rsidR="00685C2B" w:rsidRPr="00E23C5E">
              <w:rPr>
                <w:rStyle w:val="Hyperlink"/>
                <w:noProof/>
              </w:rPr>
              <w:t>Critical hardware alarm</w:t>
            </w:r>
            <w:r w:rsidR="00685C2B">
              <w:rPr>
                <w:noProof/>
                <w:webHidden/>
              </w:rPr>
              <w:tab/>
            </w:r>
            <w:r>
              <w:rPr>
                <w:noProof/>
                <w:webHidden/>
              </w:rPr>
              <w:fldChar w:fldCharType="begin"/>
            </w:r>
            <w:r w:rsidR="00685C2B">
              <w:rPr>
                <w:noProof/>
                <w:webHidden/>
              </w:rPr>
              <w:instrText xml:space="preserve"> PAGEREF _Toc264546021 \h </w:instrText>
            </w:r>
            <w:r>
              <w:rPr>
                <w:noProof/>
                <w:webHidden/>
              </w:rPr>
            </w:r>
            <w:r>
              <w:rPr>
                <w:noProof/>
                <w:webHidden/>
              </w:rPr>
              <w:fldChar w:fldCharType="separate"/>
            </w:r>
            <w:r w:rsidR="00685C2B">
              <w:rPr>
                <w:noProof/>
                <w:webHidden/>
              </w:rPr>
              <w:t>19</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6022" w:history="1">
            <w:r w:rsidR="00685C2B" w:rsidRPr="00E23C5E">
              <w:rPr>
                <w:rStyle w:val="Hyperlink"/>
                <w:noProof/>
              </w:rPr>
              <w:t>IN node down alarm</w:t>
            </w:r>
            <w:r w:rsidR="00685C2B">
              <w:rPr>
                <w:noProof/>
                <w:webHidden/>
              </w:rPr>
              <w:tab/>
            </w:r>
            <w:r>
              <w:rPr>
                <w:noProof/>
                <w:webHidden/>
              </w:rPr>
              <w:fldChar w:fldCharType="begin"/>
            </w:r>
            <w:r w:rsidR="00685C2B">
              <w:rPr>
                <w:noProof/>
                <w:webHidden/>
              </w:rPr>
              <w:instrText xml:space="preserve"> PAGEREF _Toc264546022 \h </w:instrText>
            </w:r>
            <w:r>
              <w:rPr>
                <w:noProof/>
                <w:webHidden/>
              </w:rPr>
            </w:r>
            <w:r>
              <w:rPr>
                <w:noProof/>
                <w:webHidden/>
              </w:rPr>
              <w:fldChar w:fldCharType="separate"/>
            </w:r>
            <w:r w:rsidR="00685C2B">
              <w:rPr>
                <w:noProof/>
                <w:webHidden/>
              </w:rPr>
              <w:t>19</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6023" w:history="1">
            <w:r w:rsidR="00685C2B" w:rsidRPr="00E23C5E">
              <w:rPr>
                <w:rStyle w:val="Hyperlink"/>
                <w:noProof/>
              </w:rPr>
              <w:t>Valista issue alarm</w:t>
            </w:r>
            <w:r w:rsidR="00685C2B">
              <w:rPr>
                <w:noProof/>
                <w:webHidden/>
              </w:rPr>
              <w:tab/>
            </w:r>
            <w:r>
              <w:rPr>
                <w:noProof/>
                <w:webHidden/>
              </w:rPr>
              <w:fldChar w:fldCharType="begin"/>
            </w:r>
            <w:r w:rsidR="00685C2B">
              <w:rPr>
                <w:noProof/>
                <w:webHidden/>
              </w:rPr>
              <w:instrText xml:space="preserve"> PAGEREF _Toc264546023 \h </w:instrText>
            </w:r>
            <w:r>
              <w:rPr>
                <w:noProof/>
                <w:webHidden/>
              </w:rPr>
            </w:r>
            <w:r>
              <w:rPr>
                <w:noProof/>
                <w:webHidden/>
              </w:rPr>
              <w:fldChar w:fldCharType="separate"/>
            </w:r>
            <w:r w:rsidR="00685C2B">
              <w:rPr>
                <w:noProof/>
                <w:webHidden/>
              </w:rPr>
              <w:t>19</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6024" w:history="1">
            <w:r w:rsidR="00685C2B" w:rsidRPr="00E23C5E">
              <w:rPr>
                <w:rStyle w:val="Hyperlink"/>
                <w:noProof/>
              </w:rPr>
              <w:t>Critical Threshold crossed alarm</w:t>
            </w:r>
            <w:r w:rsidR="00685C2B">
              <w:rPr>
                <w:noProof/>
                <w:webHidden/>
              </w:rPr>
              <w:tab/>
            </w:r>
            <w:r>
              <w:rPr>
                <w:noProof/>
                <w:webHidden/>
              </w:rPr>
              <w:fldChar w:fldCharType="begin"/>
            </w:r>
            <w:r w:rsidR="00685C2B">
              <w:rPr>
                <w:noProof/>
                <w:webHidden/>
              </w:rPr>
              <w:instrText xml:space="preserve"> PAGEREF _Toc264546024 \h </w:instrText>
            </w:r>
            <w:r>
              <w:rPr>
                <w:noProof/>
                <w:webHidden/>
              </w:rPr>
            </w:r>
            <w:r>
              <w:rPr>
                <w:noProof/>
                <w:webHidden/>
              </w:rPr>
              <w:fldChar w:fldCharType="separate"/>
            </w:r>
            <w:r w:rsidR="00685C2B">
              <w:rPr>
                <w:noProof/>
                <w:webHidden/>
              </w:rPr>
              <w:t>19</w:t>
            </w:r>
            <w:r>
              <w:rPr>
                <w:noProof/>
                <w:webHidden/>
              </w:rPr>
              <w:fldChar w:fldCharType="end"/>
            </w:r>
          </w:hyperlink>
        </w:p>
        <w:p w:rsidR="00685C2B" w:rsidRDefault="00AC5589">
          <w:pPr>
            <w:pStyle w:val="TOC1"/>
            <w:tabs>
              <w:tab w:val="right" w:leader="dot" w:pos="9016"/>
            </w:tabs>
            <w:rPr>
              <w:rFonts w:asciiTheme="minorHAnsi" w:eastAsiaTheme="minorEastAsia" w:hAnsiTheme="minorHAnsi" w:cstheme="minorBidi"/>
              <w:noProof/>
              <w:lang w:val="en-GB" w:eastAsia="en-GB"/>
            </w:rPr>
          </w:pPr>
          <w:hyperlink w:anchor="_Toc264546025" w:history="1">
            <w:r w:rsidR="00685C2B" w:rsidRPr="00E23C5E">
              <w:rPr>
                <w:rStyle w:val="Hyperlink"/>
                <w:rFonts w:eastAsiaTheme="minorHAnsi"/>
                <w:noProof/>
                <w:lang w:val="en-GB"/>
              </w:rPr>
              <w:t>Appendix 1 – Test Plans.</w:t>
            </w:r>
            <w:r w:rsidR="00685C2B">
              <w:rPr>
                <w:noProof/>
                <w:webHidden/>
              </w:rPr>
              <w:tab/>
            </w:r>
            <w:r>
              <w:rPr>
                <w:noProof/>
                <w:webHidden/>
              </w:rPr>
              <w:fldChar w:fldCharType="begin"/>
            </w:r>
            <w:r w:rsidR="00685C2B">
              <w:rPr>
                <w:noProof/>
                <w:webHidden/>
              </w:rPr>
              <w:instrText xml:space="preserve"> PAGEREF _Toc264546025 \h </w:instrText>
            </w:r>
            <w:r>
              <w:rPr>
                <w:noProof/>
                <w:webHidden/>
              </w:rPr>
            </w:r>
            <w:r>
              <w:rPr>
                <w:noProof/>
                <w:webHidden/>
              </w:rPr>
              <w:fldChar w:fldCharType="separate"/>
            </w:r>
            <w:r w:rsidR="00685C2B">
              <w:rPr>
                <w:noProof/>
                <w:webHidden/>
              </w:rPr>
              <w:t>20</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6026" w:history="1">
            <w:r w:rsidR="00685C2B" w:rsidRPr="00E23C5E">
              <w:rPr>
                <w:rStyle w:val="Hyperlink"/>
                <w:noProof/>
              </w:rPr>
              <w:t>Alarm suppression during maintenance windows</w:t>
            </w:r>
            <w:r w:rsidR="00685C2B">
              <w:rPr>
                <w:noProof/>
                <w:webHidden/>
              </w:rPr>
              <w:tab/>
            </w:r>
            <w:r>
              <w:rPr>
                <w:noProof/>
                <w:webHidden/>
              </w:rPr>
              <w:fldChar w:fldCharType="begin"/>
            </w:r>
            <w:r w:rsidR="00685C2B">
              <w:rPr>
                <w:noProof/>
                <w:webHidden/>
              </w:rPr>
              <w:instrText xml:space="preserve"> PAGEREF _Toc264546026 \h </w:instrText>
            </w:r>
            <w:r>
              <w:rPr>
                <w:noProof/>
                <w:webHidden/>
              </w:rPr>
            </w:r>
            <w:r>
              <w:rPr>
                <w:noProof/>
                <w:webHidden/>
              </w:rPr>
              <w:fldChar w:fldCharType="separate"/>
            </w:r>
            <w:r w:rsidR="00685C2B">
              <w:rPr>
                <w:noProof/>
                <w:webHidden/>
              </w:rPr>
              <w:t>20</w:t>
            </w:r>
            <w:r>
              <w:rPr>
                <w:noProof/>
                <w:webHidden/>
              </w:rPr>
              <w:fldChar w:fldCharType="end"/>
            </w:r>
          </w:hyperlink>
        </w:p>
        <w:p w:rsidR="00685C2B" w:rsidRDefault="00AC5589">
          <w:pPr>
            <w:pStyle w:val="TOC3"/>
            <w:tabs>
              <w:tab w:val="right" w:leader="dot" w:pos="9016"/>
            </w:tabs>
            <w:rPr>
              <w:rFonts w:asciiTheme="minorHAnsi" w:eastAsiaTheme="minorEastAsia" w:hAnsiTheme="minorHAnsi" w:cstheme="minorBidi"/>
              <w:noProof/>
              <w:lang w:val="en-GB" w:eastAsia="en-GB"/>
            </w:rPr>
          </w:pPr>
          <w:hyperlink w:anchor="_Toc264546027" w:history="1">
            <w:r w:rsidR="00685C2B" w:rsidRPr="00E23C5E">
              <w:rPr>
                <w:rStyle w:val="Hyperlink"/>
                <w:noProof/>
              </w:rPr>
              <w:t>Requirement:</w:t>
            </w:r>
            <w:r w:rsidR="00685C2B">
              <w:rPr>
                <w:noProof/>
                <w:webHidden/>
              </w:rPr>
              <w:tab/>
            </w:r>
            <w:r>
              <w:rPr>
                <w:noProof/>
                <w:webHidden/>
              </w:rPr>
              <w:fldChar w:fldCharType="begin"/>
            </w:r>
            <w:r w:rsidR="00685C2B">
              <w:rPr>
                <w:noProof/>
                <w:webHidden/>
              </w:rPr>
              <w:instrText xml:space="preserve"> PAGEREF _Toc264546027 \h </w:instrText>
            </w:r>
            <w:r>
              <w:rPr>
                <w:noProof/>
                <w:webHidden/>
              </w:rPr>
            </w:r>
            <w:r>
              <w:rPr>
                <w:noProof/>
                <w:webHidden/>
              </w:rPr>
              <w:fldChar w:fldCharType="separate"/>
            </w:r>
            <w:r w:rsidR="00685C2B">
              <w:rPr>
                <w:noProof/>
                <w:webHidden/>
              </w:rPr>
              <w:t>20</w:t>
            </w:r>
            <w:r>
              <w:rPr>
                <w:noProof/>
                <w:webHidden/>
              </w:rPr>
              <w:fldChar w:fldCharType="end"/>
            </w:r>
          </w:hyperlink>
        </w:p>
        <w:p w:rsidR="00685C2B" w:rsidRDefault="00AC5589">
          <w:pPr>
            <w:pStyle w:val="TOC3"/>
            <w:tabs>
              <w:tab w:val="right" w:leader="dot" w:pos="9016"/>
            </w:tabs>
            <w:rPr>
              <w:rFonts w:asciiTheme="minorHAnsi" w:eastAsiaTheme="minorEastAsia" w:hAnsiTheme="minorHAnsi" w:cstheme="minorBidi"/>
              <w:noProof/>
              <w:lang w:val="en-GB" w:eastAsia="en-GB"/>
            </w:rPr>
          </w:pPr>
          <w:hyperlink w:anchor="_Toc264546028" w:history="1">
            <w:r w:rsidR="00685C2B" w:rsidRPr="00E23C5E">
              <w:rPr>
                <w:rStyle w:val="Hyperlink"/>
                <w:noProof/>
              </w:rPr>
              <w:t>Policy(s)</w:t>
            </w:r>
            <w:r w:rsidR="00685C2B">
              <w:rPr>
                <w:noProof/>
                <w:webHidden/>
              </w:rPr>
              <w:tab/>
            </w:r>
            <w:r>
              <w:rPr>
                <w:noProof/>
                <w:webHidden/>
              </w:rPr>
              <w:fldChar w:fldCharType="begin"/>
            </w:r>
            <w:r w:rsidR="00685C2B">
              <w:rPr>
                <w:noProof/>
                <w:webHidden/>
              </w:rPr>
              <w:instrText xml:space="preserve"> PAGEREF _Toc264546028 \h </w:instrText>
            </w:r>
            <w:r>
              <w:rPr>
                <w:noProof/>
                <w:webHidden/>
              </w:rPr>
            </w:r>
            <w:r>
              <w:rPr>
                <w:noProof/>
                <w:webHidden/>
              </w:rPr>
              <w:fldChar w:fldCharType="separate"/>
            </w:r>
            <w:r w:rsidR="00685C2B">
              <w:rPr>
                <w:noProof/>
                <w:webHidden/>
              </w:rPr>
              <w:t>20</w:t>
            </w:r>
            <w:r>
              <w:rPr>
                <w:noProof/>
                <w:webHidden/>
              </w:rPr>
              <w:fldChar w:fldCharType="end"/>
            </w:r>
          </w:hyperlink>
        </w:p>
        <w:p w:rsidR="00685C2B" w:rsidRDefault="00AC5589">
          <w:pPr>
            <w:pStyle w:val="TOC3"/>
            <w:tabs>
              <w:tab w:val="right" w:leader="dot" w:pos="9016"/>
            </w:tabs>
            <w:rPr>
              <w:rFonts w:asciiTheme="minorHAnsi" w:eastAsiaTheme="minorEastAsia" w:hAnsiTheme="minorHAnsi" w:cstheme="minorBidi"/>
              <w:noProof/>
              <w:lang w:val="en-GB" w:eastAsia="en-GB"/>
            </w:rPr>
          </w:pPr>
          <w:hyperlink w:anchor="_Toc264546029" w:history="1">
            <w:r w:rsidR="00685C2B" w:rsidRPr="00E23C5E">
              <w:rPr>
                <w:rStyle w:val="Hyperlink"/>
                <w:noProof/>
              </w:rPr>
              <w:t>Test Event source:</w:t>
            </w:r>
            <w:r w:rsidR="00685C2B">
              <w:rPr>
                <w:noProof/>
                <w:webHidden/>
              </w:rPr>
              <w:tab/>
            </w:r>
            <w:r>
              <w:rPr>
                <w:noProof/>
                <w:webHidden/>
              </w:rPr>
              <w:fldChar w:fldCharType="begin"/>
            </w:r>
            <w:r w:rsidR="00685C2B">
              <w:rPr>
                <w:noProof/>
                <w:webHidden/>
              </w:rPr>
              <w:instrText xml:space="preserve"> PAGEREF _Toc264546029 \h </w:instrText>
            </w:r>
            <w:r>
              <w:rPr>
                <w:noProof/>
                <w:webHidden/>
              </w:rPr>
            </w:r>
            <w:r>
              <w:rPr>
                <w:noProof/>
                <w:webHidden/>
              </w:rPr>
              <w:fldChar w:fldCharType="separate"/>
            </w:r>
            <w:r w:rsidR="00685C2B">
              <w:rPr>
                <w:noProof/>
                <w:webHidden/>
              </w:rPr>
              <w:t>20</w:t>
            </w:r>
            <w:r>
              <w:rPr>
                <w:noProof/>
                <w:webHidden/>
              </w:rPr>
              <w:fldChar w:fldCharType="end"/>
            </w:r>
          </w:hyperlink>
        </w:p>
        <w:p w:rsidR="00685C2B" w:rsidRDefault="00AC5589">
          <w:pPr>
            <w:pStyle w:val="TOC3"/>
            <w:tabs>
              <w:tab w:val="right" w:leader="dot" w:pos="9016"/>
            </w:tabs>
            <w:rPr>
              <w:rFonts w:asciiTheme="minorHAnsi" w:eastAsiaTheme="minorEastAsia" w:hAnsiTheme="minorHAnsi" w:cstheme="minorBidi"/>
              <w:noProof/>
              <w:lang w:val="en-GB" w:eastAsia="en-GB"/>
            </w:rPr>
          </w:pPr>
          <w:hyperlink w:anchor="_Toc264546030" w:history="1">
            <w:r w:rsidR="00685C2B" w:rsidRPr="00E23C5E">
              <w:rPr>
                <w:rStyle w:val="Hyperlink"/>
                <w:noProof/>
              </w:rPr>
              <w:t>Test 1 – check basic operation of the maintenance policies</w:t>
            </w:r>
            <w:r w:rsidR="00685C2B">
              <w:rPr>
                <w:noProof/>
                <w:webHidden/>
              </w:rPr>
              <w:tab/>
            </w:r>
            <w:r>
              <w:rPr>
                <w:noProof/>
                <w:webHidden/>
              </w:rPr>
              <w:fldChar w:fldCharType="begin"/>
            </w:r>
            <w:r w:rsidR="00685C2B">
              <w:rPr>
                <w:noProof/>
                <w:webHidden/>
              </w:rPr>
              <w:instrText xml:space="preserve"> PAGEREF _Toc264546030 \h </w:instrText>
            </w:r>
            <w:r>
              <w:rPr>
                <w:noProof/>
                <w:webHidden/>
              </w:rPr>
            </w:r>
            <w:r>
              <w:rPr>
                <w:noProof/>
                <w:webHidden/>
              </w:rPr>
              <w:fldChar w:fldCharType="separate"/>
            </w:r>
            <w:r w:rsidR="00685C2B">
              <w:rPr>
                <w:noProof/>
                <w:webHidden/>
              </w:rPr>
              <w:t>20</w:t>
            </w:r>
            <w:r>
              <w:rPr>
                <w:noProof/>
                <w:webHidden/>
              </w:rPr>
              <w:fldChar w:fldCharType="end"/>
            </w:r>
          </w:hyperlink>
        </w:p>
        <w:p w:rsidR="00685C2B" w:rsidRDefault="00AC5589">
          <w:pPr>
            <w:pStyle w:val="TOC3"/>
            <w:tabs>
              <w:tab w:val="right" w:leader="dot" w:pos="9016"/>
            </w:tabs>
            <w:rPr>
              <w:rFonts w:asciiTheme="minorHAnsi" w:eastAsiaTheme="minorEastAsia" w:hAnsiTheme="minorHAnsi" w:cstheme="minorBidi"/>
              <w:noProof/>
              <w:lang w:val="en-GB" w:eastAsia="en-GB"/>
            </w:rPr>
          </w:pPr>
          <w:hyperlink w:anchor="_Toc264546031" w:history="1">
            <w:r w:rsidR="00685C2B" w:rsidRPr="00E23C5E">
              <w:rPr>
                <w:rStyle w:val="Hyperlink"/>
                <w:noProof/>
              </w:rPr>
              <w:t>Test 2 – check sequential maintenance windows</w:t>
            </w:r>
            <w:r w:rsidR="00685C2B">
              <w:rPr>
                <w:noProof/>
                <w:webHidden/>
              </w:rPr>
              <w:tab/>
            </w:r>
            <w:r>
              <w:rPr>
                <w:noProof/>
                <w:webHidden/>
              </w:rPr>
              <w:fldChar w:fldCharType="begin"/>
            </w:r>
            <w:r w:rsidR="00685C2B">
              <w:rPr>
                <w:noProof/>
                <w:webHidden/>
              </w:rPr>
              <w:instrText xml:space="preserve"> PAGEREF _Toc264546031 \h </w:instrText>
            </w:r>
            <w:r>
              <w:rPr>
                <w:noProof/>
                <w:webHidden/>
              </w:rPr>
            </w:r>
            <w:r>
              <w:rPr>
                <w:noProof/>
                <w:webHidden/>
              </w:rPr>
              <w:fldChar w:fldCharType="separate"/>
            </w:r>
            <w:r w:rsidR="00685C2B">
              <w:rPr>
                <w:noProof/>
                <w:webHidden/>
              </w:rPr>
              <w:t>20</w:t>
            </w:r>
            <w:r>
              <w:rPr>
                <w:noProof/>
                <w:webHidden/>
              </w:rPr>
              <w:fldChar w:fldCharType="end"/>
            </w:r>
          </w:hyperlink>
        </w:p>
        <w:p w:rsidR="00685C2B" w:rsidRDefault="00AC5589">
          <w:pPr>
            <w:pStyle w:val="TOC3"/>
            <w:tabs>
              <w:tab w:val="right" w:leader="dot" w:pos="9016"/>
            </w:tabs>
            <w:rPr>
              <w:rFonts w:asciiTheme="minorHAnsi" w:eastAsiaTheme="minorEastAsia" w:hAnsiTheme="minorHAnsi" w:cstheme="minorBidi"/>
              <w:noProof/>
              <w:lang w:val="en-GB" w:eastAsia="en-GB"/>
            </w:rPr>
          </w:pPr>
          <w:hyperlink w:anchor="_Toc264546032" w:history="1">
            <w:r w:rsidR="00685C2B" w:rsidRPr="00E23C5E">
              <w:rPr>
                <w:rStyle w:val="Hyperlink"/>
                <w:noProof/>
              </w:rPr>
              <w:t>Test 3 – Test use of tool to take event out of maintenance</w:t>
            </w:r>
            <w:r w:rsidR="00685C2B">
              <w:rPr>
                <w:noProof/>
                <w:webHidden/>
              </w:rPr>
              <w:tab/>
            </w:r>
            <w:r>
              <w:rPr>
                <w:noProof/>
                <w:webHidden/>
              </w:rPr>
              <w:fldChar w:fldCharType="begin"/>
            </w:r>
            <w:r w:rsidR="00685C2B">
              <w:rPr>
                <w:noProof/>
                <w:webHidden/>
              </w:rPr>
              <w:instrText xml:space="preserve"> PAGEREF _Toc264546032 \h </w:instrText>
            </w:r>
            <w:r>
              <w:rPr>
                <w:noProof/>
                <w:webHidden/>
              </w:rPr>
            </w:r>
            <w:r>
              <w:rPr>
                <w:noProof/>
                <w:webHidden/>
              </w:rPr>
              <w:fldChar w:fldCharType="separate"/>
            </w:r>
            <w:r w:rsidR="00685C2B">
              <w:rPr>
                <w:noProof/>
                <w:webHidden/>
              </w:rPr>
              <w:t>21</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6033" w:history="1">
            <w:r w:rsidR="00685C2B" w:rsidRPr="00E23C5E">
              <w:rPr>
                <w:rStyle w:val="Hyperlink"/>
                <w:noProof/>
              </w:rPr>
              <w:t>TxN Input Power Low/High/Abnormal</w:t>
            </w:r>
            <w:r w:rsidR="00685C2B">
              <w:rPr>
                <w:noProof/>
                <w:webHidden/>
              </w:rPr>
              <w:tab/>
            </w:r>
            <w:r>
              <w:rPr>
                <w:noProof/>
                <w:webHidden/>
              </w:rPr>
              <w:fldChar w:fldCharType="begin"/>
            </w:r>
            <w:r w:rsidR="00685C2B">
              <w:rPr>
                <w:noProof/>
                <w:webHidden/>
              </w:rPr>
              <w:instrText xml:space="preserve"> PAGEREF _Toc264546033 \h </w:instrText>
            </w:r>
            <w:r>
              <w:rPr>
                <w:noProof/>
                <w:webHidden/>
              </w:rPr>
            </w:r>
            <w:r>
              <w:rPr>
                <w:noProof/>
                <w:webHidden/>
              </w:rPr>
              <w:fldChar w:fldCharType="separate"/>
            </w:r>
            <w:r w:rsidR="00685C2B">
              <w:rPr>
                <w:noProof/>
                <w:webHidden/>
              </w:rPr>
              <w:t>22</w:t>
            </w:r>
            <w:r>
              <w:rPr>
                <w:noProof/>
                <w:webHidden/>
              </w:rPr>
              <w:fldChar w:fldCharType="end"/>
            </w:r>
          </w:hyperlink>
        </w:p>
        <w:p w:rsidR="00685C2B" w:rsidRDefault="00AC5589">
          <w:pPr>
            <w:pStyle w:val="TOC3"/>
            <w:tabs>
              <w:tab w:val="right" w:leader="dot" w:pos="9016"/>
            </w:tabs>
            <w:rPr>
              <w:rFonts w:asciiTheme="minorHAnsi" w:eastAsiaTheme="minorEastAsia" w:hAnsiTheme="minorHAnsi" w:cstheme="minorBidi"/>
              <w:noProof/>
              <w:lang w:val="en-GB" w:eastAsia="en-GB"/>
            </w:rPr>
          </w:pPr>
          <w:hyperlink w:anchor="_Toc264546034" w:history="1">
            <w:r w:rsidR="00685C2B" w:rsidRPr="00E23C5E">
              <w:rPr>
                <w:rStyle w:val="Hyperlink"/>
                <w:noProof/>
              </w:rPr>
              <w:t>Requirement:</w:t>
            </w:r>
            <w:r w:rsidR="00685C2B">
              <w:rPr>
                <w:noProof/>
                <w:webHidden/>
              </w:rPr>
              <w:tab/>
            </w:r>
            <w:r>
              <w:rPr>
                <w:noProof/>
                <w:webHidden/>
              </w:rPr>
              <w:fldChar w:fldCharType="begin"/>
            </w:r>
            <w:r w:rsidR="00685C2B">
              <w:rPr>
                <w:noProof/>
                <w:webHidden/>
              </w:rPr>
              <w:instrText xml:space="preserve"> PAGEREF _Toc264546034 \h </w:instrText>
            </w:r>
            <w:r>
              <w:rPr>
                <w:noProof/>
                <w:webHidden/>
              </w:rPr>
            </w:r>
            <w:r>
              <w:rPr>
                <w:noProof/>
                <w:webHidden/>
              </w:rPr>
              <w:fldChar w:fldCharType="separate"/>
            </w:r>
            <w:r w:rsidR="00685C2B">
              <w:rPr>
                <w:noProof/>
                <w:webHidden/>
              </w:rPr>
              <w:t>22</w:t>
            </w:r>
            <w:r>
              <w:rPr>
                <w:noProof/>
                <w:webHidden/>
              </w:rPr>
              <w:fldChar w:fldCharType="end"/>
            </w:r>
          </w:hyperlink>
        </w:p>
        <w:p w:rsidR="00685C2B" w:rsidRDefault="00AC5589">
          <w:pPr>
            <w:pStyle w:val="TOC3"/>
            <w:tabs>
              <w:tab w:val="right" w:leader="dot" w:pos="9016"/>
            </w:tabs>
            <w:rPr>
              <w:rFonts w:asciiTheme="minorHAnsi" w:eastAsiaTheme="minorEastAsia" w:hAnsiTheme="minorHAnsi" w:cstheme="minorBidi"/>
              <w:noProof/>
              <w:lang w:val="en-GB" w:eastAsia="en-GB"/>
            </w:rPr>
          </w:pPr>
          <w:hyperlink w:anchor="_Toc264546035" w:history="1">
            <w:r w:rsidR="00685C2B" w:rsidRPr="00E23C5E">
              <w:rPr>
                <w:rStyle w:val="Hyperlink"/>
                <w:noProof/>
              </w:rPr>
              <w:t>Policy(s)</w:t>
            </w:r>
            <w:r w:rsidR="00685C2B">
              <w:rPr>
                <w:noProof/>
                <w:webHidden/>
              </w:rPr>
              <w:tab/>
            </w:r>
            <w:r>
              <w:rPr>
                <w:noProof/>
                <w:webHidden/>
              </w:rPr>
              <w:fldChar w:fldCharType="begin"/>
            </w:r>
            <w:r w:rsidR="00685C2B">
              <w:rPr>
                <w:noProof/>
                <w:webHidden/>
              </w:rPr>
              <w:instrText xml:space="preserve"> PAGEREF _Toc264546035 \h </w:instrText>
            </w:r>
            <w:r>
              <w:rPr>
                <w:noProof/>
                <w:webHidden/>
              </w:rPr>
            </w:r>
            <w:r>
              <w:rPr>
                <w:noProof/>
                <w:webHidden/>
              </w:rPr>
              <w:fldChar w:fldCharType="separate"/>
            </w:r>
            <w:r w:rsidR="00685C2B">
              <w:rPr>
                <w:noProof/>
                <w:webHidden/>
              </w:rPr>
              <w:t>22</w:t>
            </w:r>
            <w:r>
              <w:rPr>
                <w:noProof/>
                <w:webHidden/>
              </w:rPr>
              <w:fldChar w:fldCharType="end"/>
            </w:r>
          </w:hyperlink>
        </w:p>
        <w:p w:rsidR="00685C2B" w:rsidRDefault="00AC5589">
          <w:pPr>
            <w:pStyle w:val="TOC3"/>
            <w:tabs>
              <w:tab w:val="right" w:leader="dot" w:pos="9016"/>
            </w:tabs>
            <w:rPr>
              <w:rFonts w:asciiTheme="minorHAnsi" w:eastAsiaTheme="minorEastAsia" w:hAnsiTheme="minorHAnsi" w:cstheme="minorBidi"/>
              <w:noProof/>
              <w:lang w:val="en-GB" w:eastAsia="en-GB"/>
            </w:rPr>
          </w:pPr>
          <w:hyperlink w:anchor="_Toc264546036" w:history="1">
            <w:r w:rsidR="00685C2B" w:rsidRPr="00E23C5E">
              <w:rPr>
                <w:rStyle w:val="Hyperlink"/>
                <w:noProof/>
              </w:rPr>
              <w:t>Test Event source:</w:t>
            </w:r>
            <w:r w:rsidR="00685C2B">
              <w:rPr>
                <w:noProof/>
                <w:webHidden/>
              </w:rPr>
              <w:tab/>
            </w:r>
            <w:r>
              <w:rPr>
                <w:noProof/>
                <w:webHidden/>
              </w:rPr>
              <w:fldChar w:fldCharType="begin"/>
            </w:r>
            <w:r w:rsidR="00685C2B">
              <w:rPr>
                <w:noProof/>
                <w:webHidden/>
              </w:rPr>
              <w:instrText xml:space="preserve"> PAGEREF _Toc264546036 \h </w:instrText>
            </w:r>
            <w:r>
              <w:rPr>
                <w:noProof/>
                <w:webHidden/>
              </w:rPr>
            </w:r>
            <w:r>
              <w:rPr>
                <w:noProof/>
                <w:webHidden/>
              </w:rPr>
              <w:fldChar w:fldCharType="separate"/>
            </w:r>
            <w:r w:rsidR="00685C2B">
              <w:rPr>
                <w:noProof/>
                <w:webHidden/>
              </w:rPr>
              <w:t>22</w:t>
            </w:r>
            <w:r>
              <w:rPr>
                <w:noProof/>
                <w:webHidden/>
              </w:rPr>
              <w:fldChar w:fldCharType="end"/>
            </w:r>
          </w:hyperlink>
        </w:p>
        <w:p w:rsidR="00685C2B" w:rsidRDefault="00AC5589">
          <w:pPr>
            <w:pStyle w:val="TOC3"/>
            <w:tabs>
              <w:tab w:val="right" w:leader="dot" w:pos="9016"/>
            </w:tabs>
            <w:rPr>
              <w:rFonts w:asciiTheme="minorHAnsi" w:eastAsiaTheme="minorEastAsia" w:hAnsiTheme="minorHAnsi" w:cstheme="minorBidi"/>
              <w:noProof/>
              <w:lang w:val="en-GB" w:eastAsia="en-GB"/>
            </w:rPr>
          </w:pPr>
          <w:hyperlink w:anchor="_Toc264546037" w:history="1">
            <w:r w:rsidR="00685C2B" w:rsidRPr="00E23C5E">
              <w:rPr>
                <w:rStyle w:val="Hyperlink"/>
                <w:noProof/>
              </w:rPr>
              <w:t>Test 1 – Check Basic operation</w:t>
            </w:r>
            <w:r w:rsidR="00685C2B">
              <w:rPr>
                <w:noProof/>
                <w:webHidden/>
              </w:rPr>
              <w:tab/>
            </w:r>
            <w:r>
              <w:rPr>
                <w:noProof/>
                <w:webHidden/>
              </w:rPr>
              <w:fldChar w:fldCharType="begin"/>
            </w:r>
            <w:r w:rsidR="00685C2B">
              <w:rPr>
                <w:noProof/>
                <w:webHidden/>
              </w:rPr>
              <w:instrText xml:space="preserve"> PAGEREF _Toc264546037 \h </w:instrText>
            </w:r>
            <w:r>
              <w:rPr>
                <w:noProof/>
                <w:webHidden/>
              </w:rPr>
            </w:r>
            <w:r>
              <w:rPr>
                <w:noProof/>
                <w:webHidden/>
              </w:rPr>
              <w:fldChar w:fldCharType="separate"/>
            </w:r>
            <w:r w:rsidR="00685C2B">
              <w:rPr>
                <w:noProof/>
                <w:webHidden/>
              </w:rPr>
              <w:t>22</w:t>
            </w:r>
            <w:r>
              <w:rPr>
                <w:noProof/>
                <w:webHidden/>
              </w:rPr>
              <w:fldChar w:fldCharType="end"/>
            </w:r>
          </w:hyperlink>
        </w:p>
        <w:p w:rsidR="00685C2B" w:rsidRDefault="00AC5589">
          <w:pPr>
            <w:pStyle w:val="TOC3"/>
            <w:tabs>
              <w:tab w:val="right" w:leader="dot" w:pos="9016"/>
            </w:tabs>
            <w:rPr>
              <w:rFonts w:asciiTheme="minorHAnsi" w:eastAsiaTheme="minorEastAsia" w:hAnsiTheme="minorHAnsi" w:cstheme="minorBidi"/>
              <w:noProof/>
              <w:lang w:val="en-GB" w:eastAsia="en-GB"/>
            </w:rPr>
          </w:pPr>
          <w:hyperlink w:anchor="_Toc264546038" w:history="1">
            <w:r w:rsidR="00685C2B" w:rsidRPr="00E23C5E">
              <w:rPr>
                <w:rStyle w:val="Hyperlink"/>
                <w:noProof/>
              </w:rPr>
              <w:t>Test 2 – Check that no TT is raised if the event is cleared within the 5 minute window</w:t>
            </w:r>
            <w:r w:rsidR="00685C2B">
              <w:rPr>
                <w:noProof/>
                <w:webHidden/>
              </w:rPr>
              <w:tab/>
            </w:r>
            <w:r>
              <w:rPr>
                <w:noProof/>
                <w:webHidden/>
              </w:rPr>
              <w:fldChar w:fldCharType="begin"/>
            </w:r>
            <w:r w:rsidR="00685C2B">
              <w:rPr>
                <w:noProof/>
                <w:webHidden/>
              </w:rPr>
              <w:instrText xml:space="preserve"> PAGEREF _Toc264546038 \h </w:instrText>
            </w:r>
            <w:r>
              <w:rPr>
                <w:noProof/>
                <w:webHidden/>
              </w:rPr>
            </w:r>
            <w:r>
              <w:rPr>
                <w:noProof/>
                <w:webHidden/>
              </w:rPr>
              <w:fldChar w:fldCharType="separate"/>
            </w:r>
            <w:r w:rsidR="00685C2B">
              <w:rPr>
                <w:noProof/>
                <w:webHidden/>
              </w:rPr>
              <w:t>22</w:t>
            </w:r>
            <w:r>
              <w:rPr>
                <w:noProof/>
                <w:webHidden/>
              </w:rPr>
              <w:fldChar w:fldCharType="end"/>
            </w:r>
          </w:hyperlink>
        </w:p>
        <w:p w:rsidR="00685C2B" w:rsidRDefault="00AC5589">
          <w:pPr>
            <w:pStyle w:val="TOC3"/>
            <w:tabs>
              <w:tab w:val="left" w:pos="1320"/>
              <w:tab w:val="right" w:leader="dot" w:pos="9016"/>
            </w:tabs>
            <w:rPr>
              <w:rFonts w:asciiTheme="minorHAnsi" w:eastAsiaTheme="minorEastAsia" w:hAnsiTheme="minorHAnsi" w:cstheme="minorBidi"/>
              <w:noProof/>
              <w:lang w:val="en-GB" w:eastAsia="en-GB"/>
            </w:rPr>
          </w:pPr>
          <w:hyperlink w:anchor="_Toc264546039" w:history="1">
            <w:r w:rsidR="00685C2B" w:rsidRPr="00E23C5E">
              <w:rPr>
                <w:rStyle w:val="Hyperlink"/>
                <w:noProof/>
              </w:rPr>
              <w:t>Test 3</w:t>
            </w:r>
            <w:r w:rsidR="00685C2B">
              <w:rPr>
                <w:rFonts w:asciiTheme="minorHAnsi" w:eastAsiaTheme="minorEastAsia" w:hAnsiTheme="minorHAnsi" w:cstheme="minorBidi"/>
                <w:noProof/>
                <w:lang w:val="en-GB" w:eastAsia="en-GB"/>
              </w:rPr>
              <w:tab/>
            </w:r>
            <w:r w:rsidR="00685C2B" w:rsidRPr="00E23C5E">
              <w:rPr>
                <w:rStyle w:val="Hyperlink"/>
                <w:noProof/>
              </w:rPr>
              <w:t>- check that multiple power events for a given Node only generate 1 TT</w:t>
            </w:r>
            <w:r w:rsidR="00685C2B">
              <w:rPr>
                <w:noProof/>
                <w:webHidden/>
              </w:rPr>
              <w:tab/>
            </w:r>
            <w:r>
              <w:rPr>
                <w:noProof/>
                <w:webHidden/>
              </w:rPr>
              <w:fldChar w:fldCharType="begin"/>
            </w:r>
            <w:r w:rsidR="00685C2B">
              <w:rPr>
                <w:noProof/>
                <w:webHidden/>
              </w:rPr>
              <w:instrText xml:space="preserve"> PAGEREF _Toc264546039 \h </w:instrText>
            </w:r>
            <w:r>
              <w:rPr>
                <w:noProof/>
                <w:webHidden/>
              </w:rPr>
            </w:r>
            <w:r>
              <w:rPr>
                <w:noProof/>
                <w:webHidden/>
              </w:rPr>
              <w:fldChar w:fldCharType="separate"/>
            </w:r>
            <w:r w:rsidR="00685C2B">
              <w:rPr>
                <w:noProof/>
                <w:webHidden/>
              </w:rPr>
              <w:t>22</w:t>
            </w:r>
            <w:r>
              <w:rPr>
                <w:noProof/>
                <w:webHidden/>
              </w:rPr>
              <w:fldChar w:fldCharType="end"/>
            </w:r>
          </w:hyperlink>
        </w:p>
        <w:p w:rsidR="00685C2B" w:rsidRDefault="00AC5589">
          <w:pPr>
            <w:pStyle w:val="TOC2"/>
            <w:tabs>
              <w:tab w:val="right" w:leader="dot" w:pos="9016"/>
            </w:tabs>
            <w:rPr>
              <w:rFonts w:asciiTheme="minorHAnsi" w:eastAsiaTheme="minorEastAsia" w:hAnsiTheme="minorHAnsi" w:cstheme="minorBidi"/>
              <w:noProof/>
              <w:lang w:val="en-GB" w:eastAsia="en-GB"/>
            </w:rPr>
          </w:pPr>
          <w:hyperlink w:anchor="_Toc264546040" w:history="1">
            <w:r w:rsidR="00685C2B" w:rsidRPr="00E23C5E">
              <w:rPr>
                <w:rStyle w:val="Hyperlink"/>
                <w:noProof/>
              </w:rPr>
              <w:t>Core Hardware</w:t>
            </w:r>
            <w:r w:rsidR="00685C2B">
              <w:rPr>
                <w:noProof/>
                <w:webHidden/>
              </w:rPr>
              <w:tab/>
            </w:r>
            <w:r>
              <w:rPr>
                <w:noProof/>
                <w:webHidden/>
              </w:rPr>
              <w:fldChar w:fldCharType="begin"/>
            </w:r>
            <w:r w:rsidR="00685C2B">
              <w:rPr>
                <w:noProof/>
                <w:webHidden/>
              </w:rPr>
              <w:instrText xml:space="preserve"> PAGEREF _Toc264546040 \h </w:instrText>
            </w:r>
            <w:r>
              <w:rPr>
                <w:noProof/>
                <w:webHidden/>
              </w:rPr>
            </w:r>
            <w:r>
              <w:rPr>
                <w:noProof/>
                <w:webHidden/>
              </w:rPr>
              <w:fldChar w:fldCharType="separate"/>
            </w:r>
            <w:r w:rsidR="00685C2B">
              <w:rPr>
                <w:noProof/>
                <w:webHidden/>
              </w:rPr>
              <w:t>23</w:t>
            </w:r>
            <w:r>
              <w:rPr>
                <w:noProof/>
                <w:webHidden/>
              </w:rPr>
              <w:fldChar w:fldCharType="end"/>
            </w:r>
          </w:hyperlink>
        </w:p>
        <w:p w:rsidR="00685C2B" w:rsidRDefault="00AC5589">
          <w:pPr>
            <w:pStyle w:val="TOC3"/>
            <w:tabs>
              <w:tab w:val="right" w:leader="dot" w:pos="9016"/>
            </w:tabs>
            <w:rPr>
              <w:rFonts w:asciiTheme="minorHAnsi" w:eastAsiaTheme="minorEastAsia" w:hAnsiTheme="minorHAnsi" w:cstheme="minorBidi"/>
              <w:noProof/>
              <w:lang w:val="en-GB" w:eastAsia="en-GB"/>
            </w:rPr>
          </w:pPr>
          <w:hyperlink w:anchor="_Toc264546041" w:history="1">
            <w:r w:rsidR="00685C2B" w:rsidRPr="00E23C5E">
              <w:rPr>
                <w:rStyle w:val="Hyperlink"/>
                <w:noProof/>
              </w:rPr>
              <w:t>Requirement:</w:t>
            </w:r>
            <w:r w:rsidR="00685C2B">
              <w:rPr>
                <w:noProof/>
                <w:webHidden/>
              </w:rPr>
              <w:tab/>
            </w:r>
            <w:r>
              <w:rPr>
                <w:noProof/>
                <w:webHidden/>
              </w:rPr>
              <w:fldChar w:fldCharType="begin"/>
            </w:r>
            <w:r w:rsidR="00685C2B">
              <w:rPr>
                <w:noProof/>
                <w:webHidden/>
              </w:rPr>
              <w:instrText xml:space="preserve"> PAGEREF _Toc264546041 \h </w:instrText>
            </w:r>
            <w:r>
              <w:rPr>
                <w:noProof/>
                <w:webHidden/>
              </w:rPr>
            </w:r>
            <w:r>
              <w:rPr>
                <w:noProof/>
                <w:webHidden/>
              </w:rPr>
              <w:fldChar w:fldCharType="separate"/>
            </w:r>
            <w:r w:rsidR="00685C2B">
              <w:rPr>
                <w:noProof/>
                <w:webHidden/>
              </w:rPr>
              <w:t>23</w:t>
            </w:r>
            <w:r>
              <w:rPr>
                <w:noProof/>
                <w:webHidden/>
              </w:rPr>
              <w:fldChar w:fldCharType="end"/>
            </w:r>
          </w:hyperlink>
        </w:p>
        <w:p w:rsidR="00685C2B" w:rsidRDefault="00AC5589">
          <w:pPr>
            <w:pStyle w:val="TOC3"/>
            <w:tabs>
              <w:tab w:val="right" w:leader="dot" w:pos="9016"/>
            </w:tabs>
            <w:rPr>
              <w:rFonts w:asciiTheme="minorHAnsi" w:eastAsiaTheme="minorEastAsia" w:hAnsiTheme="minorHAnsi" w:cstheme="minorBidi"/>
              <w:noProof/>
              <w:lang w:val="en-GB" w:eastAsia="en-GB"/>
            </w:rPr>
          </w:pPr>
          <w:hyperlink w:anchor="_Toc264546042" w:history="1">
            <w:r w:rsidR="00685C2B" w:rsidRPr="00E23C5E">
              <w:rPr>
                <w:rStyle w:val="Hyperlink"/>
                <w:noProof/>
              </w:rPr>
              <w:t>Policy(s)</w:t>
            </w:r>
            <w:r w:rsidR="00685C2B">
              <w:rPr>
                <w:noProof/>
                <w:webHidden/>
              </w:rPr>
              <w:tab/>
            </w:r>
            <w:r>
              <w:rPr>
                <w:noProof/>
                <w:webHidden/>
              </w:rPr>
              <w:fldChar w:fldCharType="begin"/>
            </w:r>
            <w:r w:rsidR="00685C2B">
              <w:rPr>
                <w:noProof/>
                <w:webHidden/>
              </w:rPr>
              <w:instrText xml:space="preserve"> PAGEREF _Toc264546042 \h </w:instrText>
            </w:r>
            <w:r>
              <w:rPr>
                <w:noProof/>
                <w:webHidden/>
              </w:rPr>
            </w:r>
            <w:r>
              <w:rPr>
                <w:noProof/>
                <w:webHidden/>
              </w:rPr>
              <w:fldChar w:fldCharType="separate"/>
            </w:r>
            <w:r w:rsidR="00685C2B">
              <w:rPr>
                <w:noProof/>
                <w:webHidden/>
              </w:rPr>
              <w:t>23</w:t>
            </w:r>
            <w:r>
              <w:rPr>
                <w:noProof/>
                <w:webHidden/>
              </w:rPr>
              <w:fldChar w:fldCharType="end"/>
            </w:r>
          </w:hyperlink>
        </w:p>
        <w:p w:rsidR="00685C2B" w:rsidRDefault="00AC5589">
          <w:pPr>
            <w:pStyle w:val="TOC3"/>
            <w:tabs>
              <w:tab w:val="right" w:leader="dot" w:pos="9016"/>
            </w:tabs>
            <w:rPr>
              <w:rFonts w:asciiTheme="minorHAnsi" w:eastAsiaTheme="minorEastAsia" w:hAnsiTheme="minorHAnsi" w:cstheme="minorBidi"/>
              <w:noProof/>
              <w:lang w:val="en-GB" w:eastAsia="en-GB"/>
            </w:rPr>
          </w:pPr>
          <w:hyperlink w:anchor="_Toc264546043" w:history="1">
            <w:r w:rsidR="00685C2B" w:rsidRPr="00E23C5E">
              <w:rPr>
                <w:rStyle w:val="Hyperlink"/>
                <w:noProof/>
              </w:rPr>
              <w:t>Test Event source:</w:t>
            </w:r>
            <w:r w:rsidR="00685C2B">
              <w:rPr>
                <w:noProof/>
                <w:webHidden/>
              </w:rPr>
              <w:tab/>
            </w:r>
            <w:r>
              <w:rPr>
                <w:noProof/>
                <w:webHidden/>
              </w:rPr>
              <w:fldChar w:fldCharType="begin"/>
            </w:r>
            <w:r w:rsidR="00685C2B">
              <w:rPr>
                <w:noProof/>
                <w:webHidden/>
              </w:rPr>
              <w:instrText xml:space="preserve"> PAGEREF _Toc264546043 \h </w:instrText>
            </w:r>
            <w:r>
              <w:rPr>
                <w:noProof/>
                <w:webHidden/>
              </w:rPr>
            </w:r>
            <w:r>
              <w:rPr>
                <w:noProof/>
                <w:webHidden/>
              </w:rPr>
              <w:fldChar w:fldCharType="separate"/>
            </w:r>
            <w:r w:rsidR="00685C2B">
              <w:rPr>
                <w:noProof/>
                <w:webHidden/>
              </w:rPr>
              <w:t>23</w:t>
            </w:r>
            <w:r>
              <w:rPr>
                <w:noProof/>
                <w:webHidden/>
              </w:rPr>
              <w:fldChar w:fldCharType="end"/>
            </w:r>
          </w:hyperlink>
        </w:p>
        <w:p w:rsidR="00685C2B" w:rsidRDefault="00AC5589">
          <w:pPr>
            <w:pStyle w:val="TOC3"/>
            <w:tabs>
              <w:tab w:val="right" w:leader="dot" w:pos="9016"/>
            </w:tabs>
            <w:rPr>
              <w:rFonts w:asciiTheme="minorHAnsi" w:eastAsiaTheme="minorEastAsia" w:hAnsiTheme="minorHAnsi" w:cstheme="minorBidi"/>
              <w:noProof/>
              <w:lang w:val="en-GB" w:eastAsia="en-GB"/>
            </w:rPr>
          </w:pPr>
          <w:hyperlink w:anchor="_Toc264546044" w:history="1">
            <w:r w:rsidR="00685C2B" w:rsidRPr="00E23C5E">
              <w:rPr>
                <w:rStyle w:val="Hyperlink"/>
                <w:noProof/>
              </w:rPr>
              <w:t>Test 1 – Test description</w:t>
            </w:r>
            <w:r w:rsidR="00685C2B">
              <w:rPr>
                <w:noProof/>
                <w:webHidden/>
              </w:rPr>
              <w:tab/>
            </w:r>
            <w:r>
              <w:rPr>
                <w:noProof/>
                <w:webHidden/>
              </w:rPr>
              <w:fldChar w:fldCharType="begin"/>
            </w:r>
            <w:r w:rsidR="00685C2B">
              <w:rPr>
                <w:noProof/>
                <w:webHidden/>
              </w:rPr>
              <w:instrText xml:space="preserve"> PAGEREF _Toc264546044 \h </w:instrText>
            </w:r>
            <w:r>
              <w:rPr>
                <w:noProof/>
                <w:webHidden/>
              </w:rPr>
            </w:r>
            <w:r>
              <w:rPr>
                <w:noProof/>
                <w:webHidden/>
              </w:rPr>
              <w:fldChar w:fldCharType="separate"/>
            </w:r>
            <w:r w:rsidR="00685C2B">
              <w:rPr>
                <w:noProof/>
                <w:webHidden/>
              </w:rPr>
              <w:t>23</w:t>
            </w:r>
            <w:r>
              <w:rPr>
                <w:noProof/>
                <w:webHidden/>
              </w:rPr>
              <w:fldChar w:fldCharType="end"/>
            </w:r>
          </w:hyperlink>
        </w:p>
        <w:p w:rsidR="00DD4CFB" w:rsidRPr="002A6BB0" w:rsidRDefault="00AC5589">
          <w:pPr>
            <w:rPr>
              <w:noProof/>
              <w:lang w:val="en-GB"/>
            </w:rPr>
          </w:pPr>
          <w:r w:rsidRPr="002A6BB0">
            <w:rPr>
              <w:lang w:val="en-GB"/>
            </w:rPr>
            <w:fldChar w:fldCharType="end"/>
          </w:r>
          <w:r w:rsidR="00827195" w:rsidRPr="002A6BB0">
            <w:rPr>
              <w:rFonts w:asciiTheme="majorHAnsi" w:eastAsiaTheme="majorEastAsia" w:hAnsiTheme="majorHAnsi" w:cstheme="majorBidi"/>
              <w:b/>
              <w:bCs/>
              <w:color w:val="365F91" w:themeColor="accent1" w:themeShade="BF"/>
              <w:sz w:val="28"/>
              <w:szCs w:val="28"/>
              <w:lang w:val="en-GB"/>
            </w:rPr>
            <w:t xml:space="preserve">List of </w:t>
          </w:r>
          <w:r w:rsidR="005027FB" w:rsidRPr="002A6BB0">
            <w:rPr>
              <w:rFonts w:asciiTheme="majorHAnsi" w:eastAsiaTheme="majorEastAsia" w:hAnsiTheme="majorHAnsi" w:cstheme="majorBidi"/>
              <w:b/>
              <w:bCs/>
              <w:color w:val="365F91" w:themeColor="accent1" w:themeShade="BF"/>
              <w:sz w:val="28"/>
              <w:szCs w:val="28"/>
              <w:lang w:val="en-GB"/>
            </w:rPr>
            <w:t>Figures</w:t>
          </w:r>
          <w:r w:rsidRPr="002A6BB0">
            <w:rPr>
              <w:lang w:val="en-GB"/>
            </w:rPr>
            <w:fldChar w:fldCharType="begin"/>
          </w:r>
          <w:r w:rsidR="00827195" w:rsidRPr="002A6BB0">
            <w:rPr>
              <w:lang w:val="en-GB"/>
            </w:rPr>
            <w:instrText xml:space="preserve"> TOC \h \z \c "Figure" </w:instrText>
          </w:r>
          <w:r w:rsidRPr="002A6BB0">
            <w:rPr>
              <w:lang w:val="en-GB"/>
            </w:rPr>
            <w:fldChar w:fldCharType="separate"/>
          </w:r>
        </w:p>
        <w:p w:rsidR="00827195" w:rsidRPr="002A6BB0" w:rsidRDefault="00DD4CFB">
          <w:pPr>
            <w:rPr>
              <w:lang w:val="en-GB"/>
            </w:rPr>
          </w:pPr>
          <w:r w:rsidRPr="002A6BB0">
            <w:rPr>
              <w:b/>
              <w:bCs/>
              <w:noProof/>
              <w:lang w:val="en-GB"/>
            </w:rPr>
            <w:t>No table of figures entries found.</w:t>
          </w:r>
          <w:r w:rsidR="00AC5589" w:rsidRPr="002A6BB0">
            <w:rPr>
              <w:lang w:val="en-GB"/>
            </w:rPr>
            <w:fldChar w:fldCharType="end"/>
          </w:r>
        </w:p>
        <w:p w:rsidR="00DD4CFB" w:rsidRPr="002A6BB0" w:rsidRDefault="00827195">
          <w:pPr>
            <w:rPr>
              <w:noProof/>
              <w:lang w:val="en-GB"/>
            </w:rPr>
          </w:pPr>
          <w:r w:rsidRPr="002A6BB0">
            <w:rPr>
              <w:rFonts w:asciiTheme="majorHAnsi" w:eastAsiaTheme="majorEastAsia" w:hAnsiTheme="majorHAnsi" w:cstheme="majorBidi"/>
              <w:b/>
              <w:bCs/>
              <w:color w:val="365F91" w:themeColor="accent1" w:themeShade="BF"/>
              <w:sz w:val="28"/>
              <w:szCs w:val="28"/>
              <w:lang w:val="en-GB"/>
            </w:rPr>
            <w:t>List of</w:t>
          </w:r>
          <w:r w:rsidRPr="002A6BB0">
            <w:rPr>
              <w:lang w:val="en-GB"/>
            </w:rPr>
            <w:t xml:space="preserve"> </w:t>
          </w:r>
          <w:r w:rsidRPr="002A6BB0">
            <w:rPr>
              <w:rFonts w:asciiTheme="majorHAnsi" w:eastAsiaTheme="majorEastAsia" w:hAnsiTheme="majorHAnsi" w:cstheme="majorBidi"/>
              <w:b/>
              <w:bCs/>
              <w:color w:val="365F91" w:themeColor="accent1" w:themeShade="BF"/>
              <w:sz w:val="28"/>
              <w:szCs w:val="28"/>
              <w:lang w:val="en-GB"/>
            </w:rPr>
            <w:t>Tables</w:t>
          </w:r>
          <w:r w:rsidRPr="002A6BB0">
            <w:rPr>
              <w:lang w:val="en-GB"/>
            </w:rPr>
            <w:t xml:space="preserve"> </w:t>
          </w:r>
          <w:r w:rsidR="00AC5589" w:rsidRPr="002A6BB0">
            <w:rPr>
              <w:lang w:val="en-GB"/>
            </w:rPr>
            <w:fldChar w:fldCharType="begin"/>
          </w:r>
          <w:r w:rsidRPr="002A6BB0">
            <w:rPr>
              <w:lang w:val="en-GB"/>
            </w:rPr>
            <w:instrText xml:space="preserve"> TOC \h \z \c "Table" </w:instrText>
          </w:r>
          <w:r w:rsidR="00AC5589" w:rsidRPr="002A6BB0">
            <w:rPr>
              <w:lang w:val="en-GB"/>
            </w:rPr>
            <w:fldChar w:fldCharType="separate"/>
          </w:r>
        </w:p>
        <w:p w:rsidR="00567726" w:rsidRPr="002A6BB0" w:rsidRDefault="00DD4CFB">
          <w:pPr>
            <w:rPr>
              <w:lang w:val="en-GB"/>
            </w:rPr>
          </w:pPr>
          <w:r w:rsidRPr="002A6BB0">
            <w:rPr>
              <w:b/>
              <w:bCs/>
              <w:noProof/>
              <w:lang w:val="en-GB"/>
            </w:rPr>
            <w:t>No table of figures entries found.</w:t>
          </w:r>
          <w:r w:rsidR="00AC5589" w:rsidRPr="002A6BB0">
            <w:rPr>
              <w:lang w:val="en-GB"/>
            </w:rPr>
            <w:fldChar w:fldCharType="end"/>
          </w:r>
        </w:p>
      </w:sdtContent>
    </w:sdt>
    <w:p w:rsidR="00513EE6" w:rsidRPr="002A6BB0" w:rsidRDefault="00513EE6">
      <w:pPr>
        <w:rPr>
          <w:rFonts w:ascii="Futura-Light" w:hAnsi="Futura-Light" w:cs="Futura-Light"/>
          <w:sz w:val="20"/>
          <w:szCs w:val="20"/>
          <w:lang w:val="en-GB"/>
        </w:rPr>
      </w:pPr>
      <w:r w:rsidRPr="002A6BB0">
        <w:rPr>
          <w:rFonts w:ascii="Futura-Light" w:hAnsi="Futura-Light" w:cs="Futura-Light"/>
          <w:sz w:val="20"/>
          <w:szCs w:val="20"/>
          <w:lang w:val="en-GB"/>
        </w:rPr>
        <w:br w:type="page"/>
      </w:r>
    </w:p>
    <w:p w:rsidR="002017E5" w:rsidRPr="002A6BB0" w:rsidRDefault="002017E5" w:rsidP="005C21A2">
      <w:pPr>
        <w:pStyle w:val="Heading1"/>
        <w:numPr>
          <w:ilvl w:val="0"/>
          <w:numId w:val="19"/>
        </w:numPr>
        <w:rPr>
          <w:rFonts w:ascii="Arial" w:hAnsi="Arial" w:cs="Arial"/>
          <w:color w:val="000000" w:themeColor="text1"/>
          <w:lang w:val="en-GB"/>
        </w:rPr>
      </w:pPr>
      <w:bookmarkStart w:id="0" w:name="_Toc264545967"/>
      <w:r w:rsidRPr="002A6BB0">
        <w:rPr>
          <w:rFonts w:ascii="Arial" w:hAnsi="Arial" w:cs="Arial"/>
          <w:color w:val="000000" w:themeColor="text1"/>
          <w:lang w:val="en-GB"/>
        </w:rPr>
        <w:lastRenderedPageBreak/>
        <w:t>Document Control</w:t>
      </w:r>
      <w:bookmarkEnd w:id="0"/>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Document Prepared By:</w:t>
      </w:r>
    </w:p>
    <w:p w:rsidR="002017E5" w:rsidRPr="002A6BB0" w:rsidRDefault="002017E5" w:rsidP="00B61CEB">
      <w:pPr>
        <w:jc w:val="both"/>
        <w:rPr>
          <w:rFonts w:ascii="Arial" w:eastAsia="Times New Roman" w:hAnsi="Arial" w:cs="Arial"/>
          <w:color w:val="000000" w:themeColor="text1"/>
          <w:sz w:val="24"/>
          <w:szCs w:val="24"/>
          <w:lang w:val="en-GB"/>
        </w:rPr>
      </w:pPr>
      <w:r w:rsidRPr="002A6BB0">
        <w:rPr>
          <w:rFonts w:ascii="Arial" w:eastAsia="Times New Roman" w:hAnsi="Arial" w:cs="Arial"/>
          <w:color w:val="000000" w:themeColor="text1"/>
          <w:sz w:val="24"/>
          <w:szCs w:val="24"/>
          <w:lang w:val="en-GB"/>
        </w:rPr>
        <w:t xml:space="preserve">The following </w:t>
      </w:r>
      <w:r w:rsidR="00B61CEB" w:rsidRPr="002A6BB0">
        <w:rPr>
          <w:rFonts w:ascii="Arial" w:eastAsia="Times New Roman" w:hAnsi="Arial" w:cs="Arial"/>
          <w:color w:val="000000" w:themeColor="text1"/>
          <w:sz w:val="24"/>
          <w:szCs w:val="24"/>
          <w:lang w:val="en-GB"/>
        </w:rPr>
        <w:t>Innovise</w:t>
      </w:r>
      <w:r w:rsidRPr="002A6BB0">
        <w:rPr>
          <w:rFonts w:ascii="Arial" w:eastAsia="Times New Roman" w:hAnsi="Arial" w:cs="Arial"/>
          <w:color w:val="000000" w:themeColor="text1"/>
          <w:sz w:val="24"/>
          <w:szCs w:val="24"/>
          <w:lang w:val="en-GB"/>
        </w:rPr>
        <w:t xml:space="preserve"> Limited personnel have prepared this document:</w:t>
      </w: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Name Title</w:t>
      </w:r>
    </w:p>
    <w:p w:rsidR="002017E5" w:rsidRPr="002A6BB0" w:rsidRDefault="00DD4CFB" w:rsidP="00B61CEB">
      <w:pPr>
        <w:jc w:val="both"/>
        <w:rPr>
          <w:rFonts w:ascii="Arial" w:eastAsia="Times New Roman" w:hAnsi="Arial" w:cs="Arial"/>
          <w:color w:val="000000" w:themeColor="text1"/>
          <w:sz w:val="24"/>
          <w:szCs w:val="24"/>
          <w:lang w:val="en-GB"/>
        </w:rPr>
      </w:pPr>
      <w:r w:rsidRPr="002A6BB0">
        <w:rPr>
          <w:rFonts w:ascii="Arial" w:eastAsia="Times New Roman" w:hAnsi="Arial" w:cs="Arial"/>
          <w:color w:val="000000" w:themeColor="text1"/>
          <w:sz w:val="24"/>
          <w:szCs w:val="24"/>
          <w:lang w:val="en-GB"/>
        </w:rPr>
        <w:t>Chris</w:t>
      </w:r>
      <w:r w:rsidR="00B61CEB" w:rsidRPr="002A6BB0">
        <w:rPr>
          <w:rFonts w:ascii="Arial" w:eastAsia="Times New Roman" w:hAnsi="Arial" w:cs="Arial"/>
          <w:color w:val="000000" w:themeColor="text1"/>
          <w:sz w:val="24"/>
          <w:szCs w:val="24"/>
          <w:lang w:val="en-GB"/>
        </w:rPr>
        <w:t xml:space="preserve"> </w:t>
      </w:r>
      <w:r w:rsidRPr="002A6BB0">
        <w:rPr>
          <w:rFonts w:ascii="Arial" w:eastAsia="Times New Roman" w:hAnsi="Arial" w:cs="Arial"/>
          <w:color w:val="000000" w:themeColor="text1"/>
          <w:sz w:val="24"/>
          <w:szCs w:val="24"/>
          <w:lang w:val="en-GB"/>
        </w:rPr>
        <w:t>Janes</w:t>
      </w:r>
      <w:r w:rsidR="00B61CEB" w:rsidRPr="002A6BB0">
        <w:rPr>
          <w:rFonts w:ascii="Arial" w:eastAsia="Times New Roman" w:hAnsi="Arial" w:cs="Arial"/>
          <w:color w:val="000000" w:themeColor="text1"/>
          <w:sz w:val="24"/>
          <w:szCs w:val="24"/>
          <w:lang w:val="en-GB"/>
        </w:rPr>
        <w:t xml:space="preserve"> Consultant </w:t>
      </w: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Document Reviewed By:</w:t>
      </w:r>
    </w:p>
    <w:p w:rsidR="002017E5" w:rsidRPr="002A6BB0" w:rsidRDefault="002017E5" w:rsidP="00B61CEB">
      <w:pPr>
        <w:jc w:val="both"/>
        <w:rPr>
          <w:rFonts w:ascii="Arial" w:eastAsia="Times New Roman" w:hAnsi="Arial" w:cs="Arial"/>
          <w:color w:val="000000" w:themeColor="text1"/>
          <w:sz w:val="24"/>
          <w:szCs w:val="24"/>
          <w:lang w:val="en-GB"/>
        </w:rPr>
      </w:pPr>
      <w:r w:rsidRPr="002A6BB0">
        <w:rPr>
          <w:rFonts w:ascii="Arial" w:eastAsia="Times New Roman" w:hAnsi="Arial" w:cs="Arial"/>
          <w:color w:val="000000" w:themeColor="text1"/>
          <w:sz w:val="24"/>
          <w:szCs w:val="24"/>
          <w:lang w:val="en-GB"/>
        </w:rPr>
        <w:t xml:space="preserve">The following </w:t>
      </w:r>
      <w:r w:rsidR="00B61CEB" w:rsidRPr="002A6BB0">
        <w:rPr>
          <w:rFonts w:ascii="Arial" w:eastAsia="Times New Roman" w:hAnsi="Arial" w:cs="Arial"/>
          <w:color w:val="000000" w:themeColor="text1"/>
          <w:sz w:val="24"/>
          <w:szCs w:val="24"/>
          <w:lang w:val="en-GB"/>
        </w:rPr>
        <w:t>Innovise</w:t>
      </w:r>
      <w:r w:rsidRPr="002A6BB0">
        <w:rPr>
          <w:rFonts w:ascii="Arial" w:eastAsia="Times New Roman" w:hAnsi="Arial" w:cs="Arial"/>
          <w:color w:val="000000" w:themeColor="text1"/>
          <w:sz w:val="24"/>
          <w:szCs w:val="24"/>
          <w:lang w:val="en-GB"/>
        </w:rPr>
        <w:t xml:space="preserve"> personnel have reviewed this document:</w:t>
      </w: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0"/>
          <w:szCs w:val="20"/>
          <w:lang w:val="en-GB"/>
        </w:rPr>
      </w:pPr>
      <w:r w:rsidRPr="002A6BB0">
        <w:rPr>
          <w:rFonts w:ascii="Arial-BoldMT" w:eastAsiaTheme="minorHAnsi" w:hAnsi="Arial-BoldMT" w:cs="Arial-BoldMT"/>
          <w:b/>
          <w:bCs/>
          <w:sz w:val="20"/>
          <w:szCs w:val="20"/>
          <w:lang w:val="en-GB"/>
        </w:rPr>
        <w:t>Name Title</w:t>
      </w: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0"/>
          <w:szCs w:val="20"/>
          <w:lang w:val="en-GB"/>
        </w:rPr>
      </w:pPr>
    </w:p>
    <w:tbl>
      <w:tblPr>
        <w:tblStyle w:val="TableGrid"/>
        <w:tblW w:w="0" w:type="auto"/>
        <w:tblInd w:w="108" w:type="dxa"/>
        <w:tblLook w:val="04A0"/>
      </w:tblPr>
      <w:tblGrid>
        <w:gridCol w:w="4513"/>
        <w:gridCol w:w="4276"/>
      </w:tblGrid>
      <w:tr w:rsidR="00B61CEB" w:rsidRPr="002A6BB0" w:rsidTr="00B61CEB">
        <w:tc>
          <w:tcPr>
            <w:tcW w:w="4513" w:type="dxa"/>
          </w:tcPr>
          <w:p w:rsidR="00B61CEB" w:rsidRPr="002A6BB0" w:rsidRDefault="00B61CEB" w:rsidP="00B61CEB">
            <w:pPr>
              <w:autoSpaceDE w:val="0"/>
              <w:autoSpaceDN w:val="0"/>
              <w:adjustRightInd w:val="0"/>
              <w:rPr>
                <w:rFonts w:ascii="ArialMT" w:eastAsiaTheme="minorHAnsi" w:hAnsi="ArialMT" w:cs="ArialMT"/>
                <w:b/>
                <w:sz w:val="20"/>
                <w:szCs w:val="20"/>
                <w:lang w:val="en-GB"/>
              </w:rPr>
            </w:pPr>
            <w:r w:rsidRPr="002A6BB0">
              <w:rPr>
                <w:rFonts w:ascii="ArialMT" w:eastAsiaTheme="minorHAnsi" w:hAnsi="ArialMT" w:cs="ArialMT"/>
                <w:b/>
                <w:sz w:val="20"/>
                <w:szCs w:val="20"/>
                <w:lang w:val="en-GB"/>
              </w:rPr>
              <w:t>Name</w:t>
            </w:r>
          </w:p>
        </w:tc>
        <w:tc>
          <w:tcPr>
            <w:tcW w:w="4276" w:type="dxa"/>
          </w:tcPr>
          <w:p w:rsidR="00B61CEB" w:rsidRPr="002A6BB0" w:rsidRDefault="00B61CEB" w:rsidP="00B61CEB">
            <w:pPr>
              <w:autoSpaceDE w:val="0"/>
              <w:autoSpaceDN w:val="0"/>
              <w:adjustRightInd w:val="0"/>
              <w:rPr>
                <w:rFonts w:ascii="ArialMT" w:eastAsiaTheme="minorHAnsi" w:hAnsi="ArialMT" w:cs="ArialMT"/>
                <w:b/>
                <w:sz w:val="20"/>
                <w:szCs w:val="20"/>
                <w:lang w:val="en-GB"/>
              </w:rPr>
            </w:pPr>
            <w:r w:rsidRPr="002A6BB0">
              <w:rPr>
                <w:rFonts w:ascii="ArialMT" w:eastAsiaTheme="minorHAnsi" w:hAnsi="ArialMT" w:cs="ArialMT"/>
                <w:b/>
                <w:sz w:val="20"/>
                <w:szCs w:val="20"/>
                <w:lang w:val="en-GB"/>
              </w:rPr>
              <w:t>Title</w:t>
            </w:r>
          </w:p>
        </w:tc>
      </w:tr>
      <w:tr w:rsidR="00B61CEB" w:rsidRPr="002A6BB0" w:rsidTr="00B61CEB">
        <w:tc>
          <w:tcPr>
            <w:tcW w:w="4513" w:type="dxa"/>
          </w:tcPr>
          <w:p w:rsidR="00B61CEB" w:rsidRPr="002A6BB0" w:rsidRDefault="00B61CEB" w:rsidP="00B61CEB">
            <w:pPr>
              <w:autoSpaceDE w:val="0"/>
              <w:autoSpaceDN w:val="0"/>
              <w:adjustRightInd w:val="0"/>
              <w:rPr>
                <w:rFonts w:ascii="ArialMT" w:eastAsiaTheme="minorHAnsi" w:hAnsi="ArialMT" w:cs="ArialMT"/>
                <w:sz w:val="20"/>
                <w:szCs w:val="20"/>
                <w:lang w:val="en-GB"/>
              </w:rPr>
            </w:pPr>
          </w:p>
        </w:tc>
        <w:tc>
          <w:tcPr>
            <w:tcW w:w="4276" w:type="dxa"/>
          </w:tcPr>
          <w:p w:rsidR="00B61CEB" w:rsidRPr="002A6BB0" w:rsidRDefault="00B61CEB" w:rsidP="00B61CEB">
            <w:pPr>
              <w:autoSpaceDE w:val="0"/>
              <w:autoSpaceDN w:val="0"/>
              <w:adjustRightInd w:val="0"/>
              <w:rPr>
                <w:rFonts w:ascii="ArialMT" w:eastAsiaTheme="minorHAnsi" w:hAnsi="ArialMT" w:cs="ArialMT"/>
                <w:sz w:val="20"/>
                <w:szCs w:val="20"/>
                <w:lang w:val="en-GB"/>
              </w:rPr>
            </w:pPr>
          </w:p>
        </w:tc>
      </w:tr>
      <w:tr w:rsidR="00B61CEB" w:rsidRPr="002A6BB0" w:rsidTr="00B61CEB">
        <w:tc>
          <w:tcPr>
            <w:tcW w:w="4513" w:type="dxa"/>
          </w:tcPr>
          <w:p w:rsidR="00B61CEB" w:rsidRPr="002A6BB0" w:rsidRDefault="00B61CEB" w:rsidP="00B61CEB">
            <w:pPr>
              <w:autoSpaceDE w:val="0"/>
              <w:autoSpaceDN w:val="0"/>
              <w:adjustRightInd w:val="0"/>
              <w:rPr>
                <w:rFonts w:ascii="ArialMT" w:eastAsiaTheme="minorHAnsi" w:hAnsi="ArialMT" w:cs="ArialMT"/>
                <w:sz w:val="20"/>
                <w:szCs w:val="20"/>
                <w:lang w:val="en-GB"/>
              </w:rPr>
            </w:pPr>
          </w:p>
        </w:tc>
        <w:tc>
          <w:tcPr>
            <w:tcW w:w="4276" w:type="dxa"/>
          </w:tcPr>
          <w:p w:rsidR="00B61CEB" w:rsidRPr="002A6BB0" w:rsidRDefault="00B61CEB" w:rsidP="00B61CEB">
            <w:pPr>
              <w:autoSpaceDE w:val="0"/>
              <w:autoSpaceDN w:val="0"/>
              <w:adjustRightInd w:val="0"/>
              <w:rPr>
                <w:rFonts w:ascii="ArialMT" w:eastAsiaTheme="minorHAnsi" w:hAnsi="ArialMT" w:cs="ArialMT"/>
                <w:sz w:val="20"/>
                <w:szCs w:val="20"/>
                <w:lang w:val="en-GB"/>
              </w:rPr>
            </w:pPr>
          </w:p>
        </w:tc>
      </w:tr>
      <w:tr w:rsidR="00B61CEB" w:rsidRPr="002A6BB0" w:rsidTr="00B61CEB">
        <w:tc>
          <w:tcPr>
            <w:tcW w:w="4513" w:type="dxa"/>
          </w:tcPr>
          <w:p w:rsidR="00B61CEB" w:rsidRPr="002A6BB0" w:rsidRDefault="00B61CEB" w:rsidP="00B61CEB">
            <w:pPr>
              <w:autoSpaceDE w:val="0"/>
              <w:autoSpaceDN w:val="0"/>
              <w:adjustRightInd w:val="0"/>
              <w:rPr>
                <w:rFonts w:ascii="ArialMT" w:eastAsiaTheme="minorHAnsi" w:hAnsi="ArialMT" w:cs="ArialMT"/>
                <w:sz w:val="20"/>
                <w:szCs w:val="20"/>
                <w:lang w:val="en-GB"/>
              </w:rPr>
            </w:pPr>
          </w:p>
        </w:tc>
        <w:tc>
          <w:tcPr>
            <w:tcW w:w="4276" w:type="dxa"/>
          </w:tcPr>
          <w:p w:rsidR="00B61CEB" w:rsidRPr="002A6BB0" w:rsidRDefault="00B61CEB" w:rsidP="00B61CEB">
            <w:pPr>
              <w:autoSpaceDE w:val="0"/>
              <w:autoSpaceDN w:val="0"/>
              <w:adjustRightInd w:val="0"/>
              <w:rPr>
                <w:rFonts w:ascii="ArialMT" w:eastAsiaTheme="minorHAnsi" w:hAnsi="ArialMT" w:cs="ArialMT"/>
                <w:sz w:val="20"/>
                <w:szCs w:val="20"/>
                <w:lang w:val="en-GB"/>
              </w:rPr>
            </w:pPr>
          </w:p>
        </w:tc>
      </w:tr>
    </w:tbl>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Document Revision History:</w:t>
      </w:r>
    </w:p>
    <w:p w:rsidR="002017E5" w:rsidRPr="002A6BB0" w:rsidRDefault="002017E5" w:rsidP="00B61CEB">
      <w:pPr>
        <w:jc w:val="both"/>
        <w:rPr>
          <w:rFonts w:ascii="Arial" w:eastAsia="Times New Roman" w:hAnsi="Arial" w:cs="Arial"/>
          <w:color w:val="000000" w:themeColor="text1"/>
          <w:sz w:val="24"/>
          <w:szCs w:val="24"/>
          <w:lang w:val="en-GB"/>
        </w:rPr>
      </w:pPr>
      <w:r w:rsidRPr="002A6BB0">
        <w:rPr>
          <w:rFonts w:ascii="Arial" w:eastAsia="Times New Roman" w:hAnsi="Arial" w:cs="Arial"/>
          <w:color w:val="000000" w:themeColor="text1"/>
          <w:sz w:val="24"/>
          <w:szCs w:val="24"/>
          <w:lang w:val="en-GB"/>
        </w:rPr>
        <w:t>The following versions have been distributed:</w:t>
      </w: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0"/>
          <w:szCs w:val="20"/>
          <w:lang w:val="en-GB"/>
        </w:rPr>
      </w:pP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Version Revised and Issued By:</w:t>
      </w:r>
    </w:p>
    <w:p w:rsidR="002017E5" w:rsidRPr="002A6BB0" w:rsidRDefault="00DD4CFB" w:rsidP="00B61CEB">
      <w:pPr>
        <w:jc w:val="both"/>
        <w:rPr>
          <w:rFonts w:ascii="Arial" w:eastAsia="Times New Roman" w:hAnsi="Arial" w:cs="Arial"/>
          <w:color w:val="000000" w:themeColor="text1"/>
          <w:sz w:val="24"/>
          <w:szCs w:val="24"/>
          <w:lang w:val="en-GB"/>
        </w:rPr>
      </w:pPr>
      <w:r w:rsidRPr="002A6BB0">
        <w:rPr>
          <w:rFonts w:ascii="Arial" w:eastAsia="Times New Roman" w:hAnsi="Arial" w:cs="Arial"/>
          <w:color w:val="000000" w:themeColor="text1"/>
          <w:sz w:val="24"/>
          <w:szCs w:val="24"/>
          <w:lang w:val="en-GB"/>
        </w:rPr>
        <w:t xml:space="preserve"> 0.0</w:t>
      </w:r>
      <w:r w:rsidR="00FE15E9" w:rsidRPr="002A6BB0">
        <w:rPr>
          <w:rFonts w:ascii="Arial" w:eastAsia="Times New Roman" w:hAnsi="Arial" w:cs="Arial"/>
          <w:color w:val="000000" w:themeColor="text1"/>
          <w:sz w:val="24"/>
          <w:szCs w:val="24"/>
          <w:lang w:val="en-GB"/>
        </w:rPr>
        <w:t xml:space="preserve">          </w:t>
      </w:r>
      <w:r w:rsidRPr="002A6BB0">
        <w:rPr>
          <w:rFonts w:ascii="Arial" w:eastAsia="Times New Roman" w:hAnsi="Arial" w:cs="Arial"/>
          <w:color w:val="000000" w:themeColor="text1"/>
          <w:sz w:val="24"/>
          <w:szCs w:val="24"/>
          <w:lang w:val="en-GB"/>
        </w:rPr>
        <w:t>Chris</w:t>
      </w:r>
      <w:r w:rsidR="00B61CEB" w:rsidRPr="002A6BB0">
        <w:rPr>
          <w:rFonts w:ascii="Arial" w:eastAsia="Times New Roman" w:hAnsi="Arial" w:cs="Arial"/>
          <w:color w:val="000000" w:themeColor="text1"/>
          <w:sz w:val="24"/>
          <w:szCs w:val="24"/>
          <w:lang w:val="en-GB"/>
        </w:rPr>
        <w:t xml:space="preserve"> </w:t>
      </w:r>
      <w:r w:rsidRPr="002A6BB0">
        <w:rPr>
          <w:rFonts w:ascii="Arial" w:eastAsia="Times New Roman" w:hAnsi="Arial" w:cs="Arial"/>
          <w:color w:val="000000" w:themeColor="text1"/>
          <w:sz w:val="24"/>
          <w:szCs w:val="24"/>
          <w:lang w:val="en-GB"/>
        </w:rPr>
        <w:t>Janes</w:t>
      </w: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 xml:space="preserve">Number of Copies Submitted to Customer: </w:t>
      </w:r>
      <w:r w:rsidR="00852FB1" w:rsidRPr="002A6BB0">
        <w:rPr>
          <w:rFonts w:ascii="Arial-BoldMT" w:eastAsiaTheme="minorHAnsi" w:hAnsi="Arial-BoldMT" w:cs="Arial-BoldMT"/>
          <w:bCs/>
          <w:sz w:val="24"/>
          <w:szCs w:val="24"/>
          <w:lang w:val="en-GB"/>
        </w:rPr>
        <w:t>1</w:t>
      </w: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 xml:space="preserve">Number of Copies for </w:t>
      </w:r>
      <w:r w:rsidR="00B61CEB" w:rsidRPr="002A6BB0">
        <w:rPr>
          <w:rFonts w:ascii="Arial-BoldMT" w:eastAsiaTheme="minorHAnsi" w:hAnsi="Arial-BoldMT" w:cs="Arial-BoldMT"/>
          <w:b/>
          <w:bCs/>
          <w:sz w:val="24"/>
          <w:szCs w:val="24"/>
          <w:lang w:val="en-GB"/>
        </w:rPr>
        <w:t>Innovise</w:t>
      </w:r>
      <w:r w:rsidRPr="002A6BB0">
        <w:rPr>
          <w:rFonts w:ascii="Arial-BoldMT" w:eastAsiaTheme="minorHAnsi" w:hAnsi="Arial-BoldMT" w:cs="Arial-BoldMT"/>
          <w:b/>
          <w:bCs/>
          <w:sz w:val="24"/>
          <w:szCs w:val="24"/>
          <w:lang w:val="en-GB"/>
        </w:rPr>
        <w:t xml:space="preserve"> Limited: </w:t>
      </w:r>
      <w:r w:rsidRPr="002A6BB0">
        <w:rPr>
          <w:rFonts w:ascii="Arial-BoldMT" w:eastAsiaTheme="minorHAnsi" w:hAnsi="Arial-BoldMT" w:cs="Arial-BoldMT"/>
          <w:bCs/>
          <w:sz w:val="24"/>
          <w:szCs w:val="24"/>
          <w:lang w:val="en-GB"/>
        </w:rPr>
        <w:t>1</w:t>
      </w: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Agreed and approved on behalf of Customer</w:t>
      </w: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Name: __________________________________________</w:t>
      </w:r>
    </w:p>
    <w:p w:rsidR="00B61CEB" w:rsidRPr="002A6BB0" w:rsidRDefault="00B61CEB" w:rsidP="002017E5">
      <w:pPr>
        <w:rPr>
          <w:rFonts w:ascii="Arial-BoldMT" w:eastAsiaTheme="minorHAnsi" w:hAnsi="Arial-BoldMT" w:cs="Arial-BoldMT"/>
          <w:b/>
          <w:bCs/>
          <w:sz w:val="24"/>
          <w:szCs w:val="24"/>
          <w:lang w:val="en-GB"/>
        </w:rPr>
      </w:pPr>
    </w:p>
    <w:p w:rsidR="00B61CEB" w:rsidRPr="002A6BB0" w:rsidRDefault="00B61CEB" w:rsidP="002017E5">
      <w:pPr>
        <w:rPr>
          <w:rFonts w:ascii="Arial-BoldMT" w:eastAsiaTheme="minorHAnsi" w:hAnsi="Arial-BoldMT" w:cs="Arial-BoldMT"/>
          <w:b/>
          <w:bCs/>
          <w:sz w:val="24"/>
          <w:szCs w:val="24"/>
          <w:lang w:val="en-GB"/>
        </w:rPr>
      </w:pPr>
    </w:p>
    <w:p w:rsidR="002017E5" w:rsidRPr="002A6BB0" w:rsidRDefault="002017E5" w:rsidP="002017E5">
      <w:pPr>
        <w:rPr>
          <w:rFonts w:ascii="Arial" w:eastAsiaTheme="majorEastAsia" w:hAnsi="Arial" w:cs="Arial"/>
          <w:b/>
          <w:bCs/>
          <w:color w:val="000000" w:themeColor="text1"/>
          <w:sz w:val="24"/>
          <w:szCs w:val="24"/>
          <w:lang w:val="en-GB"/>
        </w:rPr>
      </w:pPr>
      <w:r w:rsidRPr="002A6BB0">
        <w:rPr>
          <w:rFonts w:ascii="Arial-BoldMT" w:eastAsiaTheme="minorHAnsi" w:hAnsi="Arial-BoldMT" w:cs="Arial-BoldMT"/>
          <w:b/>
          <w:bCs/>
          <w:sz w:val="24"/>
          <w:szCs w:val="24"/>
          <w:lang w:val="en-GB"/>
        </w:rPr>
        <w:t>Title: ____________________ Date: ______________</w:t>
      </w:r>
    </w:p>
    <w:p w:rsidR="00B61CEB" w:rsidRPr="002A6BB0" w:rsidRDefault="00B61CEB">
      <w:pPr>
        <w:rPr>
          <w:rFonts w:ascii="Arial" w:eastAsiaTheme="majorEastAsia" w:hAnsi="Arial" w:cs="Arial"/>
          <w:b/>
          <w:bCs/>
          <w:color w:val="000000" w:themeColor="text1"/>
          <w:sz w:val="28"/>
          <w:szCs w:val="28"/>
          <w:lang w:val="en-GB"/>
        </w:rPr>
      </w:pPr>
      <w:r w:rsidRPr="002A6BB0">
        <w:rPr>
          <w:rFonts w:ascii="Arial" w:hAnsi="Arial" w:cs="Arial"/>
          <w:color w:val="000000" w:themeColor="text1"/>
          <w:lang w:val="en-GB"/>
        </w:rPr>
        <w:br w:type="page"/>
      </w:r>
    </w:p>
    <w:p w:rsidR="001D32DE" w:rsidRPr="002A6BB0" w:rsidRDefault="00EF7842" w:rsidP="005C21A2">
      <w:pPr>
        <w:pStyle w:val="Heading1"/>
        <w:numPr>
          <w:ilvl w:val="0"/>
          <w:numId w:val="19"/>
        </w:numPr>
        <w:rPr>
          <w:rFonts w:ascii="Arial" w:hAnsi="Arial" w:cs="Arial"/>
          <w:color w:val="000000" w:themeColor="text1"/>
          <w:lang w:val="en-GB"/>
        </w:rPr>
      </w:pPr>
      <w:r w:rsidRPr="002A6BB0">
        <w:rPr>
          <w:rFonts w:ascii="Arial" w:hAnsi="Arial" w:cs="Arial"/>
          <w:color w:val="000000" w:themeColor="text1"/>
          <w:lang w:val="en-GB"/>
        </w:rPr>
        <w:lastRenderedPageBreak/>
        <w:t xml:space="preserve"> </w:t>
      </w:r>
      <w:bookmarkStart w:id="1" w:name="_Toc264545968"/>
      <w:r w:rsidR="00CA6DE3" w:rsidRPr="002A6BB0">
        <w:rPr>
          <w:rFonts w:ascii="Arial" w:hAnsi="Arial" w:cs="Arial"/>
          <w:color w:val="000000" w:themeColor="text1"/>
          <w:lang w:val="en-GB"/>
        </w:rPr>
        <w:t>I</w:t>
      </w:r>
      <w:r w:rsidR="00D74142" w:rsidRPr="002A6BB0">
        <w:rPr>
          <w:rFonts w:ascii="Arial" w:hAnsi="Arial" w:cs="Arial"/>
          <w:color w:val="000000" w:themeColor="text1"/>
          <w:lang w:val="en-GB"/>
        </w:rPr>
        <w:t>ntroduction</w:t>
      </w:r>
      <w:bookmarkEnd w:id="1"/>
    </w:p>
    <w:p w:rsidR="00CE7BEF" w:rsidRPr="002A6BB0" w:rsidRDefault="00CE7BEF" w:rsidP="00EF7842">
      <w:pPr>
        <w:jc w:val="both"/>
        <w:rPr>
          <w:rFonts w:ascii="Arial" w:eastAsia="Times New Roman" w:hAnsi="Arial" w:cs="Arial"/>
          <w:color w:val="000000" w:themeColor="text1"/>
          <w:sz w:val="24"/>
          <w:szCs w:val="24"/>
          <w:lang w:val="en-GB"/>
        </w:rPr>
      </w:pPr>
    </w:p>
    <w:p w:rsidR="004E7D62" w:rsidRPr="002A6BB0" w:rsidRDefault="00C04F22" w:rsidP="00CE7BEF">
      <w:pPr>
        <w:jc w:val="both"/>
        <w:rPr>
          <w:rFonts w:ascii="Arial" w:eastAsia="Times New Roman" w:hAnsi="Arial" w:cs="Arial"/>
          <w:color w:val="000000" w:themeColor="text1"/>
          <w:sz w:val="24"/>
          <w:szCs w:val="24"/>
          <w:lang w:val="en-GB"/>
        </w:rPr>
      </w:pPr>
      <w:r w:rsidRPr="002A6BB0">
        <w:rPr>
          <w:rFonts w:ascii="Arial" w:eastAsia="Times New Roman" w:hAnsi="Arial" w:cs="Arial"/>
          <w:color w:val="000000" w:themeColor="text1"/>
          <w:sz w:val="24"/>
          <w:szCs w:val="24"/>
          <w:lang w:val="en-GB"/>
        </w:rPr>
        <w:t xml:space="preserve">This document has been </w:t>
      </w:r>
      <w:r w:rsidR="0072344D" w:rsidRPr="002A6BB0">
        <w:rPr>
          <w:rFonts w:ascii="Arial" w:eastAsia="Times New Roman" w:hAnsi="Arial" w:cs="Arial"/>
          <w:color w:val="000000" w:themeColor="text1"/>
          <w:sz w:val="24"/>
          <w:szCs w:val="24"/>
          <w:lang w:val="en-GB"/>
        </w:rPr>
        <w:t xml:space="preserve">produced </w:t>
      </w:r>
      <w:r w:rsidRPr="002A6BB0">
        <w:rPr>
          <w:rFonts w:ascii="Arial" w:eastAsia="Times New Roman" w:hAnsi="Arial" w:cs="Arial"/>
          <w:color w:val="000000" w:themeColor="text1"/>
          <w:sz w:val="24"/>
          <w:szCs w:val="24"/>
          <w:lang w:val="en-GB"/>
        </w:rPr>
        <w:t xml:space="preserve">to </w:t>
      </w:r>
      <w:r w:rsidR="00CB3CF8">
        <w:rPr>
          <w:rFonts w:ascii="Arial" w:eastAsia="Times New Roman" w:hAnsi="Arial" w:cs="Arial"/>
          <w:color w:val="000000" w:themeColor="text1"/>
          <w:sz w:val="24"/>
          <w:szCs w:val="24"/>
          <w:lang w:val="en-GB"/>
        </w:rPr>
        <w:t xml:space="preserve">Record the process of the development </w:t>
      </w:r>
      <w:r w:rsidR="0072344D" w:rsidRPr="002A6BB0">
        <w:rPr>
          <w:rFonts w:ascii="Arial" w:eastAsia="Times New Roman" w:hAnsi="Arial" w:cs="Arial"/>
          <w:color w:val="000000" w:themeColor="text1"/>
          <w:sz w:val="24"/>
          <w:szCs w:val="24"/>
          <w:lang w:val="en-GB"/>
        </w:rPr>
        <w:t>of</w:t>
      </w:r>
      <w:r w:rsidRPr="002A6BB0">
        <w:rPr>
          <w:rFonts w:ascii="Arial" w:eastAsia="Times New Roman" w:hAnsi="Arial" w:cs="Arial"/>
          <w:color w:val="000000" w:themeColor="text1"/>
          <w:sz w:val="24"/>
          <w:szCs w:val="24"/>
          <w:lang w:val="en-GB"/>
        </w:rPr>
        <w:t xml:space="preserve"> the </w:t>
      </w:r>
      <w:r w:rsidR="00CB3CF8">
        <w:rPr>
          <w:rFonts w:ascii="Arial" w:eastAsia="Times New Roman" w:hAnsi="Arial" w:cs="Arial"/>
          <w:color w:val="000000" w:themeColor="text1"/>
          <w:sz w:val="24"/>
          <w:szCs w:val="24"/>
          <w:lang w:val="en-GB"/>
        </w:rPr>
        <w:t>Impact Policies that are part of the Mobilink OSS</w:t>
      </w:r>
      <w:r w:rsidR="0072344D" w:rsidRPr="002A6BB0">
        <w:rPr>
          <w:rFonts w:ascii="Arial" w:eastAsia="Times New Roman" w:hAnsi="Arial" w:cs="Arial"/>
          <w:color w:val="000000" w:themeColor="text1"/>
          <w:sz w:val="24"/>
          <w:szCs w:val="24"/>
          <w:lang w:val="en-GB"/>
        </w:rPr>
        <w:t xml:space="preserve">. </w:t>
      </w:r>
      <w:r w:rsidRPr="002A6BB0">
        <w:rPr>
          <w:rFonts w:ascii="Arial" w:eastAsia="Times New Roman" w:hAnsi="Arial" w:cs="Arial"/>
          <w:color w:val="000000" w:themeColor="text1"/>
          <w:sz w:val="24"/>
          <w:szCs w:val="24"/>
          <w:lang w:val="en-GB"/>
        </w:rPr>
        <w:t xml:space="preserve">The aim of the document is to cover the </w:t>
      </w:r>
      <w:r w:rsidR="00CB3CF8">
        <w:rPr>
          <w:rFonts w:ascii="Arial" w:eastAsia="Times New Roman" w:hAnsi="Arial" w:cs="Arial"/>
          <w:color w:val="000000" w:themeColor="text1"/>
          <w:sz w:val="24"/>
          <w:szCs w:val="24"/>
          <w:lang w:val="en-GB"/>
        </w:rPr>
        <w:t>all</w:t>
      </w:r>
      <w:r w:rsidRPr="002A6BB0">
        <w:rPr>
          <w:rFonts w:ascii="Arial" w:eastAsia="Times New Roman" w:hAnsi="Arial" w:cs="Arial"/>
          <w:color w:val="000000" w:themeColor="text1"/>
          <w:sz w:val="24"/>
          <w:szCs w:val="24"/>
          <w:lang w:val="en-GB"/>
        </w:rPr>
        <w:t xml:space="preserve"> aspects </w:t>
      </w:r>
      <w:r w:rsidR="00CB3CF8">
        <w:rPr>
          <w:rFonts w:ascii="Arial" w:eastAsia="Times New Roman" w:hAnsi="Arial" w:cs="Arial"/>
          <w:color w:val="000000" w:themeColor="text1"/>
          <w:sz w:val="24"/>
          <w:szCs w:val="24"/>
          <w:lang w:val="en-GB"/>
        </w:rPr>
        <w:t xml:space="preserve">of the development of the policies including </w:t>
      </w:r>
      <w:r w:rsidR="00CB3CF8" w:rsidRPr="00CB3CF8">
        <w:rPr>
          <w:rFonts w:ascii="Arial" w:eastAsia="Times New Roman" w:hAnsi="Arial" w:cs="Arial"/>
          <w:color w:val="000000" w:themeColor="text1"/>
          <w:sz w:val="24"/>
          <w:szCs w:val="24"/>
          <w:lang w:val="en-GB"/>
        </w:rPr>
        <w:t>a Schedule/Plan, Testing including Test Scripts, Data Loading and the Impact Policy Requirement Questions</w:t>
      </w:r>
      <w:r w:rsidR="00CB3CF8">
        <w:rPr>
          <w:rFonts w:ascii="Arial" w:eastAsia="Times New Roman" w:hAnsi="Arial" w:cs="Arial"/>
          <w:color w:val="000000" w:themeColor="text1"/>
          <w:sz w:val="24"/>
          <w:szCs w:val="24"/>
          <w:lang w:val="en-GB"/>
        </w:rPr>
        <w:t>. The design requirements are help in the High Level Design Document</w:t>
      </w:r>
    </w:p>
    <w:p w:rsidR="00CB3CF8" w:rsidRDefault="00CB3CF8" w:rsidP="00126BC3">
      <w:pPr>
        <w:autoSpaceDE w:val="0"/>
        <w:autoSpaceDN w:val="0"/>
        <w:adjustRightInd w:val="0"/>
        <w:spacing w:after="0" w:line="240" w:lineRule="auto"/>
        <w:rPr>
          <w:rFonts w:ascii="Arial" w:eastAsiaTheme="minorHAnsi" w:hAnsi="Arial" w:cs="Arial"/>
          <w:sz w:val="24"/>
          <w:szCs w:val="24"/>
          <w:lang w:val="en-GB"/>
        </w:rPr>
      </w:pPr>
    </w:p>
    <w:p w:rsidR="00772DE9" w:rsidRDefault="00772DE9" w:rsidP="00772DE9">
      <w:pPr>
        <w:pStyle w:val="Heading1"/>
        <w:numPr>
          <w:ilvl w:val="0"/>
          <w:numId w:val="19"/>
        </w:numPr>
        <w:rPr>
          <w:rFonts w:ascii="Arial" w:hAnsi="Arial" w:cs="Arial"/>
          <w:color w:val="000000" w:themeColor="text1"/>
          <w:lang w:val="en-GB"/>
        </w:rPr>
      </w:pPr>
      <w:bookmarkStart w:id="2" w:name="_Toc264545969"/>
      <w:r w:rsidRPr="00772DE9">
        <w:rPr>
          <w:rFonts w:ascii="Arial" w:hAnsi="Arial" w:cs="Arial"/>
          <w:color w:val="000000" w:themeColor="text1"/>
          <w:lang w:val="en-GB"/>
        </w:rPr>
        <w:t>General Policies</w:t>
      </w:r>
      <w:bookmarkEnd w:id="2"/>
    </w:p>
    <w:p w:rsidR="00772DE9" w:rsidRDefault="00772DE9" w:rsidP="00772DE9">
      <w:pPr>
        <w:pStyle w:val="Heading2"/>
        <w:rPr>
          <w:lang w:val="en-GB"/>
        </w:rPr>
      </w:pPr>
      <w:bookmarkStart w:id="3" w:name="_Toc264545970"/>
      <w:r>
        <w:rPr>
          <w:lang w:val="en-GB"/>
        </w:rPr>
        <w:t>Standard Enrichment</w:t>
      </w:r>
      <w:bookmarkEnd w:id="3"/>
      <w:ins w:id="4" w:author=" " w:date="2010-06-28T17:50:00Z">
        <w:r w:rsidR="00262362">
          <w:rPr>
            <w:lang w:val="en-GB"/>
          </w:rPr>
          <w:t xml:space="preserve"> :  (HIGH)</w:t>
        </w:r>
      </w:ins>
    </w:p>
    <w:p w:rsidR="00772DE9" w:rsidRPr="009709E7" w:rsidRDefault="00BF2821" w:rsidP="009709E7">
      <w:pPr>
        <w:pStyle w:val="NoSpacing"/>
        <w:ind w:left="720"/>
        <w:rPr>
          <w:b/>
          <w:sz w:val="24"/>
        </w:rPr>
      </w:pPr>
      <w:r w:rsidRPr="009709E7">
        <w:rPr>
          <w:b/>
          <w:sz w:val="24"/>
        </w:rPr>
        <w:t>StdEnrich</w:t>
      </w:r>
    </w:p>
    <w:p w:rsidR="00884FC8" w:rsidRDefault="00884FC8" w:rsidP="009709E7">
      <w:pPr>
        <w:pStyle w:val="NoSpacing"/>
        <w:ind w:left="1440"/>
        <w:rPr>
          <w:b/>
        </w:rPr>
      </w:pPr>
      <w:r>
        <w:rPr>
          <w:b/>
        </w:rPr>
        <w:t>Data Loading</w:t>
      </w:r>
    </w:p>
    <w:p w:rsidR="00884FC8" w:rsidRDefault="009B1558" w:rsidP="009B1558">
      <w:pPr>
        <w:pStyle w:val="NoSpacing"/>
        <w:ind w:left="2160"/>
        <w:rPr>
          <w:b/>
        </w:rPr>
      </w:pPr>
      <w:r>
        <w:rPr>
          <w:b/>
        </w:rPr>
        <w:t>From CMDB</w:t>
      </w:r>
    </w:p>
    <w:p w:rsidR="009B1558" w:rsidRDefault="009B1558" w:rsidP="009B1558">
      <w:pPr>
        <w:pStyle w:val="NoSpacing"/>
        <w:ind w:left="2880"/>
      </w:pPr>
      <w:r>
        <w:t>Fields required for enrichment including</w:t>
      </w:r>
    </w:p>
    <w:p w:rsidR="009B1558" w:rsidRDefault="009B1558" w:rsidP="009B1558">
      <w:pPr>
        <w:pStyle w:val="NoSpacing"/>
        <w:ind w:left="3600"/>
      </w:pPr>
      <w:r>
        <w:t>Domain</w:t>
      </w:r>
    </w:p>
    <w:p w:rsidR="009B1558" w:rsidRDefault="009B1558" w:rsidP="009B1558">
      <w:pPr>
        <w:pStyle w:val="NoSpacing"/>
        <w:ind w:left="3600"/>
      </w:pPr>
      <w:r>
        <w:t>Region</w:t>
      </w:r>
    </w:p>
    <w:p w:rsidR="009B1558" w:rsidRDefault="009B1558" w:rsidP="009B1558">
      <w:pPr>
        <w:pStyle w:val="NoSpacing"/>
        <w:ind w:left="3600"/>
      </w:pPr>
      <w:r>
        <w:t>ManCity</w:t>
      </w:r>
    </w:p>
    <w:p w:rsidR="009B1558" w:rsidRDefault="009B1558" w:rsidP="009B1558">
      <w:pPr>
        <w:pStyle w:val="NoSpacing"/>
        <w:ind w:left="3600"/>
      </w:pPr>
      <w:r>
        <w:t>CovCity</w:t>
      </w:r>
    </w:p>
    <w:p w:rsidR="009B1558" w:rsidRDefault="009B1558" w:rsidP="009B1558">
      <w:pPr>
        <w:pStyle w:val="NoSpacing"/>
        <w:ind w:left="3600"/>
      </w:pPr>
      <w:r>
        <w:t>Site</w:t>
      </w:r>
    </w:p>
    <w:p w:rsidR="005F2ED5" w:rsidRDefault="005F2ED5" w:rsidP="009B1558">
      <w:pPr>
        <w:pStyle w:val="NoSpacing"/>
        <w:ind w:left="3600"/>
      </w:pPr>
      <w:r>
        <w:t>OMC</w:t>
      </w:r>
    </w:p>
    <w:p w:rsidR="005F2ED5" w:rsidRDefault="005F2ED5" w:rsidP="009B1558">
      <w:pPr>
        <w:pStyle w:val="NoSpacing"/>
        <w:ind w:left="3600"/>
      </w:pPr>
      <w:r>
        <w:t>ManagedObject</w:t>
      </w:r>
    </w:p>
    <w:p w:rsidR="005F2ED5" w:rsidRDefault="005F2ED5" w:rsidP="009B1558">
      <w:pPr>
        <w:pStyle w:val="NoSpacing"/>
        <w:ind w:left="3600"/>
      </w:pPr>
      <w:r>
        <w:t>NE Priority</w:t>
      </w:r>
    </w:p>
    <w:p w:rsidR="009B1558" w:rsidRPr="009B1558" w:rsidRDefault="009B1558" w:rsidP="009B1558">
      <w:pPr>
        <w:pStyle w:val="NoSpacing"/>
        <w:ind w:left="3600"/>
      </w:pPr>
    </w:p>
    <w:p w:rsidR="009709E7" w:rsidRPr="00A13B0F" w:rsidRDefault="00AC5589" w:rsidP="009709E7">
      <w:pPr>
        <w:pStyle w:val="NoSpacing"/>
        <w:ind w:left="1440"/>
        <w:rPr>
          <w:b/>
          <w:highlight w:val="yellow"/>
          <w:rPrChange w:id="5" w:author=" " w:date="2010-06-28T14:52:00Z">
            <w:rPr>
              <w:b/>
            </w:rPr>
          </w:rPrChange>
        </w:rPr>
      </w:pPr>
      <w:r w:rsidRPr="00AC5589">
        <w:rPr>
          <w:b/>
          <w:highlight w:val="yellow"/>
          <w:rPrChange w:id="6" w:author=" " w:date="2010-06-28T14:52:00Z">
            <w:rPr>
              <w:rFonts w:ascii="Calibri" w:eastAsia="Calibri" w:hAnsi="Calibri" w:cs="Times New Roman"/>
              <w:b/>
              <w:lang w:val="en-US"/>
            </w:rPr>
          </w:rPrChange>
        </w:rPr>
        <w:t>Questions</w:t>
      </w:r>
    </w:p>
    <w:p w:rsidR="00FD22CF" w:rsidRPr="00A13B0F" w:rsidRDefault="00AC5589" w:rsidP="00FD22CF">
      <w:pPr>
        <w:pStyle w:val="NoSpacing"/>
        <w:ind w:left="2160"/>
        <w:rPr>
          <w:highlight w:val="yellow"/>
          <w:rPrChange w:id="7" w:author=" " w:date="2010-06-28T14:52:00Z">
            <w:rPr/>
          </w:rPrChange>
        </w:rPr>
      </w:pPr>
      <w:r w:rsidRPr="00AC5589">
        <w:rPr>
          <w:highlight w:val="yellow"/>
          <w:rPrChange w:id="8" w:author=" " w:date="2010-06-28T14:52:00Z">
            <w:rPr>
              <w:rFonts w:ascii="Calibri" w:eastAsia="Calibri" w:hAnsi="Calibri" w:cs="Times New Roman"/>
              <w:lang w:val="en-US"/>
            </w:rPr>
          </w:rPrChange>
        </w:rPr>
        <w:t xml:space="preserve">Many of these policies require Enrichment of events from CMDB. </w:t>
      </w:r>
    </w:p>
    <w:p w:rsidR="00FD22CF" w:rsidRDefault="00AC5589" w:rsidP="00FD22CF">
      <w:pPr>
        <w:pStyle w:val="NoSpacing"/>
        <w:ind w:left="2160"/>
        <w:rPr>
          <w:ins w:id="9" w:author=" " w:date="2010-06-28T17:28:00Z"/>
          <w:highlight w:val="yellow"/>
        </w:rPr>
      </w:pPr>
      <w:r w:rsidRPr="00AC5589">
        <w:rPr>
          <w:highlight w:val="yellow"/>
          <w:rPrChange w:id="10" w:author=" " w:date="2010-06-28T14:52:00Z">
            <w:rPr>
              <w:rFonts w:ascii="Calibri" w:eastAsia="Calibri" w:hAnsi="Calibri" w:cs="Times New Roman"/>
              <w:lang w:val="en-US"/>
            </w:rPr>
          </w:rPrChange>
        </w:rPr>
        <w:t>What fields are enriched?</w:t>
      </w:r>
    </w:p>
    <w:p w:rsidR="00086CB7" w:rsidRDefault="00086CB7" w:rsidP="00FD22CF">
      <w:pPr>
        <w:pStyle w:val="NoSpacing"/>
        <w:ind w:left="2160"/>
        <w:rPr>
          <w:ins w:id="11" w:author=" " w:date="2010-06-28T17:28:00Z"/>
          <w:highlight w:val="yellow"/>
        </w:rPr>
      </w:pPr>
    </w:p>
    <w:p w:rsidR="00086CB7" w:rsidRDefault="00086CB7" w:rsidP="00FD22CF">
      <w:pPr>
        <w:pStyle w:val="NoSpacing"/>
        <w:ind w:left="2160"/>
        <w:rPr>
          <w:ins w:id="12" w:author=" " w:date="2010-06-28T17:29:00Z"/>
          <w:highlight w:val="yellow"/>
        </w:rPr>
      </w:pPr>
      <w:ins w:id="13" w:author=" " w:date="2010-06-28T17:28:00Z">
        <w:r>
          <w:rPr>
            <w:highlight w:val="yellow"/>
          </w:rPr>
          <w:t xml:space="preserve">Not clear you already mentioned some </w:t>
        </w:r>
      </w:ins>
      <w:ins w:id="14" w:author=" " w:date="2010-06-28T17:41:00Z">
        <w:r w:rsidR="00262362">
          <w:rPr>
            <w:highlight w:val="yellow"/>
          </w:rPr>
          <w:t>fields</w:t>
        </w:r>
      </w:ins>
      <w:ins w:id="15" w:author=" " w:date="2010-06-28T17:28:00Z">
        <w:r>
          <w:rPr>
            <w:highlight w:val="yellow"/>
          </w:rPr>
          <w:t xml:space="preserve"> to be enriched, what else you need.</w:t>
        </w:r>
      </w:ins>
      <w:ins w:id="16" w:author=" " w:date="2010-06-28T17:42:00Z">
        <w:r w:rsidR="00262362">
          <w:rPr>
            <w:highlight w:val="yellow"/>
          </w:rPr>
          <w:t xml:space="preserve"> All fields to be enriched are mentioned in Device Table shared by Sehrish with Mansoor</w:t>
        </w:r>
      </w:ins>
    </w:p>
    <w:p w:rsidR="00086CB7" w:rsidRPr="00A13B0F" w:rsidRDefault="00086CB7" w:rsidP="00FD22CF">
      <w:pPr>
        <w:pStyle w:val="NoSpacing"/>
        <w:ind w:left="2160"/>
        <w:rPr>
          <w:highlight w:val="yellow"/>
          <w:rPrChange w:id="17" w:author=" " w:date="2010-06-28T14:52:00Z">
            <w:rPr/>
          </w:rPrChange>
        </w:rPr>
      </w:pPr>
    </w:p>
    <w:p w:rsidR="00FD22CF" w:rsidRDefault="00AC5589" w:rsidP="00FD22CF">
      <w:pPr>
        <w:pStyle w:val="NoSpacing"/>
        <w:ind w:left="2160"/>
        <w:rPr>
          <w:ins w:id="18" w:author=" " w:date="2010-06-28T17:29:00Z"/>
          <w:highlight w:val="yellow"/>
        </w:rPr>
      </w:pPr>
      <w:r w:rsidRPr="00AC5589">
        <w:rPr>
          <w:highlight w:val="yellow"/>
          <w:rPrChange w:id="19" w:author=" " w:date="2010-06-28T14:52:00Z">
            <w:rPr>
              <w:rFonts w:ascii="Calibri" w:eastAsia="Calibri" w:hAnsi="Calibri" w:cs="Times New Roman"/>
              <w:lang w:val="en-US"/>
            </w:rPr>
          </w:rPrChange>
        </w:rPr>
        <w:t>What is the Key field from the event to the enrichment – NE?</w:t>
      </w:r>
    </w:p>
    <w:p w:rsidR="00086CB7" w:rsidRDefault="00086CB7" w:rsidP="00FD22CF">
      <w:pPr>
        <w:pStyle w:val="NoSpacing"/>
        <w:ind w:left="2160"/>
        <w:rPr>
          <w:ins w:id="20" w:author=" " w:date="2010-06-28T17:29:00Z"/>
          <w:highlight w:val="yellow"/>
        </w:rPr>
      </w:pPr>
    </w:p>
    <w:p w:rsidR="00086CB7" w:rsidRDefault="00F8136C" w:rsidP="00FD22CF">
      <w:pPr>
        <w:pStyle w:val="NoSpacing"/>
        <w:ind w:left="2160"/>
        <w:rPr>
          <w:ins w:id="21" w:author=" " w:date="2010-06-28T17:29:00Z"/>
          <w:highlight w:val="yellow"/>
        </w:rPr>
      </w:pPr>
      <w:ins w:id="22" w:author=" " w:date="2010-06-28T17:29:00Z">
        <w:r>
          <w:rPr>
            <w:highlight w:val="yellow"/>
          </w:rPr>
          <w:t xml:space="preserve">Yes based on </w:t>
        </w:r>
      </w:ins>
      <w:ins w:id="23" w:author=" " w:date="2010-06-28T18:28:00Z">
        <w:r>
          <w:rPr>
            <w:highlight w:val="yellow"/>
          </w:rPr>
          <w:t xml:space="preserve"> </w:t>
        </w:r>
      </w:ins>
      <w:ins w:id="24" w:author=" " w:date="2010-06-28T17:43:00Z">
        <w:r>
          <w:rPr>
            <w:highlight w:val="yellow"/>
          </w:rPr>
          <w:t>Sit</w:t>
        </w:r>
      </w:ins>
      <w:ins w:id="25" w:author=" " w:date="2010-06-28T18:28:00Z">
        <w:r>
          <w:rPr>
            <w:highlight w:val="yellow"/>
          </w:rPr>
          <w:t xml:space="preserve">e </w:t>
        </w:r>
      </w:ins>
      <w:ins w:id="26" w:author=" " w:date="2010-06-28T17:43:00Z">
        <w:r w:rsidR="00262362">
          <w:rPr>
            <w:highlight w:val="yellow"/>
          </w:rPr>
          <w:t xml:space="preserve">Code which is a 7 digit field </w:t>
        </w:r>
      </w:ins>
      <w:ins w:id="27" w:author=" " w:date="2010-06-28T17:29:00Z">
        <w:r w:rsidR="00086CB7">
          <w:rPr>
            <w:highlight w:val="yellow"/>
          </w:rPr>
          <w:t>you can find all other fields</w:t>
        </w:r>
      </w:ins>
    </w:p>
    <w:p w:rsidR="00086CB7" w:rsidRPr="00A13B0F" w:rsidRDefault="00086CB7" w:rsidP="00FD22CF">
      <w:pPr>
        <w:pStyle w:val="NoSpacing"/>
        <w:ind w:left="2160"/>
        <w:rPr>
          <w:highlight w:val="yellow"/>
          <w:rPrChange w:id="28" w:author=" " w:date="2010-06-28T14:52:00Z">
            <w:rPr/>
          </w:rPrChange>
        </w:rPr>
      </w:pPr>
    </w:p>
    <w:p w:rsidR="00FD22CF" w:rsidRDefault="00AC5589" w:rsidP="00FD22CF">
      <w:pPr>
        <w:pStyle w:val="NoSpacing"/>
        <w:ind w:left="2160"/>
        <w:rPr>
          <w:ins w:id="29" w:author=" " w:date="2010-06-28T17:30:00Z"/>
        </w:rPr>
      </w:pPr>
      <w:r w:rsidRPr="00AC5589">
        <w:rPr>
          <w:highlight w:val="yellow"/>
          <w:rPrChange w:id="30" w:author=" " w:date="2010-06-28T14:52:00Z">
            <w:rPr>
              <w:rFonts w:ascii="Calibri" w:eastAsia="Calibri" w:hAnsi="Calibri" w:cs="Times New Roman"/>
              <w:lang w:val="en-US"/>
            </w:rPr>
          </w:rPrChange>
        </w:rPr>
        <w:t>Where is the information for this coming from?</w:t>
      </w:r>
    </w:p>
    <w:p w:rsidR="00086CB7" w:rsidRDefault="00086CB7" w:rsidP="00FD22CF">
      <w:pPr>
        <w:pStyle w:val="NoSpacing"/>
        <w:ind w:left="2160"/>
        <w:rPr>
          <w:ins w:id="31" w:author=" " w:date="2010-06-28T17:30:00Z"/>
        </w:rPr>
      </w:pPr>
    </w:p>
    <w:p w:rsidR="00086CB7" w:rsidRDefault="00086CB7" w:rsidP="00FD22CF">
      <w:pPr>
        <w:pStyle w:val="NoSpacing"/>
        <w:ind w:left="2160"/>
      </w:pPr>
      <w:ins w:id="32" w:author=" " w:date="2010-06-28T17:30:00Z">
        <w:r>
          <w:t>From dataloading and some offline tables shared by Sehrish with Mansoor</w:t>
        </w:r>
      </w:ins>
    </w:p>
    <w:p w:rsidR="009709E7" w:rsidRDefault="009709E7" w:rsidP="00BF2821">
      <w:pPr>
        <w:ind w:left="720"/>
        <w:rPr>
          <w:lang w:val="en-GB"/>
        </w:rPr>
      </w:pPr>
    </w:p>
    <w:p w:rsidR="00AF019F" w:rsidRPr="00AF019F" w:rsidRDefault="00AF019F" w:rsidP="00AF019F">
      <w:pPr>
        <w:rPr>
          <w:lang w:val="en-GB"/>
        </w:rPr>
      </w:pPr>
    </w:p>
    <w:p w:rsidR="00772DE9" w:rsidRDefault="00772DE9" w:rsidP="00772DE9">
      <w:pPr>
        <w:pStyle w:val="Heading2"/>
        <w:rPr>
          <w:lang w:val="en-GB"/>
        </w:rPr>
      </w:pPr>
      <w:bookmarkStart w:id="33" w:name="_Toc264545971"/>
      <w:r>
        <w:rPr>
          <w:lang w:val="en-GB"/>
        </w:rPr>
        <w:t>Maintenance Policies</w:t>
      </w:r>
      <w:bookmarkEnd w:id="33"/>
    </w:p>
    <w:p w:rsidR="00772DE9" w:rsidRPr="009709E7" w:rsidRDefault="00BF2821" w:rsidP="009709E7">
      <w:pPr>
        <w:pStyle w:val="NoSpacing"/>
        <w:ind w:left="720"/>
        <w:rPr>
          <w:b/>
          <w:sz w:val="24"/>
        </w:rPr>
      </w:pPr>
      <w:r w:rsidRPr="009709E7">
        <w:rPr>
          <w:b/>
          <w:sz w:val="24"/>
        </w:rPr>
        <w:t>Maintanence</w:t>
      </w:r>
    </w:p>
    <w:p w:rsidR="00884FC8" w:rsidRDefault="00884FC8" w:rsidP="00884FC8">
      <w:pPr>
        <w:pStyle w:val="NoSpacing"/>
        <w:ind w:left="1440"/>
        <w:rPr>
          <w:b/>
        </w:rPr>
      </w:pPr>
      <w:r>
        <w:rPr>
          <w:b/>
        </w:rPr>
        <w:t>Data Loading</w:t>
      </w:r>
    </w:p>
    <w:p w:rsidR="00884FC8" w:rsidRDefault="005F2ED5" w:rsidP="005F2ED5">
      <w:pPr>
        <w:pStyle w:val="NoSpacing"/>
        <w:ind w:left="2160"/>
        <w:rPr>
          <w:b/>
        </w:rPr>
      </w:pPr>
      <w:r>
        <w:rPr>
          <w:b/>
        </w:rPr>
        <w:lastRenderedPageBreak/>
        <w:t>From CMDB</w:t>
      </w:r>
    </w:p>
    <w:p w:rsidR="005F2ED5" w:rsidRPr="005F2ED5" w:rsidRDefault="005F2ED5" w:rsidP="005F2ED5">
      <w:pPr>
        <w:pStyle w:val="NoSpacing"/>
        <w:ind w:left="2880"/>
      </w:pPr>
      <w:r>
        <w:t>Parent Child</w:t>
      </w:r>
    </w:p>
    <w:p w:rsidR="009709E7" w:rsidRDefault="009709E7" w:rsidP="009709E7">
      <w:pPr>
        <w:pStyle w:val="NoSpacing"/>
        <w:ind w:left="1440"/>
        <w:rPr>
          <w:b/>
        </w:rPr>
      </w:pPr>
      <w:r w:rsidRPr="008E7EBC">
        <w:rPr>
          <w:b/>
        </w:rPr>
        <w:t>Questions</w:t>
      </w:r>
    </w:p>
    <w:p w:rsidR="009709E7" w:rsidRPr="008E7EBC" w:rsidRDefault="009709E7" w:rsidP="009709E7">
      <w:pPr>
        <w:pStyle w:val="NoSpacing"/>
        <w:ind w:left="1440"/>
        <w:rPr>
          <w:b/>
        </w:rPr>
      </w:pPr>
    </w:p>
    <w:p w:rsidR="00BF2821" w:rsidRPr="009709E7" w:rsidRDefault="00BF2821" w:rsidP="009709E7">
      <w:pPr>
        <w:pStyle w:val="NoSpacing"/>
        <w:ind w:left="720"/>
        <w:rPr>
          <w:b/>
          <w:sz w:val="24"/>
        </w:rPr>
      </w:pPr>
      <w:r w:rsidRPr="009709E7">
        <w:rPr>
          <w:b/>
          <w:sz w:val="24"/>
        </w:rPr>
        <w:t>MaintainenceEnd</w:t>
      </w:r>
    </w:p>
    <w:p w:rsidR="00884FC8" w:rsidRDefault="00884FC8" w:rsidP="00884FC8">
      <w:pPr>
        <w:pStyle w:val="NoSpacing"/>
        <w:ind w:left="1440"/>
        <w:rPr>
          <w:b/>
        </w:rPr>
      </w:pPr>
      <w:r>
        <w:rPr>
          <w:b/>
        </w:rPr>
        <w:t>Data Loading</w:t>
      </w:r>
    </w:p>
    <w:p w:rsidR="00884FC8" w:rsidRPr="00AE6094" w:rsidRDefault="00AE6094" w:rsidP="00AE6094">
      <w:pPr>
        <w:pStyle w:val="NoSpacing"/>
        <w:ind w:left="2160"/>
      </w:pPr>
      <w:r>
        <w:t>None</w:t>
      </w:r>
    </w:p>
    <w:p w:rsidR="009709E7" w:rsidRPr="008E7EBC" w:rsidRDefault="009709E7" w:rsidP="009709E7">
      <w:pPr>
        <w:pStyle w:val="NoSpacing"/>
        <w:ind w:left="1440"/>
        <w:rPr>
          <w:b/>
        </w:rPr>
      </w:pPr>
      <w:r w:rsidRPr="008E7EBC">
        <w:rPr>
          <w:b/>
        </w:rPr>
        <w:t>Questions</w:t>
      </w:r>
    </w:p>
    <w:p w:rsidR="009709E7" w:rsidRDefault="009709E7" w:rsidP="00BF2821">
      <w:pPr>
        <w:ind w:left="720"/>
        <w:rPr>
          <w:lang w:val="en-GB"/>
        </w:rPr>
      </w:pPr>
    </w:p>
    <w:p w:rsidR="00BF2821" w:rsidRDefault="00BF2821" w:rsidP="00BF2821">
      <w:pPr>
        <w:ind w:left="720"/>
        <w:rPr>
          <w:lang w:val="en-GB"/>
        </w:rPr>
      </w:pPr>
    </w:p>
    <w:p w:rsidR="00772DE9" w:rsidRDefault="00772DE9" w:rsidP="00772DE9">
      <w:pPr>
        <w:pStyle w:val="Heading2"/>
        <w:rPr>
          <w:lang w:val="en-GB"/>
        </w:rPr>
      </w:pPr>
      <w:bookmarkStart w:id="34" w:name="_Toc264545972"/>
      <w:r>
        <w:rPr>
          <w:lang w:val="en-GB"/>
        </w:rPr>
        <w:t>Incident Record Policies</w:t>
      </w:r>
      <w:bookmarkEnd w:id="34"/>
      <w:ins w:id="35" w:author=" " w:date="2010-06-28T17:51:00Z">
        <w:r w:rsidR="00524793">
          <w:rPr>
            <w:lang w:val="en-GB"/>
          </w:rPr>
          <w:t xml:space="preserve">  (HIGH)</w:t>
        </w:r>
      </w:ins>
    </w:p>
    <w:p w:rsidR="00772DE9" w:rsidRDefault="00772DE9" w:rsidP="009709E7">
      <w:pPr>
        <w:pStyle w:val="NoSpacing"/>
        <w:ind w:left="720"/>
        <w:rPr>
          <w:b/>
          <w:sz w:val="24"/>
        </w:rPr>
      </w:pPr>
      <w:r w:rsidRPr="009709E7">
        <w:rPr>
          <w:b/>
          <w:sz w:val="24"/>
        </w:rPr>
        <w:t>CreateTT</w:t>
      </w:r>
    </w:p>
    <w:p w:rsidR="00AE6094" w:rsidRDefault="00AE6094" w:rsidP="009709E7">
      <w:pPr>
        <w:pStyle w:val="NoSpacing"/>
        <w:ind w:left="720"/>
        <w:rPr>
          <w:sz w:val="24"/>
        </w:rPr>
      </w:pPr>
      <w:r>
        <w:rPr>
          <w:sz w:val="24"/>
        </w:rPr>
        <w:t>This policy Creates a TT within TSRM when the MaximoStatus flag is set to 1,2 or 3</w:t>
      </w:r>
    </w:p>
    <w:p w:rsidR="00AE6094" w:rsidRPr="00AE6094" w:rsidRDefault="00AE6094" w:rsidP="009709E7">
      <w:pPr>
        <w:pStyle w:val="NoSpacing"/>
        <w:ind w:left="720"/>
        <w:rPr>
          <w:sz w:val="24"/>
        </w:rPr>
      </w:pPr>
    </w:p>
    <w:p w:rsidR="00884FC8" w:rsidRDefault="00884FC8" w:rsidP="00884FC8">
      <w:pPr>
        <w:pStyle w:val="NoSpacing"/>
        <w:ind w:left="1440"/>
        <w:rPr>
          <w:b/>
        </w:rPr>
      </w:pPr>
      <w:r>
        <w:rPr>
          <w:b/>
        </w:rPr>
        <w:t>Data Loading</w:t>
      </w:r>
    </w:p>
    <w:p w:rsidR="00884FC8" w:rsidRDefault="00AE6094" w:rsidP="00AE6094">
      <w:pPr>
        <w:pStyle w:val="NoSpacing"/>
        <w:ind w:left="2160"/>
      </w:pPr>
      <w:r>
        <w:t>None</w:t>
      </w:r>
    </w:p>
    <w:p w:rsidR="00AE6094" w:rsidRPr="00AE6094" w:rsidRDefault="00AE6094" w:rsidP="00884FC8">
      <w:pPr>
        <w:pStyle w:val="NoSpacing"/>
        <w:ind w:left="1440"/>
      </w:pPr>
    </w:p>
    <w:p w:rsidR="009709E7" w:rsidRDefault="009709E7" w:rsidP="009709E7">
      <w:pPr>
        <w:pStyle w:val="NoSpacing"/>
        <w:ind w:left="1440"/>
        <w:rPr>
          <w:b/>
        </w:rPr>
      </w:pPr>
      <w:r w:rsidRPr="008E7EBC">
        <w:rPr>
          <w:b/>
        </w:rPr>
        <w:t>Questions</w:t>
      </w:r>
    </w:p>
    <w:p w:rsidR="009709E7" w:rsidRPr="008E7EBC" w:rsidRDefault="009709E7" w:rsidP="009709E7">
      <w:pPr>
        <w:pStyle w:val="NoSpacing"/>
        <w:ind w:left="1440"/>
        <w:rPr>
          <w:b/>
        </w:rPr>
      </w:pPr>
    </w:p>
    <w:p w:rsidR="00772DE9" w:rsidRDefault="00BF2821" w:rsidP="009709E7">
      <w:pPr>
        <w:pStyle w:val="NoSpacing"/>
        <w:ind w:left="720"/>
        <w:rPr>
          <w:b/>
          <w:sz w:val="24"/>
        </w:rPr>
      </w:pPr>
      <w:r w:rsidRPr="009709E7">
        <w:rPr>
          <w:b/>
          <w:sz w:val="24"/>
        </w:rPr>
        <w:t>ParentTT</w:t>
      </w:r>
    </w:p>
    <w:p w:rsidR="00AE6094" w:rsidRPr="00AE6094" w:rsidRDefault="00AE6094" w:rsidP="009709E7">
      <w:pPr>
        <w:pStyle w:val="NoSpacing"/>
        <w:ind w:left="720"/>
        <w:rPr>
          <w:sz w:val="24"/>
        </w:rPr>
      </w:pPr>
      <w:r>
        <w:rPr>
          <w:sz w:val="24"/>
        </w:rPr>
        <w:t>This Policy updates the child event with TT details from the Parent Event. This is required as the TT Details are not available on creation of the parent (may take up to 30 seconds)</w:t>
      </w:r>
    </w:p>
    <w:p w:rsidR="00884FC8" w:rsidRDefault="00884FC8" w:rsidP="00884FC8">
      <w:pPr>
        <w:pStyle w:val="NoSpacing"/>
        <w:ind w:left="1440"/>
        <w:rPr>
          <w:b/>
        </w:rPr>
      </w:pPr>
      <w:r>
        <w:rPr>
          <w:b/>
        </w:rPr>
        <w:t>Data Loading</w:t>
      </w:r>
    </w:p>
    <w:p w:rsidR="00AE6094" w:rsidRDefault="00AE6094" w:rsidP="00AE6094">
      <w:pPr>
        <w:pStyle w:val="NoSpacing"/>
        <w:ind w:left="2160"/>
      </w:pPr>
      <w:r>
        <w:t>None</w:t>
      </w:r>
    </w:p>
    <w:p w:rsidR="00884FC8" w:rsidRDefault="00884FC8" w:rsidP="00884FC8">
      <w:pPr>
        <w:pStyle w:val="NoSpacing"/>
        <w:ind w:left="1440"/>
        <w:rPr>
          <w:b/>
        </w:rPr>
      </w:pPr>
    </w:p>
    <w:p w:rsidR="009709E7" w:rsidRDefault="009709E7" w:rsidP="009709E7">
      <w:pPr>
        <w:pStyle w:val="NoSpacing"/>
        <w:ind w:left="1440"/>
        <w:rPr>
          <w:b/>
        </w:rPr>
      </w:pPr>
      <w:r w:rsidRPr="008E7EBC">
        <w:rPr>
          <w:b/>
        </w:rPr>
        <w:t>Questions</w:t>
      </w:r>
    </w:p>
    <w:p w:rsidR="009709E7" w:rsidRPr="008E7EBC" w:rsidRDefault="009709E7" w:rsidP="009709E7">
      <w:pPr>
        <w:pStyle w:val="NoSpacing"/>
        <w:ind w:left="1440"/>
        <w:rPr>
          <w:b/>
        </w:rPr>
      </w:pPr>
    </w:p>
    <w:p w:rsidR="00BF2821" w:rsidRPr="009709E7" w:rsidRDefault="00BF2821" w:rsidP="009709E7">
      <w:pPr>
        <w:pStyle w:val="NoSpacing"/>
        <w:ind w:left="720"/>
        <w:rPr>
          <w:b/>
          <w:sz w:val="24"/>
        </w:rPr>
      </w:pPr>
      <w:r w:rsidRPr="009709E7">
        <w:rPr>
          <w:b/>
          <w:sz w:val="24"/>
        </w:rPr>
        <w:t>UpdateTT</w:t>
      </w:r>
    </w:p>
    <w:p w:rsidR="00884FC8" w:rsidRDefault="00884FC8" w:rsidP="00884FC8">
      <w:pPr>
        <w:pStyle w:val="NoSpacing"/>
        <w:ind w:left="1440"/>
        <w:rPr>
          <w:b/>
        </w:rPr>
      </w:pPr>
      <w:r>
        <w:rPr>
          <w:b/>
        </w:rPr>
        <w:t>Data Loading</w:t>
      </w:r>
    </w:p>
    <w:p w:rsidR="00AE6094" w:rsidRDefault="00AE6094" w:rsidP="00AE6094">
      <w:pPr>
        <w:pStyle w:val="NoSpacing"/>
        <w:ind w:left="2160"/>
      </w:pPr>
      <w:r>
        <w:t>None</w:t>
      </w:r>
    </w:p>
    <w:p w:rsidR="00884FC8" w:rsidRDefault="00884FC8" w:rsidP="00884FC8">
      <w:pPr>
        <w:pStyle w:val="NoSpacing"/>
        <w:ind w:left="1440"/>
        <w:rPr>
          <w:b/>
        </w:rPr>
      </w:pPr>
    </w:p>
    <w:p w:rsidR="009709E7" w:rsidRDefault="009709E7" w:rsidP="009709E7">
      <w:pPr>
        <w:pStyle w:val="NoSpacing"/>
        <w:ind w:left="1440"/>
        <w:rPr>
          <w:b/>
        </w:rPr>
      </w:pPr>
      <w:r w:rsidRPr="008E7EBC">
        <w:rPr>
          <w:b/>
        </w:rPr>
        <w:t>Questions</w:t>
      </w:r>
    </w:p>
    <w:p w:rsidR="009709E7" w:rsidRPr="008E7EBC" w:rsidRDefault="009709E7" w:rsidP="009709E7">
      <w:pPr>
        <w:pStyle w:val="NoSpacing"/>
        <w:ind w:left="1440"/>
        <w:rPr>
          <w:b/>
        </w:rPr>
      </w:pPr>
    </w:p>
    <w:p w:rsidR="00BF2821" w:rsidRDefault="00BF2821" w:rsidP="009709E7">
      <w:pPr>
        <w:pStyle w:val="NoSpacing"/>
        <w:ind w:left="720"/>
        <w:rPr>
          <w:b/>
          <w:sz w:val="24"/>
        </w:rPr>
      </w:pPr>
      <w:r w:rsidRPr="009709E7">
        <w:rPr>
          <w:b/>
          <w:sz w:val="24"/>
        </w:rPr>
        <w:t>ClearTT</w:t>
      </w:r>
    </w:p>
    <w:p w:rsidR="00AE6094" w:rsidRPr="00AE6094" w:rsidRDefault="00AE6094" w:rsidP="009709E7">
      <w:pPr>
        <w:pStyle w:val="NoSpacing"/>
        <w:ind w:left="720"/>
        <w:rPr>
          <w:sz w:val="24"/>
        </w:rPr>
      </w:pPr>
      <w:r>
        <w:rPr>
          <w:sz w:val="24"/>
        </w:rPr>
        <w:t xml:space="preserve">This policy closes a TT when MaximoStatus is set to </w:t>
      </w:r>
    </w:p>
    <w:p w:rsidR="00884FC8" w:rsidRDefault="00884FC8" w:rsidP="00884FC8">
      <w:pPr>
        <w:pStyle w:val="NoSpacing"/>
        <w:ind w:left="1440"/>
        <w:rPr>
          <w:b/>
        </w:rPr>
      </w:pPr>
      <w:r>
        <w:rPr>
          <w:b/>
        </w:rPr>
        <w:t>Data Loading</w:t>
      </w:r>
    </w:p>
    <w:p w:rsidR="00AE6094" w:rsidRDefault="00AE6094" w:rsidP="00AE6094">
      <w:pPr>
        <w:pStyle w:val="NoSpacing"/>
        <w:ind w:left="2160"/>
      </w:pPr>
      <w:r>
        <w:t>None</w:t>
      </w:r>
    </w:p>
    <w:p w:rsidR="00884FC8" w:rsidRDefault="00884FC8" w:rsidP="00884FC8">
      <w:pPr>
        <w:pStyle w:val="NoSpacing"/>
        <w:ind w:left="1440"/>
        <w:rPr>
          <w:b/>
        </w:rPr>
      </w:pPr>
    </w:p>
    <w:p w:rsidR="009709E7" w:rsidRDefault="009709E7" w:rsidP="009709E7">
      <w:pPr>
        <w:pStyle w:val="NoSpacing"/>
        <w:ind w:left="1440"/>
        <w:rPr>
          <w:b/>
        </w:rPr>
      </w:pPr>
      <w:r w:rsidRPr="008E7EBC">
        <w:rPr>
          <w:b/>
        </w:rPr>
        <w:t>Questions</w:t>
      </w:r>
    </w:p>
    <w:p w:rsidR="00FD22CF" w:rsidRDefault="00FD22CF" w:rsidP="00FD22CF">
      <w:pPr>
        <w:ind w:left="2160"/>
        <w:rPr>
          <w:ins w:id="36" w:author=" " w:date="2010-06-28T13:59:00Z"/>
        </w:rPr>
      </w:pPr>
      <w:r>
        <w:t>When an event with an associated TT clears should this Resolve/Clear the TT</w:t>
      </w:r>
    </w:p>
    <w:p w:rsidR="00290C2A" w:rsidRDefault="00290C2A" w:rsidP="00FD22CF">
      <w:pPr>
        <w:ind w:left="2160"/>
        <w:rPr>
          <w:ins w:id="37" w:author=" " w:date="2010-06-28T13:59:00Z"/>
        </w:rPr>
      </w:pPr>
    </w:p>
    <w:p w:rsidR="00290C2A" w:rsidRDefault="00290C2A" w:rsidP="00FD22CF">
      <w:pPr>
        <w:ind w:left="2160"/>
        <w:rPr>
          <w:ins w:id="38" w:author=" " w:date="2010-06-28T14:00:00Z"/>
        </w:rPr>
      </w:pPr>
      <w:ins w:id="39" w:author=" " w:date="2010-06-28T14:00:00Z">
        <w:r>
          <w:t>Yes AS PER AGREEMENT THIS SHOULD Resolve the TT, and the operator would enter the reason and then close the TT.</w:t>
        </w:r>
      </w:ins>
      <w:ins w:id="40" w:author=" " w:date="2010-06-28T17:44:00Z">
        <w:r w:rsidR="00262362">
          <w:t xml:space="preserve"> (More explain)</w:t>
        </w:r>
      </w:ins>
    </w:p>
    <w:p w:rsidR="00290C2A" w:rsidRDefault="00290C2A" w:rsidP="00FD22CF">
      <w:pPr>
        <w:ind w:left="2160"/>
      </w:pPr>
    </w:p>
    <w:p w:rsidR="00AF019F" w:rsidRPr="008E7EBC" w:rsidRDefault="00AF019F" w:rsidP="00AF019F">
      <w:pPr>
        <w:pStyle w:val="NoSpacing"/>
        <w:ind w:left="1440"/>
        <w:rPr>
          <w:b/>
        </w:rPr>
      </w:pPr>
    </w:p>
    <w:p w:rsidR="00AF019F" w:rsidRPr="008E7EBC" w:rsidRDefault="00AF019F" w:rsidP="00AF019F">
      <w:pPr>
        <w:pStyle w:val="NoSpacing"/>
        <w:ind w:left="1440"/>
        <w:rPr>
          <w:b/>
        </w:rPr>
      </w:pPr>
    </w:p>
    <w:p w:rsidR="00AF019F" w:rsidRDefault="00AF019F" w:rsidP="00AF019F">
      <w:pPr>
        <w:pStyle w:val="NoSpacing"/>
        <w:ind w:left="720"/>
        <w:rPr>
          <w:b/>
          <w:sz w:val="24"/>
        </w:rPr>
      </w:pPr>
      <w:r w:rsidRPr="009709E7">
        <w:rPr>
          <w:b/>
          <w:sz w:val="24"/>
        </w:rPr>
        <w:t>ClearEventFromTT</w:t>
      </w:r>
    </w:p>
    <w:p w:rsidR="00AF019F" w:rsidRPr="00AE6094" w:rsidRDefault="00AF019F" w:rsidP="00AF019F">
      <w:pPr>
        <w:pStyle w:val="NoSpacing"/>
        <w:ind w:left="720"/>
        <w:rPr>
          <w:sz w:val="24"/>
        </w:rPr>
      </w:pPr>
      <w:r>
        <w:rPr>
          <w:sz w:val="24"/>
        </w:rPr>
        <w:t>This Policy will set an event to clear when certain TT are closed within CMDB</w:t>
      </w:r>
    </w:p>
    <w:p w:rsidR="00AF019F" w:rsidRDefault="00AF019F" w:rsidP="00AF019F">
      <w:pPr>
        <w:pStyle w:val="NoSpacing"/>
        <w:ind w:left="1440"/>
        <w:rPr>
          <w:b/>
        </w:rPr>
      </w:pPr>
      <w:r>
        <w:rPr>
          <w:b/>
        </w:rPr>
        <w:t>Data Loading</w:t>
      </w:r>
    </w:p>
    <w:p w:rsidR="00AF019F" w:rsidRDefault="00AF019F" w:rsidP="00AF019F">
      <w:pPr>
        <w:pStyle w:val="NoSpacing"/>
        <w:ind w:left="1440"/>
        <w:rPr>
          <w:b/>
        </w:rPr>
      </w:pPr>
    </w:p>
    <w:p w:rsidR="00AF019F" w:rsidRDefault="00AF019F" w:rsidP="00AF019F">
      <w:pPr>
        <w:pStyle w:val="NoSpacing"/>
        <w:ind w:left="1440"/>
        <w:rPr>
          <w:b/>
        </w:rPr>
      </w:pPr>
      <w:r w:rsidRPr="008E7EBC">
        <w:rPr>
          <w:b/>
        </w:rPr>
        <w:t>Questions</w:t>
      </w:r>
    </w:p>
    <w:p w:rsidR="009709E7" w:rsidRPr="008E7EBC" w:rsidRDefault="009709E7" w:rsidP="009709E7">
      <w:pPr>
        <w:pStyle w:val="NoSpacing"/>
        <w:ind w:left="1440"/>
        <w:rPr>
          <w:b/>
        </w:rPr>
      </w:pPr>
    </w:p>
    <w:p w:rsidR="00BF2821" w:rsidRDefault="00BF2821" w:rsidP="00BF2821">
      <w:pPr>
        <w:ind w:left="720"/>
        <w:rPr>
          <w:lang w:val="en-GB"/>
        </w:rPr>
      </w:pPr>
    </w:p>
    <w:p w:rsidR="00BF2821" w:rsidRDefault="00BF2821" w:rsidP="00BF2821">
      <w:pPr>
        <w:pStyle w:val="Heading2"/>
        <w:rPr>
          <w:lang w:val="en-GB"/>
        </w:rPr>
      </w:pPr>
      <w:bookmarkStart w:id="41" w:name="_Toc264545973"/>
      <w:r>
        <w:rPr>
          <w:lang w:val="en-GB"/>
        </w:rPr>
        <w:t>Synthetic Events</w:t>
      </w:r>
      <w:bookmarkEnd w:id="41"/>
      <w:ins w:id="42" w:author=" " w:date="2010-06-28T17:51:00Z">
        <w:r w:rsidR="00524793">
          <w:rPr>
            <w:lang w:val="en-GB"/>
          </w:rPr>
          <w:t xml:space="preserve">  (HIGH)</w:t>
        </w:r>
      </w:ins>
    </w:p>
    <w:p w:rsidR="00BF2821" w:rsidRDefault="00BF2821" w:rsidP="009709E7">
      <w:pPr>
        <w:pStyle w:val="NoSpacing"/>
        <w:ind w:left="720"/>
        <w:rPr>
          <w:b/>
          <w:sz w:val="24"/>
        </w:rPr>
      </w:pPr>
      <w:r w:rsidRPr="009709E7">
        <w:rPr>
          <w:b/>
          <w:sz w:val="24"/>
        </w:rPr>
        <w:t>ClearSyntheticEvents</w:t>
      </w:r>
    </w:p>
    <w:p w:rsidR="00086FFC" w:rsidRPr="00086FFC" w:rsidRDefault="00086FFC" w:rsidP="009709E7">
      <w:pPr>
        <w:pStyle w:val="NoSpacing"/>
        <w:ind w:left="720"/>
        <w:rPr>
          <w:sz w:val="24"/>
        </w:rPr>
      </w:pPr>
    </w:p>
    <w:p w:rsidR="00884FC8" w:rsidRDefault="00884FC8" w:rsidP="00884FC8">
      <w:pPr>
        <w:pStyle w:val="NoSpacing"/>
        <w:ind w:left="1440"/>
        <w:rPr>
          <w:b/>
        </w:rPr>
      </w:pPr>
      <w:r>
        <w:rPr>
          <w:b/>
        </w:rPr>
        <w:t>Data Loading</w:t>
      </w:r>
    </w:p>
    <w:p w:rsidR="00884FC8" w:rsidRDefault="00884FC8" w:rsidP="00884FC8">
      <w:pPr>
        <w:pStyle w:val="NoSpacing"/>
        <w:ind w:left="1440"/>
        <w:rPr>
          <w:b/>
        </w:rPr>
      </w:pPr>
    </w:p>
    <w:p w:rsidR="009709E7" w:rsidRDefault="009709E7" w:rsidP="009709E7">
      <w:pPr>
        <w:pStyle w:val="NoSpacing"/>
        <w:ind w:left="1440"/>
        <w:rPr>
          <w:b/>
        </w:rPr>
      </w:pPr>
      <w:r w:rsidRPr="008E7EBC">
        <w:rPr>
          <w:b/>
        </w:rPr>
        <w:t>Questions</w:t>
      </w:r>
    </w:p>
    <w:p w:rsidR="00086FFC" w:rsidRPr="008E7EBC" w:rsidRDefault="00086FFC" w:rsidP="009709E7">
      <w:pPr>
        <w:pStyle w:val="NoSpacing"/>
        <w:ind w:left="1440"/>
        <w:rPr>
          <w:b/>
        </w:rPr>
      </w:pPr>
    </w:p>
    <w:p w:rsidR="00FD22CF" w:rsidRDefault="00FD22CF" w:rsidP="00FD22CF">
      <w:pPr>
        <w:ind w:left="2160"/>
        <w:rPr>
          <w:ins w:id="43" w:author=" " w:date="2010-06-28T14:01:00Z"/>
        </w:rPr>
      </w:pPr>
      <w:r>
        <w:t>What clears the Synthetic Events?</w:t>
      </w:r>
    </w:p>
    <w:p w:rsidR="00290C2A" w:rsidRDefault="00290C2A" w:rsidP="00FD22CF">
      <w:pPr>
        <w:ind w:left="2160"/>
        <w:rPr>
          <w:ins w:id="44" w:author=" " w:date="2010-06-28T14:01:00Z"/>
        </w:rPr>
      </w:pPr>
    </w:p>
    <w:p w:rsidR="00290C2A" w:rsidRDefault="00290C2A" w:rsidP="00FD22CF">
      <w:pPr>
        <w:ind w:left="2160"/>
      </w:pPr>
      <w:ins w:id="45" w:author=" " w:date="2010-06-28T14:01:00Z">
        <w:r>
          <w:t xml:space="preserve">In our understanding a synthetic event is produced in response to </w:t>
        </w:r>
      </w:ins>
      <w:ins w:id="46" w:author=" " w:date="2010-06-28T14:02:00Z">
        <w:r>
          <w:t xml:space="preserve">two three </w:t>
        </w:r>
      </w:ins>
      <w:ins w:id="47" w:author=" " w:date="2010-06-28T14:05:00Z">
        <w:r w:rsidR="000015D1">
          <w:t>events,</w:t>
        </w:r>
      </w:ins>
      <w:ins w:id="48" w:author=" " w:date="2010-06-28T14:02:00Z">
        <w:r>
          <w:t xml:space="preserve"> so that a single correlated TT is created for all of them rather t</w:t>
        </w:r>
      </w:ins>
      <w:ins w:id="49" w:author=" " w:date="2010-06-28T14:03:00Z">
        <w:r>
          <w:t>han 2-3 separate TT’s. So the synthetic event should clear whe</w:t>
        </w:r>
        <w:r w:rsidR="00262362">
          <w:t xml:space="preserve">n </w:t>
        </w:r>
        <w:r w:rsidR="003524EB">
          <w:t xml:space="preserve"> all t</w:t>
        </w:r>
      </w:ins>
      <w:ins w:id="50" w:author=" " w:date="2010-06-28T18:36:00Z">
        <w:r w:rsidR="003524EB">
          <w:t>h</w:t>
        </w:r>
      </w:ins>
      <w:ins w:id="51" w:author=" " w:date="2010-06-28T14:03:00Z">
        <w:r>
          <w:t>e underlying events resulting in that synthetic events clears.</w:t>
        </w:r>
      </w:ins>
    </w:p>
    <w:p w:rsidR="009709E7" w:rsidRPr="009709E7" w:rsidRDefault="009709E7" w:rsidP="009709E7">
      <w:pPr>
        <w:pStyle w:val="NoSpacing"/>
        <w:ind w:left="720"/>
        <w:rPr>
          <w:b/>
          <w:sz w:val="24"/>
        </w:rPr>
      </w:pPr>
    </w:p>
    <w:p w:rsidR="009709E7" w:rsidRDefault="009709E7">
      <w:pPr>
        <w:rPr>
          <w:rFonts w:ascii="Arial" w:eastAsiaTheme="majorEastAsia" w:hAnsi="Arial" w:cs="Arial"/>
          <w:b/>
          <w:bCs/>
          <w:color w:val="000000" w:themeColor="text1"/>
          <w:sz w:val="28"/>
          <w:szCs w:val="28"/>
          <w:lang w:val="en-GB"/>
        </w:rPr>
      </w:pPr>
      <w:r>
        <w:rPr>
          <w:rFonts w:ascii="Arial" w:hAnsi="Arial" w:cs="Arial"/>
          <w:color w:val="000000" w:themeColor="text1"/>
          <w:lang w:val="en-GB"/>
        </w:rPr>
        <w:br w:type="page"/>
      </w:r>
    </w:p>
    <w:p w:rsidR="00FC3F30" w:rsidRDefault="00772DE9" w:rsidP="00FC3F30">
      <w:pPr>
        <w:pStyle w:val="Heading1"/>
        <w:numPr>
          <w:ilvl w:val="0"/>
          <w:numId w:val="19"/>
        </w:numPr>
        <w:rPr>
          <w:rFonts w:ascii="Arial" w:hAnsi="Arial" w:cs="Arial"/>
          <w:color w:val="000000" w:themeColor="text1"/>
          <w:lang w:val="en-GB"/>
        </w:rPr>
      </w:pPr>
      <w:bookmarkStart w:id="52" w:name="_Toc264545974"/>
      <w:r>
        <w:rPr>
          <w:rFonts w:ascii="Arial" w:hAnsi="Arial" w:cs="Arial"/>
          <w:color w:val="000000" w:themeColor="text1"/>
          <w:lang w:val="en-GB"/>
        </w:rPr>
        <w:lastRenderedPageBreak/>
        <w:t xml:space="preserve">Correlation </w:t>
      </w:r>
      <w:r w:rsidR="00FC3F30" w:rsidRPr="00FC3F30">
        <w:rPr>
          <w:rFonts w:ascii="Arial" w:hAnsi="Arial" w:cs="Arial"/>
          <w:color w:val="000000" w:themeColor="text1"/>
          <w:lang w:val="en-GB"/>
        </w:rPr>
        <w:t>Policies</w:t>
      </w:r>
      <w:bookmarkEnd w:id="52"/>
    </w:p>
    <w:p w:rsidR="00FC3F30" w:rsidRDefault="00FC3F30" w:rsidP="00FC3F30">
      <w:pPr>
        <w:pStyle w:val="Heading2"/>
      </w:pPr>
      <w:bookmarkStart w:id="53" w:name="_Toc264545975"/>
      <w:r>
        <w:t>DRI out of service alarms</w:t>
      </w:r>
      <w:bookmarkEnd w:id="53"/>
      <w:ins w:id="54" w:author=" " w:date="2010-06-28T17:52:00Z">
        <w:r w:rsidR="00524793">
          <w:t xml:space="preserve"> (LOW)</w:t>
        </w:r>
      </w:ins>
    </w:p>
    <w:p w:rsidR="00E22650" w:rsidRDefault="00E22650" w:rsidP="00E22650">
      <w:pPr>
        <w:pStyle w:val="NoSpacing"/>
      </w:pPr>
    </w:p>
    <w:p w:rsidR="00884FC8" w:rsidRDefault="00884FC8" w:rsidP="00884FC8">
      <w:pPr>
        <w:pStyle w:val="NoSpacing"/>
        <w:rPr>
          <w:b/>
        </w:rPr>
      </w:pPr>
      <w:r>
        <w:rPr>
          <w:b/>
        </w:rPr>
        <w:t>Data Loading</w:t>
      </w:r>
    </w:p>
    <w:p w:rsidR="00803A7D" w:rsidRDefault="00803A7D" w:rsidP="00803A7D">
      <w:pPr>
        <w:pStyle w:val="NoSpacing"/>
        <w:ind w:left="720"/>
        <w:rPr>
          <w:b/>
        </w:rPr>
      </w:pPr>
      <w:r>
        <w:rPr>
          <w:b/>
        </w:rPr>
        <w:t>From CMDB</w:t>
      </w:r>
    </w:p>
    <w:p w:rsidR="00884FC8" w:rsidRDefault="00803A7D" w:rsidP="00803A7D">
      <w:pPr>
        <w:pStyle w:val="NoSpacing"/>
        <w:ind w:left="1440"/>
        <w:rPr>
          <w:b/>
        </w:rPr>
      </w:pPr>
      <w:r>
        <w:rPr>
          <w:b/>
        </w:rPr>
        <w:t>DRI Density</w:t>
      </w:r>
    </w:p>
    <w:p w:rsidR="00E22650" w:rsidRPr="00E22650" w:rsidRDefault="00E22650" w:rsidP="00E22650">
      <w:pPr>
        <w:pStyle w:val="NoSpacing"/>
        <w:rPr>
          <w:b/>
        </w:rPr>
      </w:pPr>
      <w:r w:rsidRPr="00E22650">
        <w:rPr>
          <w:b/>
        </w:rPr>
        <w:t>Questions</w:t>
      </w:r>
    </w:p>
    <w:p w:rsidR="00FC3F30" w:rsidRDefault="00FC3F30" w:rsidP="00E22650">
      <w:pPr>
        <w:pStyle w:val="NoSpacing"/>
        <w:ind w:left="720"/>
      </w:pPr>
      <w:r>
        <w:t>We need to check DRI Density from CMDB,</w:t>
      </w:r>
    </w:p>
    <w:p w:rsidR="00FC3F30" w:rsidRDefault="00FC3F30" w:rsidP="00E22650">
      <w:pPr>
        <w:pStyle w:val="NoSpacing"/>
        <w:ind w:left="1440"/>
        <w:rPr>
          <w:ins w:id="55" w:author=" " w:date="2010-06-28T15:43:00Z"/>
        </w:rPr>
      </w:pPr>
      <w:r>
        <w:t xml:space="preserve"> Where will this data be?</w:t>
      </w:r>
    </w:p>
    <w:p w:rsidR="004A1B5F" w:rsidRDefault="004A1B5F" w:rsidP="00E22650">
      <w:pPr>
        <w:pStyle w:val="NoSpacing"/>
        <w:ind w:left="1440"/>
        <w:rPr>
          <w:ins w:id="56" w:author=" " w:date="2010-06-28T15:43:00Z"/>
        </w:rPr>
      </w:pPr>
    </w:p>
    <w:p w:rsidR="004A1B5F" w:rsidRDefault="004A1B5F" w:rsidP="00E22650">
      <w:pPr>
        <w:pStyle w:val="NoSpacing"/>
        <w:ind w:left="1440"/>
        <w:rPr>
          <w:ins w:id="57" w:author=" " w:date="2010-06-28T14:08:00Z"/>
        </w:rPr>
      </w:pPr>
      <w:ins w:id="58" w:author=" " w:date="2010-06-28T15:43:00Z">
        <w:r>
          <w:t xml:space="preserve">The data </w:t>
        </w:r>
      </w:ins>
      <w:ins w:id="59" w:author=" " w:date="2010-06-28T15:44:00Z">
        <w:r>
          <w:t xml:space="preserve">would be in CMDB as you said after dataloading. How this data can be obtained from EMS is via simple scripts/output files/ direct connection to DB </w:t>
        </w:r>
      </w:ins>
      <w:ins w:id="60" w:author=" " w:date="2010-06-28T15:45:00Z">
        <w:r>
          <w:t>etc. (Being discussed with Mansoor ) already</w:t>
        </w:r>
      </w:ins>
    </w:p>
    <w:p w:rsidR="000015D1" w:rsidRDefault="000015D1" w:rsidP="00E22650">
      <w:pPr>
        <w:pStyle w:val="NoSpacing"/>
        <w:ind w:left="1440"/>
        <w:rPr>
          <w:ins w:id="61" w:author=" " w:date="2010-06-28T14:08:00Z"/>
        </w:rPr>
      </w:pPr>
    </w:p>
    <w:p w:rsidR="000015D1" w:rsidRDefault="000015D1" w:rsidP="00E22650">
      <w:pPr>
        <w:pStyle w:val="NoSpacing"/>
        <w:ind w:left="1440"/>
      </w:pPr>
    </w:p>
    <w:p w:rsidR="00FC3F30" w:rsidRDefault="00FC3F30" w:rsidP="00E22650">
      <w:pPr>
        <w:pStyle w:val="NoSpacing"/>
        <w:ind w:left="1440"/>
        <w:rPr>
          <w:ins w:id="62" w:author=" " w:date="2010-06-28T15:45:00Z"/>
        </w:rPr>
      </w:pPr>
      <w:r>
        <w:t>What will its key field in the event be?</w:t>
      </w:r>
    </w:p>
    <w:p w:rsidR="004A1B5F" w:rsidRDefault="004A1B5F" w:rsidP="00E22650">
      <w:pPr>
        <w:pStyle w:val="NoSpacing"/>
        <w:ind w:left="1440"/>
        <w:rPr>
          <w:ins w:id="63" w:author=" " w:date="2010-06-28T15:45:00Z"/>
        </w:rPr>
      </w:pPr>
    </w:p>
    <w:p w:rsidR="004A1B5F" w:rsidRDefault="00262362" w:rsidP="00E22650">
      <w:pPr>
        <w:pStyle w:val="NoSpacing"/>
        <w:ind w:left="1440"/>
        <w:rPr>
          <w:ins w:id="64" w:author=" " w:date="2010-06-28T15:45:00Z"/>
        </w:rPr>
      </w:pPr>
      <w:ins w:id="65" w:author=" " w:date="2010-06-28T17:47:00Z">
        <w:r>
          <w:t xml:space="preserve">Combination of </w:t>
        </w:r>
      </w:ins>
      <w:ins w:id="66" w:author=" " w:date="2010-06-28T15:45:00Z">
        <w:r w:rsidR="004A1B5F">
          <w:t>DRI Number, BTS Name, BSC Name and Cell name</w:t>
        </w:r>
      </w:ins>
    </w:p>
    <w:p w:rsidR="004A1B5F" w:rsidRDefault="004A1B5F" w:rsidP="00E22650">
      <w:pPr>
        <w:pStyle w:val="NoSpacing"/>
        <w:ind w:left="1440"/>
      </w:pPr>
    </w:p>
    <w:p w:rsidR="00FC3F30" w:rsidRDefault="00FC3F30" w:rsidP="00E22650">
      <w:pPr>
        <w:pStyle w:val="NoSpacing"/>
        <w:ind w:left="1440"/>
        <w:rPr>
          <w:ins w:id="67" w:author=" " w:date="2010-06-28T15:45:00Z"/>
        </w:rPr>
      </w:pPr>
      <w:r>
        <w:t>Where is the information coming from</w:t>
      </w:r>
      <w:r w:rsidR="00506D23">
        <w:t xml:space="preserve"> including details of where to run the command and credentials</w:t>
      </w:r>
      <w:r>
        <w:t>?</w:t>
      </w:r>
    </w:p>
    <w:p w:rsidR="004A1B5F" w:rsidRDefault="004A1B5F" w:rsidP="00E22650">
      <w:pPr>
        <w:pStyle w:val="NoSpacing"/>
        <w:ind w:left="1440"/>
        <w:rPr>
          <w:ins w:id="68" w:author=" " w:date="2010-06-28T15:45:00Z"/>
        </w:rPr>
      </w:pPr>
    </w:p>
    <w:p w:rsidR="004A1B5F" w:rsidRDefault="004A1B5F" w:rsidP="00E22650">
      <w:pPr>
        <w:pStyle w:val="NoSpacing"/>
        <w:ind w:left="1440"/>
      </w:pPr>
      <w:ins w:id="69" w:author=" " w:date="2010-06-28T15:47:00Z">
        <w:r>
          <w:t xml:space="preserve">This should be covered </w:t>
        </w:r>
      </w:ins>
      <w:ins w:id="70" w:author=" " w:date="2010-06-28T15:48:00Z">
        <w:r>
          <w:t>in detail in data loading.</w:t>
        </w:r>
      </w:ins>
    </w:p>
    <w:p w:rsidR="00FC3F30" w:rsidRDefault="00FC3F30" w:rsidP="00E22650">
      <w:pPr>
        <w:pStyle w:val="NoSpacing"/>
        <w:ind w:left="720"/>
        <w:rPr>
          <w:ins w:id="71" w:author=" " w:date="2010-06-28T14:06:00Z"/>
        </w:rPr>
      </w:pPr>
      <w:r>
        <w:t xml:space="preserve">How can we Check DRI </w:t>
      </w:r>
      <w:r w:rsidR="00685C2B">
        <w:t>Status?</w:t>
      </w:r>
    </w:p>
    <w:p w:rsidR="000015D1" w:rsidRDefault="000015D1" w:rsidP="00E22650">
      <w:pPr>
        <w:pStyle w:val="NoSpacing"/>
        <w:ind w:left="720"/>
        <w:rPr>
          <w:ins w:id="72" w:author=" " w:date="2010-06-28T14:06:00Z"/>
        </w:rPr>
      </w:pPr>
    </w:p>
    <w:p w:rsidR="000015D1" w:rsidRDefault="000015D1" w:rsidP="00E22650">
      <w:pPr>
        <w:pStyle w:val="NoSpacing"/>
        <w:ind w:left="720"/>
        <w:rPr>
          <w:ins w:id="73" w:author=" " w:date="2010-06-28T16:45:00Z"/>
        </w:rPr>
      </w:pPr>
      <w:ins w:id="74" w:author=" " w:date="2010-06-28T14:06:00Z">
        <w:r>
          <w:t xml:space="preserve">By logging into the relevant EMS </w:t>
        </w:r>
      </w:ins>
      <w:ins w:id="75" w:author=" " w:date="2010-06-28T14:07:00Z">
        <w:r>
          <w:t>and issuing simple commands. Commands is already shared.</w:t>
        </w:r>
      </w:ins>
    </w:p>
    <w:p w:rsidR="0030410F" w:rsidRDefault="0030410F" w:rsidP="00E22650">
      <w:pPr>
        <w:pStyle w:val="NoSpacing"/>
        <w:ind w:left="720"/>
        <w:rPr>
          <w:ins w:id="76" w:author=" " w:date="2010-06-28T17:49:00Z"/>
        </w:rPr>
      </w:pPr>
    </w:p>
    <w:p w:rsidR="00262362" w:rsidRDefault="00262362" w:rsidP="00E22650">
      <w:pPr>
        <w:pStyle w:val="NoSpacing"/>
        <w:ind w:left="720"/>
        <w:rPr>
          <w:ins w:id="77" w:author=" " w:date="2010-06-28T18:24:00Z"/>
        </w:rPr>
      </w:pPr>
      <w:ins w:id="78" w:author=" " w:date="2010-06-28T17:49:00Z">
        <w:r>
          <w:t xml:space="preserve">For.e.g </w:t>
        </w:r>
      </w:ins>
    </w:p>
    <w:p w:rsidR="00F8136C" w:rsidRDefault="00F8136C" w:rsidP="00E22650">
      <w:pPr>
        <w:pStyle w:val="NoSpacing"/>
        <w:ind w:left="720"/>
        <w:rPr>
          <w:ins w:id="79" w:author=" " w:date="2010-06-28T18:24:00Z"/>
        </w:rPr>
      </w:pPr>
    </w:p>
    <w:p w:rsidR="00F8136C" w:rsidRDefault="00F8136C" w:rsidP="00E22650">
      <w:pPr>
        <w:pStyle w:val="NoSpacing"/>
        <w:ind w:left="720"/>
        <w:rPr>
          <w:ins w:id="80" w:author=" " w:date="2010-06-28T18:24:00Z"/>
        </w:rPr>
      </w:pPr>
      <w:ins w:id="81" w:author=" " w:date="2010-06-28T18:24:00Z">
        <w:r>
          <w:t>Establish a ssh session with Motorola OMC enter username/password, rlogin into the NE in question and issue command</w:t>
        </w:r>
      </w:ins>
    </w:p>
    <w:p w:rsidR="00F8136C" w:rsidRDefault="00F8136C" w:rsidP="00E22650">
      <w:pPr>
        <w:pStyle w:val="NoSpacing"/>
        <w:ind w:left="720"/>
        <w:rPr>
          <w:ins w:id="82" w:author=" " w:date="2010-06-28T16:45:00Z"/>
        </w:rPr>
      </w:pPr>
    </w:p>
    <w:p w:rsidR="0030410F" w:rsidRDefault="0030410F" w:rsidP="0030410F">
      <w:pPr>
        <w:pStyle w:val="NoSpacing"/>
        <w:ind w:left="720"/>
        <w:rPr>
          <w:ins w:id="83" w:author=" " w:date="2010-06-28T16:45:00Z"/>
        </w:rPr>
      </w:pPr>
      <w:ins w:id="84" w:author=" " w:date="2010-06-28T16:45:00Z">
        <w:r>
          <w:t>state &lt;site id&gt; dri &lt;dri id&gt;</w:t>
        </w:r>
      </w:ins>
    </w:p>
    <w:p w:rsidR="0030410F" w:rsidRDefault="0030410F" w:rsidP="00E22650">
      <w:pPr>
        <w:pStyle w:val="NoSpacing"/>
        <w:ind w:left="720"/>
      </w:pPr>
    </w:p>
    <w:p w:rsidR="00FC3F30" w:rsidRDefault="00FC3F30" w:rsidP="00E22650">
      <w:pPr>
        <w:pStyle w:val="NoSpacing"/>
        <w:ind w:left="720"/>
        <w:rPr>
          <w:ins w:id="85" w:author=" " w:date="2010-06-28T14:08:00Z"/>
        </w:rPr>
      </w:pPr>
      <w:r>
        <w:t>How can we reset a DRI</w:t>
      </w:r>
      <w:r w:rsidR="00685C2B">
        <w:t>?</w:t>
      </w:r>
    </w:p>
    <w:p w:rsidR="000015D1" w:rsidRDefault="000015D1" w:rsidP="00E22650">
      <w:pPr>
        <w:pStyle w:val="NoSpacing"/>
        <w:ind w:left="720"/>
        <w:rPr>
          <w:ins w:id="86" w:author=" " w:date="2010-06-28T14:08:00Z"/>
        </w:rPr>
      </w:pPr>
    </w:p>
    <w:p w:rsidR="000015D1" w:rsidRDefault="000015D1" w:rsidP="000015D1">
      <w:pPr>
        <w:pStyle w:val="NoSpacing"/>
        <w:ind w:left="720"/>
        <w:rPr>
          <w:ins w:id="87" w:author=" " w:date="2010-06-28T18:27:00Z"/>
        </w:rPr>
      </w:pPr>
      <w:ins w:id="88" w:author=" " w:date="2010-06-28T14:08:00Z">
        <w:r>
          <w:t>By logging into the relevant EMS and issuing simple commands. Commands is already shared.</w:t>
        </w:r>
      </w:ins>
    </w:p>
    <w:p w:rsidR="00F8136C" w:rsidRDefault="00F8136C" w:rsidP="000015D1">
      <w:pPr>
        <w:pStyle w:val="NoSpacing"/>
        <w:ind w:left="720"/>
        <w:rPr>
          <w:ins w:id="89" w:author=" " w:date="2010-06-28T18:27:00Z"/>
        </w:rPr>
      </w:pPr>
    </w:p>
    <w:p w:rsidR="00F8136C" w:rsidRDefault="00F8136C" w:rsidP="00F8136C">
      <w:pPr>
        <w:pStyle w:val="NoSpacing"/>
        <w:ind w:left="720"/>
        <w:rPr>
          <w:ins w:id="90" w:author=" " w:date="2010-06-28T18:27:00Z"/>
        </w:rPr>
      </w:pPr>
      <w:ins w:id="91" w:author=" " w:date="2010-06-28T18:27:00Z">
        <w:r>
          <w:t xml:space="preserve">For.e.g </w:t>
        </w:r>
      </w:ins>
    </w:p>
    <w:p w:rsidR="00F8136C" w:rsidRDefault="00F8136C" w:rsidP="00F8136C">
      <w:pPr>
        <w:pStyle w:val="NoSpacing"/>
        <w:ind w:left="720"/>
        <w:rPr>
          <w:ins w:id="92" w:author=" " w:date="2010-06-28T18:27:00Z"/>
        </w:rPr>
      </w:pPr>
    </w:p>
    <w:p w:rsidR="00F8136C" w:rsidRDefault="00F8136C" w:rsidP="00F8136C">
      <w:pPr>
        <w:pStyle w:val="NoSpacing"/>
        <w:ind w:left="720"/>
        <w:rPr>
          <w:ins w:id="93" w:author=" " w:date="2010-06-28T18:27:00Z"/>
        </w:rPr>
      </w:pPr>
      <w:ins w:id="94" w:author=" " w:date="2010-06-28T18:27:00Z">
        <w:r>
          <w:t>Establish a ssh session with Motorola OMC enter username/password, rlogin into the NE in question and issue command</w:t>
        </w:r>
      </w:ins>
    </w:p>
    <w:p w:rsidR="00F8136C" w:rsidRDefault="00F8136C" w:rsidP="000015D1">
      <w:pPr>
        <w:pStyle w:val="NoSpacing"/>
        <w:ind w:left="720"/>
        <w:rPr>
          <w:ins w:id="95" w:author=" " w:date="2010-06-28T16:45:00Z"/>
        </w:rPr>
      </w:pPr>
    </w:p>
    <w:p w:rsidR="0030410F" w:rsidRDefault="0030410F" w:rsidP="000015D1">
      <w:pPr>
        <w:pStyle w:val="NoSpacing"/>
        <w:ind w:left="720"/>
        <w:rPr>
          <w:ins w:id="96" w:author=" " w:date="2010-06-28T16:45:00Z"/>
        </w:rPr>
      </w:pPr>
    </w:p>
    <w:p w:rsidR="0030410F" w:rsidRDefault="0030410F" w:rsidP="0030410F">
      <w:pPr>
        <w:pStyle w:val="NoSpacing"/>
        <w:ind w:left="720"/>
        <w:rPr>
          <w:ins w:id="97" w:author=" " w:date="2010-06-28T16:45:00Z"/>
        </w:rPr>
      </w:pPr>
      <w:ins w:id="98" w:author=" " w:date="2010-06-28T16:45:00Z">
        <w:r>
          <w:t>reset_device &lt;site id&gt;</w:t>
        </w:r>
        <w:r w:rsidRPr="00373873">
          <w:t xml:space="preserve"> dri </w:t>
        </w:r>
        <w:r>
          <w:t>&lt;dri id&gt;</w:t>
        </w:r>
      </w:ins>
    </w:p>
    <w:p w:rsidR="0030410F" w:rsidRDefault="0030410F" w:rsidP="000015D1">
      <w:pPr>
        <w:pStyle w:val="NoSpacing"/>
        <w:ind w:left="720"/>
        <w:rPr>
          <w:ins w:id="99" w:author=" " w:date="2010-06-28T14:08:00Z"/>
        </w:rPr>
      </w:pPr>
    </w:p>
    <w:p w:rsidR="000015D1" w:rsidRDefault="000015D1" w:rsidP="00E22650">
      <w:pPr>
        <w:pStyle w:val="NoSpacing"/>
        <w:ind w:left="720"/>
      </w:pPr>
    </w:p>
    <w:p w:rsidR="00953169" w:rsidRDefault="00953169" w:rsidP="00E22650">
      <w:pPr>
        <w:pStyle w:val="NoSpacing"/>
        <w:ind w:left="720"/>
        <w:rPr>
          <w:ins w:id="100" w:author=" " w:date="2010-06-28T14:08:00Z"/>
        </w:rPr>
      </w:pPr>
      <w:r>
        <w:t>After resetting DRI(s) how long should we wait before checking DRI Status</w:t>
      </w:r>
      <w:r w:rsidR="00685C2B">
        <w:t>?</w:t>
      </w:r>
    </w:p>
    <w:p w:rsidR="000015D1" w:rsidRDefault="000015D1" w:rsidP="00E22650">
      <w:pPr>
        <w:pStyle w:val="NoSpacing"/>
        <w:ind w:left="720"/>
        <w:rPr>
          <w:ins w:id="101" w:author=" " w:date="2010-06-28T14:08:00Z"/>
        </w:rPr>
      </w:pPr>
    </w:p>
    <w:p w:rsidR="000015D1" w:rsidRDefault="00A974CA" w:rsidP="000015D1">
      <w:pPr>
        <w:pStyle w:val="NoSpacing"/>
        <w:ind w:left="720"/>
        <w:rPr>
          <w:ins w:id="102" w:author=" " w:date="2010-06-28T14:08:00Z"/>
        </w:rPr>
      </w:pPr>
      <w:ins w:id="103" w:author=" " w:date="2010-06-28T15:07:00Z">
        <w:r>
          <w:t>5 Mins</w:t>
        </w:r>
      </w:ins>
    </w:p>
    <w:p w:rsidR="000015D1" w:rsidRDefault="000015D1" w:rsidP="00E22650">
      <w:pPr>
        <w:pStyle w:val="NoSpacing"/>
        <w:ind w:left="720"/>
      </w:pPr>
    </w:p>
    <w:p w:rsidR="00FC3F30" w:rsidRDefault="00FC3F30" w:rsidP="00E22650">
      <w:pPr>
        <w:pStyle w:val="NoSpacing"/>
        <w:ind w:left="720"/>
        <w:rPr>
          <w:ins w:id="104" w:author=" " w:date="2010-06-28T14:08:00Z"/>
        </w:rPr>
      </w:pPr>
      <w:r>
        <w:t>How can Lock/Unlock a DRI</w:t>
      </w:r>
    </w:p>
    <w:p w:rsidR="000015D1" w:rsidRDefault="000015D1" w:rsidP="00E22650">
      <w:pPr>
        <w:pStyle w:val="NoSpacing"/>
        <w:ind w:left="720"/>
        <w:rPr>
          <w:ins w:id="105" w:author=" " w:date="2010-06-28T14:08:00Z"/>
        </w:rPr>
      </w:pPr>
    </w:p>
    <w:p w:rsidR="000015D1" w:rsidRDefault="000015D1" w:rsidP="000015D1">
      <w:pPr>
        <w:pStyle w:val="NoSpacing"/>
        <w:ind w:left="720"/>
        <w:rPr>
          <w:ins w:id="106" w:author=" " w:date="2010-06-28T18:27:00Z"/>
        </w:rPr>
      </w:pPr>
      <w:ins w:id="107" w:author=" " w:date="2010-06-28T14:08:00Z">
        <w:r>
          <w:t>By logging into the relevant EMS and issuing simple commands. Commands is already shared.</w:t>
        </w:r>
      </w:ins>
    </w:p>
    <w:p w:rsidR="00F8136C" w:rsidRDefault="00F8136C" w:rsidP="000015D1">
      <w:pPr>
        <w:pStyle w:val="NoSpacing"/>
        <w:ind w:left="720"/>
        <w:rPr>
          <w:ins w:id="108" w:author=" " w:date="2010-06-28T18:27:00Z"/>
        </w:rPr>
      </w:pPr>
    </w:p>
    <w:p w:rsidR="00F8136C" w:rsidRDefault="00F8136C" w:rsidP="00F8136C">
      <w:pPr>
        <w:pStyle w:val="NoSpacing"/>
        <w:ind w:left="720"/>
        <w:rPr>
          <w:ins w:id="109" w:author=" " w:date="2010-06-28T18:27:00Z"/>
        </w:rPr>
      </w:pPr>
      <w:ins w:id="110" w:author=" " w:date="2010-06-28T18:27:00Z">
        <w:r>
          <w:t xml:space="preserve">For.e.g </w:t>
        </w:r>
      </w:ins>
    </w:p>
    <w:p w:rsidR="00F8136C" w:rsidRDefault="00F8136C" w:rsidP="00F8136C">
      <w:pPr>
        <w:pStyle w:val="NoSpacing"/>
        <w:ind w:left="720"/>
        <w:rPr>
          <w:ins w:id="111" w:author=" " w:date="2010-06-28T18:27:00Z"/>
        </w:rPr>
      </w:pPr>
    </w:p>
    <w:p w:rsidR="00F8136C" w:rsidRDefault="00F8136C" w:rsidP="00F8136C">
      <w:pPr>
        <w:pStyle w:val="NoSpacing"/>
        <w:ind w:left="720"/>
        <w:rPr>
          <w:ins w:id="112" w:author=" " w:date="2010-06-28T18:27:00Z"/>
        </w:rPr>
      </w:pPr>
      <w:ins w:id="113" w:author=" " w:date="2010-06-28T18:27:00Z">
        <w:r>
          <w:t>Establish a ssh session with Motorola OMC enter username/password, rlogin into the NE in question and issue command</w:t>
        </w:r>
      </w:ins>
    </w:p>
    <w:p w:rsidR="00F8136C" w:rsidRDefault="00F8136C" w:rsidP="000015D1">
      <w:pPr>
        <w:pStyle w:val="NoSpacing"/>
        <w:ind w:left="720"/>
        <w:rPr>
          <w:ins w:id="114" w:author=" " w:date="2010-06-28T16:46:00Z"/>
        </w:rPr>
      </w:pPr>
    </w:p>
    <w:p w:rsidR="0030410F" w:rsidRDefault="0030410F" w:rsidP="000015D1">
      <w:pPr>
        <w:pStyle w:val="NoSpacing"/>
        <w:ind w:left="720"/>
        <w:rPr>
          <w:ins w:id="115" w:author=" " w:date="2010-06-28T16:46:00Z"/>
        </w:rPr>
      </w:pPr>
    </w:p>
    <w:p w:rsidR="0030410F" w:rsidRDefault="0030410F" w:rsidP="0030410F">
      <w:pPr>
        <w:pStyle w:val="NoSpacing"/>
        <w:ind w:left="720"/>
        <w:rPr>
          <w:ins w:id="116" w:author=" " w:date="2010-06-28T16:46:00Z"/>
        </w:rPr>
      </w:pPr>
      <w:ins w:id="117" w:author=" " w:date="2010-06-28T16:46:00Z">
        <w:r>
          <w:t>lock  &lt;site id&gt; dri &lt;dri id&gt;</w:t>
        </w:r>
      </w:ins>
    </w:p>
    <w:p w:rsidR="0030410F" w:rsidRDefault="0030410F" w:rsidP="0030410F">
      <w:pPr>
        <w:pStyle w:val="NoSpacing"/>
        <w:ind w:left="720"/>
        <w:rPr>
          <w:ins w:id="118" w:author=" " w:date="2010-06-28T16:46:00Z"/>
        </w:rPr>
      </w:pPr>
      <w:ins w:id="119" w:author=" " w:date="2010-06-28T16:46:00Z">
        <w:r>
          <w:t>unlock  &lt;site id&gt; dri &lt;dri id&gt;</w:t>
        </w:r>
      </w:ins>
    </w:p>
    <w:p w:rsidR="0030410F" w:rsidRDefault="0030410F" w:rsidP="000015D1">
      <w:pPr>
        <w:pStyle w:val="NoSpacing"/>
        <w:ind w:left="720"/>
        <w:rPr>
          <w:ins w:id="120" w:author=" " w:date="2010-06-28T14:08:00Z"/>
        </w:rPr>
      </w:pPr>
    </w:p>
    <w:p w:rsidR="000015D1" w:rsidRDefault="000015D1" w:rsidP="00E22650">
      <w:pPr>
        <w:pStyle w:val="NoSpacing"/>
        <w:ind w:left="720"/>
      </w:pPr>
    </w:p>
    <w:p w:rsidR="00FC3F30" w:rsidRDefault="00FC3F30" w:rsidP="00FC3F30"/>
    <w:p w:rsidR="00FC3F30" w:rsidRDefault="00FC3F30" w:rsidP="00FC3F30">
      <w:pPr>
        <w:pStyle w:val="Heading2"/>
      </w:pPr>
      <w:bookmarkStart w:id="121" w:name="_Toc264545976"/>
      <w:r>
        <w:t>BSS Environmental Alarms</w:t>
      </w:r>
      <w:bookmarkEnd w:id="121"/>
      <w:ins w:id="122" w:author=" " w:date="2010-06-28T17:52:00Z">
        <w:r w:rsidR="00524793">
          <w:t xml:space="preserve"> (HIGH)</w:t>
        </w:r>
      </w:ins>
    </w:p>
    <w:p w:rsidR="00884FC8" w:rsidRDefault="00884FC8" w:rsidP="00884FC8">
      <w:pPr>
        <w:pStyle w:val="NoSpacing"/>
        <w:rPr>
          <w:b/>
        </w:rPr>
      </w:pPr>
      <w:r>
        <w:rPr>
          <w:b/>
        </w:rPr>
        <w:t>Data Loading</w:t>
      </w:r>
    </w:p>
    <w:p w:rsidR="00884FC8" w:rsidRDefault="00953169" w:rsidP="00884FC8">
      <w:pPr>
        <w:pStyle w:val="NoSpacing"/>
        <w:ind w:left="720"/>
        <w:rPr>
          <w:b/>
        </w:rPr>
      </w:pPr>
      <w:r>
        <w:rPr>
          <w:b/>
        </w:rPr>
        <w:t>From CMDB</w:t>
      </w:r>
    </w:p>
    <w:p w:rsidR="00953169" w:rsidRDefault="00953169" w:rsidP="00953169">
      <w:pPr>
        <w:pStyle w:val="NoSpacing"/>
        <w:ind w:left="1440"/>
      </w:pPr>
      <w:r>
        <w:t>Site Type</w:t>
      </w:r>
    </w:p>
    <w:p w:rsidR="00953169" w:rsidRDefault="00953169" w:rsidP="00953169">
      <w:pPr>
        <w:pStyle w:val="NoSpacing"/>
        <w:ind w:left="1440"/>
      </w:pPr>
      <w:r>
        <w:t>Site Priority</w:t>
      </w:r>
    </w:p>
    <w:p w:rsidR="00953169" w:rsidRDefault="00953169" w:rsidP="00953169">
      <w:pPr>
        <w:pStyle w:val="NoSpacing"/>
        <w:ind w:left="1440"/>
      </w:pPr>
      <w:r>
        <w:t>Area</w:t>
      </w:r>
    </w:p>
    <w:p w:rsidR="00953169" w:rsidRDefault="00953169" w:rsidP="00953169">
      <w:pPr>
        <w:pStyle w:val="NoSpacing"/>
        <w:ind w:left="1440"/>
      </w:pPr>
      <w:r>
        <w:t>Address</w:t>
      </w:r>
    </w:p>
    <w:p w:rsidR="00EC7BEB" w:rsidRDefault="00EC7BEB" w:rsidP="00953169">
      <w:pPr>
        <w:pStyle w:val="NoSpacing"/>
        <w:ind w:left="1440"/>
        <w:rPr>
          <w:b/>
        </w:rPr>
      </w:pPr>
      <w:r>
        <w:t>SleepTime</w:t>
      </w:r>
    </w:p>
    <w:p w:rsidR="00E22650" w:rsidRPr="00E22650" w:rsidRDefault="00E22650" w:rsidP="00E22650">
      <w:pPr>
        <w:pStyle w:val="NoSpacing"/>
        <w:rPr>
          <w:b/>
        </w:rPr>
      </w:pPr>
      <w:r w:rsidRPr="00E22650">
        <w:rPr>
          <w:b/>
        </w:rPr>
        <w:t>Questions</w:t>
      </w:r>
    </w:p>
    <w:p w:rsidR="00FC3F30" w:rsidRDefault="00FC3F30" w:rsidP="00E22650">
      <w:pPr>
        <w:pStyle w:val="NoSpacing"/>
        <w:ind w:left="720"/>
      </w:pPr>
      <w:r>
        <w:t>We need to look up Sleep time in event table</w:t>
      </w:r>
    </w:p>
    <w:p w:rsidR="00FC3F30" w:rsidRDefault="00FC3F30" w:rsidP="00E22650">
      <w:pPr>
        <w:pStyle w:val="NoSpacing"/>
        <w:ind w:left="1440"/>
        <w:rPr>
          <w:ins w:id="123" w:author=" " w:date="2010-06-28T14:31:00Z"/>
        </w:rPr>
      </w:pPr>
      <w:r>
        <w:t>Where is this table?</w:t>
      </w:r>
    </w:p>
    <w:p w:rsidR="00C6666F" w:rsidDel="009D6A93" w:rsidRDefault="009D6A93" w:rsidP="00E22650">
      <w:pPr>
        <w:pStyle w:val="NoSpacing"/>
        <w:ind w:left="1440"/>
        <w:rPr>
          <w:del w:id="124" w:author=" " w:date="2010-06-28T16:08:00Z"/>
        </w:rPr>
      </w:pPr>
      <w:ins w:id="125" w:author=" " w:date="2010-06-28T16:08:00Z">
        <w:r>
          <w:t xml:space="preserve">We would give you an offline table, having the site code for each site and its </w:t>
        </w:r>
      </w:ins>
      <w:ins w:id="126" w:author=" " w:date="2010-06-28T16:20:00Z">
        <w:r w:rsidR="00931EC7">
          <w:t xml:space="preserve">Level, then another </w:t>
        </w:r>
      </w:ins>
      <w:ins w:id="127" w:author=" " w:date="2010-06-28T16:21:00Z">
        <w:r w:rsidR="00931EC7">
          <w:t>table called time table, would have alarm text and time for</w:t>
        </w:r>
        <w:r w:rsidR="00524793">
          <w:t xml:space="preserve"> each alarm for different level</w:t>
        </w:r>
      </w:ins>
      <w:ins w:id="128" w:author=" " w:date="2010-06-28T17:52:00Z">
        <w:r w:rsidR="00524793">
          <w:t>s</w:t>
        </w:r>
      </w:ins>
      <w:ins w:id="129" w:author=" " w:date="2010-06-28T17:53:00Z">
        <w:r w:rsidR="00524793">
          <w:t>, according to the time of the day ( Night/Morning)</w:t>
        </w:r>
      </w:ins>
      <w:ins w:id="130" w:author=" " w:date="2010-06-28T18:38:00Z">
        <w:r w:rsidR="003524EB">
          <w:t>. You can upload excel sheet into a DB table using script</w:t>
        </w:r>
      </w:ins>
    </w:p>
    <w:p w:rsidR="00FC3F30" w:rsidRDefault="00FC3F30" w:rsidP="00E22650">
      <w:pPr>
        <w:pStyle w:val="NoSpacing"/>
        <w:ind w:left="1440"/>
        <w:rPr>
          <w:ins w:id="131" w:author=" " w:date="2010-06-28T14:32:00Z"/>
        </w:rPr>
      </w:pPr>
      <w:r>
        <w:t xml:space="preserve">What is </w:t>
      </w:r>
      <w:r w:rsidR="00685C2B">
        <w:t>the schema</w:t>
      </w:r>
      <w:r>
        <w:t xml:space="preserve"> of the table?</w:t>
      </w:r>
    </w:p>
    <w:p w:rsidR="00C6666F" w:rsidRDefault="00C6666F" w:rsidP="00E22650">
      <w:pPr>
        <w:pStyle w:val="NoSpacing"/>
        <w:ind w:left="1440"/>
        <w:rPr>
          <w:ins w:id="132" w:author=" " w:date="2010-06-28T14:32:00Z"/>
        </w:rPr>
      </w:pPr>
    </w:p>
    <w:p w:rsidR="00C6666F" w:rsidRDefault="007575A1" w:rsidP="00E22650">
      <w:pPr>
        <w:pStyle w:val="NoSpacing"/>
        <w:ind w:left="1440"/>
        <w:rPr>
          <w:ins w:id="133" w:author=" " w:date="2010-06-28T17:20:00Z"/>
        </w:rPr>
      </w:pPr>
      <w:ins w:id="134" w:author=" " w:date="2010-06-28T16:54:00Z">
        <w:r>
          <w:t xml:space="preserve">Excel sheet is </w:t>
        </w:r>
      </w:ins>
      <w:ins w:id="135" w:author=" " w:date="2010-06-28T17:19:00Z">
        <w:r w:rsidR="00A64527">
          <w:t>as attached</w:t>
        </w:r>
      </w:ins>
    </w:p>
    <w:p w:rsidR="00A64527" w:rsidRDefault="00A64527" w:rsidP="00E22650">
      <w:pPr>
        <w:pStyle w:val="NoSpacing"/>
        <w:ind w:left="1440"/>
        <w:rPr>
          <w:ins w:id="136" w:author=" " w:date="2010-06-28T17:20:00Z"/>
        </w:rPr>
      </w:pPr>
    </w:p>
    <w:p w:rsidR="00A64527" w:rsidRDefault="007355D0" w:rsidP="00E22650">
      <w:pPr>
        <w:pStyle w:val="NoSpacing"/>
        <w:ind w:left="1440"/>
        <w:rPr>
          <w:ins w:id="137" w:author=" " w:date="2010-06-28T16:59:00Z"/>
        </w:rPr>
      </w:pPr>
      <w:ins w:id="138" w:author=" " w:date="2010-06-28T17:20:00Z">
        <w:r>
          <w:object w:dxaOrig="1454" w:dyaOrig="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95pt;height:46.75pt" o:ole="">
              <v:imagedata r:id="rId9" o:title=""/>
            </v:shape>
            <o:OLEObject Type="Embed" ProgID="Excel.Sheet.8" ShapeID="_x0000_i1025" DrawAspect="Icon" ObjectID="_1339248013" r:id="rId10"/>
          </w:object>
        </w:r>
      </w:ins>
    </w:p>
    <w:p w:rsidR="00B91064" w:rsidRDefault="00B91064" w:rsidP="00E22650">
      <w:pPr>
        <w:pStyle w:val="NoSpacing"/>
        <w:ind w:left="1440"/>
        <w:rPr>
          <w:ins w:id="139" w:author=" " w:date="2010-06-28T17:17:00Z"/>
        </w:rPr>
      </w:pPr>
    </w:p>
    <w:p w:rsidR="00A64527" w:rsidRDefault="00A64527" w:rsidP="00E22650">
      <w:pPr>
        <w:pStyle w:val="NoSpacing"/>
        <w:ind w:left="1440"/>
        <w:rPr>
          <w:ins w:id="140" w:author=" " w:date="2010-06-28T17:05:00Z"/>
        </w:rPr>
      </w:pPr>
    </w:p>
    <w:p w:rsidR="00B91064" w:rsidRDefault="00B91064" w:rsidP="00E22650">
      <w:pPr>
        <w:pStyle w:val="NoSpacing"/>
        <w:ind w:left="1440"/>
        <w:rPr>
          <w:ins w:id="141" w:author=" " w:date="2010-06-28T17:01:00Z"/>
        </w:rPr>
      </w:pPr>
    </w:p>
    <w:p w:rsidR="00B91064" w:rsidRDefault="00B91064" w:rsidP="00E22650">
      <w:pPr>
        <w:pStyle w:val="NoSpacing"/>
        <w:ind w:left="1440"/>
      </w:pPr>
    </w:p>
    <w:p w:rsidR="00FC3F30" w:rsidRDefault="00FC3F30" w:rsidP="00E22650">
      <w:pPr>
        <w:pStyle w:val="NoSpacing"/>
        <w:ind w:left="1440"/>
        <w:rPr>
          <w:ins w:id="142" w:author=" " w:date="2010-06-28T14:32:00Z"/>
        </w:rPr>
      </w:pPr>
      <w:r>
        <w:t>What is the Key field from the event?</w:t>
      </w:r>
    </w:p>
    <w:p w:rsidR="00C6666F" w:rsidRDefault="00C6666F" w:rsidP="00E22650">
      <w:pPr>
        <w:pStyle w:val="NoSpacing"/>
        <w:ind w:left="1440"/>
        <w:rPr>
          <w:ins w:id="143" w:author=" " w:date="2010-06-28T14:32:00Z"/>
        </w:rPr>
      </w:pPr>
    </w:p>
    <w:p w:rsidR="00C6666F" w:rsidRDefault="00C6666F" w:rsidP="00E22650">
      <w:pPr>
        <w:pStyle w:val="NoSpacing"/>
        <w:ind w:left="1440"/>
        <w:rPr>
          <w:ins w:id="144" w:author=" " w:date="2010-06-28T14:36:00Z"/>
        </w:rPr>
      </w:pPr>
      <w:ins w:id="145" w:author=" " w:date="2010-06-28T14:33:00Z">
        <w:r>
          <w:t>The Sle</w:t>
        </w:r>
        <w:r w:rsidR="00931EC7">
          <w:t xml:space="preserve">ep Time would depend on </w:t>
        </w:r>
      </w:ins>
      <w:ins w:id="146" w:author=" " w:date="2010-06-28T16:22:00Z">
        <w:r w:rsidR="00931EC7">
          <w:t xml:space="preserve">7 digit site code </w:t>
        </w:r>
      </w:ins>
      <w:ins w:id="147" w:author=" " w:date="2010-06-28T14:33:00Z">
        <w:r>
          <w:t xml:space="preserve"> of the Object on which Event is occurring</w:t>
        </w:r>
        <w:r w:rsidR="00931EC7">
          <w:t xml:space="preserve">. The </w:t>
        </w:r>
      </w:ins>
      <w:ins w:id="148" w:author=" " w:date="2010-06-28T16:22:00Z">
        <w:r w:rsidR="00931EC7">
          <w:t xml:space="preserve">site code </w:t>
        </w:r>
      </w:ins>
      <w:ins w:id="149" w:author=" " w:date="2010-06-28T14:33:00Z">
        <w:r>
          <w:t xml:space="preserve"> can be obtain</w:t>
        </w:r>
      </w:ins>
      <w:ins w:id="150" w:author=" " w:date="2010-06-28T14:34:00Z">
        <w:r>
          <w:t xml:space="preserve">ed from the managed object name itself </w:t>
        </w:r>
      </w:ins>
      <w:ins w:id="151" w:author=" " w:date="2010-06-28T14:35:00Z">
        <w:r w:rsidR="00931EC7">
          <w:t xml:space="preserve"> </w:t>
        </w:r>
      </w:ins>
    </w:p>
    <w:p w:rsidR="002D734E" w:rsidRDefault="002D734E" w:rsidP="00E22650">
      <w:pPr>
        <w:pStyle w:val="NoSpacing"/>
        <w:ind w:left="1440"/>
      </w:pPr>
    </w:p>
    <w:p w:rsidR="00FC3F30" w:rsidRDefault="00FC3F30" w:rsidP="00E22650">
      <w:pPr>
        <w:pStyle w:val="NoSpacing"/>
        <w:ind w:left="1440"/>
        <w:rPr>
          <w:ins w:id="152" w:author=" " w:date="2010-06-28T14:36:00Z"/>
        </w:rPr>
      </w:pPr>
      <w:r>
        <w:lastRenderedPageBreak/>
        <w:t>Who is supplying this information?</w:t>
      </w:r>
    </w:p>
    <w:p w:rsidR="002D734E" w:rsidRDefault="002D734E" w:rsidP="00E22650">
      <w:pPr>
        <w:pStyle w:val="NoSpacing"/>
        <w:ind w:left="1440"/>
        <w:rPr>
          <w:ins w:id="153" w:author=" " w:date="2010-06-28T14:36:00Z"/>
        </w:rPr>
      </w:pPr>
    </w:p>
    <w:p w:rsidR="002D734E" w:rsidRDefault="002D734E" w:rsidP="00E22650">
      <w:pPr>
        <w:pStyle w:val="NoSpacing"/>
        <w:ind w:left="1440"/>
        <w:rPr>
          <w:ins w:id="154" w:author=" " w:date="2010-06-28T14:36:00Z"/>
        </w:rPr>
      </w:pPr>
      <w:ins w:id="155" w:author=" " w:date="2010-06-28T14:36:00Z">
        <w:r>
          <w:t>We would tell you how to extract this information from Object name</w:t>
        </w:r>
      </w:ins>
    </w:p>
    <w:p w:rsidR="002D734E" w:rsidRDefault="002D734E" w:rsidP="00E22650">
      <w:pPr>
        <w:pStyle w:val="NoSpacing"/>
        <w:ind w:left="1440"/>
      </w:pPr>
    </w:p>
    <w:p w:rsidR="00FC3F30" w:rsidRDefault="00FC3F30" w:rsidP="00E22650">
      <w:pPr>
        <w:pStyle w:val="NoSpacing"/>
        <w:ind w:left="1440"/>
        <w:rPr>
          <w:ins w:id="156" w:author=" " w:date="2010-06-28T14:36:00Z"/>
        </w:rPr>
      </w:pPr>
      <w:r>
        <w:t>Is there a default value should we be unable to find the sleep time in the table</w:t>
      </w:r>
    </w:p>
    <w:p w:rsidR="002D734E" w:rsidRDefault="002D734E" w:rsidP="00E22650">
      <w:pPr>
        <w:pStyle w:val="NoSpacing"/>
        <w:ind w:left="1440"/>
        <w:rPr>
          <w:ins w:id="157" w:author=" " w:date="2010-06-28T14:36:00Z"/>
        </w:rPr>
      </w:pPr>
    </w:p>
    <w:p w:rsidR="002D734E" w:rsidRDefault="002D734E" w:rsidP="00E22650">
      <w:pPr>
        <w:pStyle w:val="NoSpacing"/>
        <w:ind w:left="1440"/>
        <w:rPr>
          <w:ins w:id="158" w:author=" " w:date="2010-06-28T18:37:00Z"/>
        </w:rPr>
      </w:pPr>
      <w:ins w:id="159" w:author=" " w:date="2010-06-28T14:38:00Z">
        <w:r>
          <w:t>YES a default value will be used</w:t>
        </w:r>
      </w:ins>
      <w:ins w:id="160" w:author=" " w:date="2010-06-28T18:37:00Z">
        <w:r w:rsidR="003524EB">
          <w:t>, and if we do not need to create a TT for a site we would indicate that by putting a negative value in Sleep Time.</w:t>
        </w:r>
      </w:ins>
    </w:p>
    <w:p w:rsidR="003524EB" w:rsidRDefault="003524EB" w:rsidP="00E22650">
      <w:pPr>
        <w:pStyle w:val="NoSpacing"/>
        <w:ind w:left="1440"/>
        <w:rPr>
          <w:ins w:id="161" w:author=" " w:date="2010-06-28T18:37:00Z"/>
        </w:rPr>
      </w:pPr>
    </w:p>
    <w:p w:rsidR="003524EB" w:rsidRDefault="003524EB" w:rsidP="00E22650">
      <w:pPr>
        <w:pStyle w:val="NoSpacing"/>
        <w:ind w:left="1440"/>
        <w:rPr>
          <w:ins w:id="162" w:author=" " w:date="2010-06-28T14:38:00Z"/>
        </w:rPr>
      </w:pPr>
    </w:p>
    <w:p w:rsidR="002D734E" w:rsidRDefault="002D734E" w:rsidP="00E22650">
      <w:pPr>
        <w:pStyle w:val="NoSpacing"/>
        <w:ind w:left="1440"/>
      </w:pPr>
    </w:p>
    <w:p w:rsidR="00953169" w:rsidRDefault="00953169" w:rsidP="00953169">
      <w:pPr>
        <w:pStyle w:val="NoSpacing"/>
        <w:ind w:left="720"/>
      </w:pPr>
      <w:r>
        <w:t>Please list the subsets of alarms</w:t>
      </w:r>
    </w:p>
    <w:p w:rsidR="00953169" w:rsidRDefault="00953169" w:rsidP="00953169">
      <w:pPr>
        <w:pStyle w:val="NoSpacing"/>
        <w:ind w:left="720"/>
      </w:pPr>
      <w:r>
        <w:t>Please define the required severity for alarms for each site type/ site priority</w:t>
      </w:r>
    </w:p>
    <w:p w:rsidR="00FC3F30" w:rsidRDefault="00FC3F30" w:rsidP="00FC3F30"/>
    <w:p w:rsidR="00FC3F30" w:rsidRDefault="00FC3F30" w:rsidP="00FC3F30">
      <w:pPr>
        <w:pStyle w:val="Heading2"/>
      </w:pPr>
      <w:bookmarkStart w:id="163" w:name="_Toc264545977"/>
      <w:r>
        <w:t xml:space="preserve">Site </w:t>
      </w:r>
      <w:r w:rsidR="00685C2B">
        <w:t>down</w:t>
      </w:r>
      <w:r>
        <w:t xml:space="preserve"> Alarm - Cell Alarms</w:t>
      </w:r>
      <w:bookmarkEnd w:id="163"/>
      <w:ins w:id="164" w:author=" " w:date="2010-06-28T17:55:00Z">
        <w:r w:rsidR="00524793">
          <w:t xml:space="preserve">  (</w:t>
        </w:r>
      </w:ins>
      <w:ins w:id="165" w:author=" " w:date="2010-06-28T18:00:00Z">
        <w:r w:rsidR="00524793">
          <w:t>MEDIUM</w:t>
        </w:r>
      </w:ins>
      <w:ins w:id="166" w:author=" " w:date="2010-06-28T17:55:00Z">
        <w:r w:rsidR="00524793">
          <w:t>)</w:t>
        </w:r>
      </w:ins>
    </w:p>
    <w:p w:rsidR="00884FC8" w:rsidRDefault="00884FC8" w:rsidP="00884FC8">
      <w:pPr>
        <w:pStyle w:val="NoSpacing"/>
        <w:rPr>
          <w:b/>
        </w:rPr>
      </w:pPr>
      <w:r>
        <w:rPr>
          <w:b/>
        </w:rPr>
        <w:t>Data Loading</w:t>
      </w:r>
    </w:p>
    <w:p w:rsidR="00803A7D" w:rsidRDefault="00803A7D" w:rsidP="00803A7D">
      <w:pPr>
        <w:pStyle w:val="NoSpacing"/>
        <w:ind w:left="720"/>
        <w:rPr>
          <w:b/>
        </w:rPr>
      </w:pPr>
      <w:r>
        <w:rPr>
          <w:b/>
        </w:rPr>
        <w:t>From CMDB</w:t>
      </w:r>
    </w:p>
    <w:p w:rsidR="00884FC8" w:rsidRPr="00803A7D" w:rsidRDefault="00803A7D" w:rsidP="00803A7D">
      <w:pPr>
        <w:pStyle w:val="NoSpacing"/>
        <w:ind w:left="1440"/>
      </w:pPr>
      <w:r w:rsidRPr="00803A7D">
        <w:t>Number of cells at Site</w:t>
      </w:r>
    </w:p>
    <w:p w:rsidR="008E7EBC" w:rsidRPr="008E7EBC" w:rsidRDefault="008E7EBC" w:rsidP="008E7EBC">
      <w:pPr>
        <w:pStyle w:val="NoSpacing"/>
        <w:rPr>
          <w:b/>
        </w:rPr>
      </w:pPr>
      <w:r w:rsidRPr="008E7EBC">
        <w:rPr>
          <w:b/>
        </w:rPr>
        <w:t>Questions</w:t>
      </w:r>
    </w:p>
    <w:p w:rsidR="00FC3F30" w:rsidRDefault="00FC3F30" w:rsidP="00E22650">
      <w:pPr>
        <w:pStyle w:val="NoSpacing"/>
        <w:ind w:left="720"/>
        <w:rPr>
          <w:ins w:id="167" w:author=" " w:date="2010-06-28T14:39:00Z"/>
        </w:rPr>
      </w:pPr>
      <w:r>
        <w:t xml:space="preserve">How would we know if all cells are </w:t>
      </w:r>
      <w:r w:rsidR="00685C2B">
        <w:t>down?</w:t>
      </w:r>
    </w:p>
    <w:p w:rsidR="002D734E" w:rsidRDefault="002D734E" w:rsidP="00E22650">
      <w:pPr>
        <w:pStyle w:val="NoSpacing"/>
        <w:ind w:left="720"/>
        <w:rPr>
          <w:ins w:id="168" w:author=" " w:date="2010-06-28T14:39:00Z"/>
        </w:rPr>
      </w:pPr>
    </w:p>
    <w:p w:rsidR="002D734E" w:rsidRDefault="003524EB" w:rsidP="00E22650">
      <w:pPr>
        <w:pStyle w:val="NoSpacing"/>
        <w:ind w:left="720"/>
        <w:rPr>
          <w:ins w:id="169" w:author=" " w:date="2010-06-28T18:35:00Z"/>
        </w:rPr>
      </w:pPr>
      <w:ins w:id="170" w:author=" " w:date="2010-06-28T18:34:00Z">
        <w:r>
          <w:t>For Motorola and Huawei you get a specific alarm indicating all cells are down, string is already</w:t>
        </w:r>
      </w:ins>
      <w:ins w:id="171" w:author=" " w:date="2010-06-28T18:35:00Z">
        <w:r>
          <w:t xml:space="preserve"> shared.</w:t>
        </w:r>
      </w:ins>
    </w:p>
    <w:p w:rsidR="003524EB" w:rsidRDefault="003524EB" w:rsidP="00E22650">
      <w:pPr>
        <w:pStyle w:val="NoSpacing"/>
        <w:ind w:left="720"/>
        <w:rPr>
          <w:ins w:id="172" w:author=" " w:date="2010-06-28T18:35:00Z"/>
        </w:rPr>
      </w:pPr>
    </w:p>
    <w:p w:rsidR="003524EB" w:rsidRDefault="003524EB" w:rsidP="00E22650">
      <w:pPr>
        <w:pStyle w:val="NoSpacing"/>
        <w:ind w:left="720"/>
      </w:pPr>
      <w:ins w:id="173" w:author=" " w:date="2010-06-28T18:35:00Z">
        <w:r>
          <w:t>For alacatel you need to count the number of cells on which this alarm comes and compre it with total no of cells for that BTS from CCMDB</w:t>
        </w:r>
      </w:ins>
    </w:p>
    <w:p w:rsidR="00912866" w:rsidRDefault="00912866" w:rsidP="00E22650">
      <w:pPr>
        <w:pStyle w:val="NoSpacing"/>
        <w:ind w:left="720"/>
        <w:rPr>
          <w:ins w:id="174" w:author=" " w:date="2010-06-28T14:39:00Z"/>
        </w:rPr>
      </w:pPr>
      <w:r>
        <w:t>When a partial site down goes to a full site down should we generate an additional event or Update the existing Partial Event down to be a Full Site down Event</w:t>
      </w:r>
    </w:p>
    <w:p w:rsidR="002D734E" w:rsidRDefault="002D734E" w:rsidP="00E22650">
      <w:pPr>
        <w:pStyle w:val="NoSpacing"/>
        <w:ind w:left="720"/>
        <w:rPr>
          <w:ins w:id="175" w:author=" " w:date="2010-06-28T14:39:00Z"/>
        </w:rPr>
      </w:pPr>
    </w:p>
    <w:p w:rsidR="002D734E" w:rsidRDefault="002D734E" w:rsidP="00E22650">
      <w:pPr>
        <w:pStyle w:val="NoSpacing"/>
        <w:ind w:left="720"/>
        <w:rPr>
          <w:ins w:id="176" w:author=" " w:date="2010-06-28T14:39:00Z"/>
        </w:rPr>
      </w:pPr>
      <w:ins w:id="177" w:author=" " w:date="2010-06-28T14:39:00Z">
        <w:r>
          <w:t>Update the existing one</w:t>
        </w:r>
      </w:ins>
      <w:ins w:id="178" w:author=" " w:date="2010-06-28T18:29:00Z">
        <w:r w:rsidR="00F8136C">
          <w:t>, and follow the same path while events clear that is degrade from full to partial site down if some events clear</w:t>
        </w:r>
      </w:ins>
    </w:p>
    <w:p w:rsidR="002D734E" w:rsidRDefault="002D734E" w:rsidP="00E22650">
      <w:pPr>
        <w:pStyle w:val="NoSpacing"/>
        <w:ind w:left="720"/>
      </w:pPr>
    </w:p>
    <w:p w:rsidR="00912866" w:rsidRDefault="00912866" w:rsidP="00E22650">
      <w:pPr>
        <w:pStyle w:val="NoSpacing"/>
        <w:ind w:left="720"/>
        <w:rPr>
          <w:ins w:id="179" w:author=" " w:date="2010-06-28T14:42:00Z"/>
        </w:rPr>
      </w:pPr>
      <w:r>
        <w:t>If we have to generate a additional Full site down event what should we do with the Partial Site down</w:t>
      </w:r>
    </w:p>
    <w:p w:rsidR="002D734E" w:rsidRDefault="002D734E" w:rsidP="00E22650">
      <w:pPr>
        <w:pStyle w:val="NoSpacing"/>
        <w:ind w:left="720"/>
        <w:rPr>
          <w:ins w:id="180" w:author=" " w:date="2010-06-28T14:42:00Z"/>
        </w:rPr>
      </w:pPr>
    </w:p>
    <w:p w:rsidR="002D734E" w:rsidRDefault="002D734E" w:rsidP="00E22650">
      <w:pPr>
        <w:pStyle w:val="NoSpacing"/>
        <w:ind w:left="720"/>
        <w:rPr>
          <w:ins w:id="181" w:author=" " w:date="2010-06-28T14:42:00Z"/>
        </w:rPr>
      </w:pPr>
      <w:ins w:id="182" w:author=" " w:date="2010-06-28T14:42:00Z">
        <w:r>
          <w:t>Update the existing one</w:t>
        </w:r>
      </w:ins>
    </w:p>
    <w:p w:rsidR="002D734E" w:rsidRDefault="002D734E" w:rsidP="00E22650">
      <w:pPr>
        <w:pStyle w:val="NoSpacing"/>
        <w:ind w:left="720"/>
      </w:pPr>
    </w:p>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685C2B">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931EC7" w:rsidP="00FC3F30">
      <w:ins w:id="183" w:author=" " w:date="2010-06-28T16:23:00Z">
        <w:r>
          <w:t>We would give you an offline table, having the site code for each site and its Level, then another table called time table, would have alarm text and time for each alarm for different levels</w:t>
        </w:r>
      </w:ins>
      <w:ins w:id="184" w:author=" " w:date="2010-06-28T18:38:00Z">
        <w:r w:rsidR="003524EB">
          <w:t>.</w:t>
        </w:r>
        <w:r w:rsidR="003524EB" w:rsidRPr="003524EB">
          <w:t xml:space="preserve"> </w:t>
        </w:r>
        <w:r w:rsidR="003524EB">
          <w:t>You can upload excel sheet into a DB table using script</w:t>
        </w:r>
      </w:ins>
    </w:p>
    <w:p w:rsidR="00FC3F30" w:rsidRDefault="00FC3F30" w:rsidP="00FC3F30">
      <w:pPr>
        <w:pStyle w:val="Heading2"/>
      </w:pPr>
      <w:bookmarkStart w:id="185" w:name="_Toc264545978"/>
      <w:r>
        <w:t>Site Down Alarm – Site Down</w:t>
      </w:r>
      <w:bookmarkEnd w:id="185"/>
      <w:ins w:id="186" w:author=" " w:date="2010-06-28T18:00:00Z">
        <w:r w:rsidR="00524793">
          <w:t xml:space="preserve">  (HIGH)</w:t>
        </w:r>
      </w:ins>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lastRenderedPageBreak/>
        <w:t>Questions</w:t>
      </w:r>
    </w:p>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685C2B">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8E7EBC" w:rsidRDefault="008E7EBC" w:rsidP="00FC3F30">
      <w:pPr>
        <w:rPr>
          <w:ins w:id="187" w:author=" " w:date="2010-06-28T16:23:00Z"/>
        </w:rPr>
      </w:pPr>
    </w:p>
    <w:p w:rsidR="00931EC7" w:rsidRDefault="00931EC7" w:rsidP="00FC3F30">
      <w:ins w:id="188" w:author=" " w:date="2010-06-28T16:23:00Z">
        <w:r>
          <w:t>We would give you an offline table, having the site code for each site and its Level, then another table called time table, would have alarm text and time for each alarm for different levels</w:t>
        </w:r>
      </w:ins>
      <w:ins w:id="189" w:author=" " w:date="2010-06-28T18:38:00Z">
        <w:r w:rsidR="003524EB">
          <w:t>.</w:t>
        </w:r>
        <w:r w:rsidR="003524EB" w:rsidRPr="003524EB">
          <w:t xml:space="preserve"> </w:t>
        </w:r>
        <w:r w:rsidR="003524EB">
          <w:t>You can upload excel sheet into a DB table using script</w:t>
        </w:r>
      </w:ins>
    </w:p>
    <w:p w:rsidR="00FC3F30" w:rsidRDefault="00FC3F30" w:rsidP="00FC3F30"/>
    <w:p w:rsidR="00FC3F30" w:rsidRDefault="00FC3F30" w:rsidP="00FC3F30">
      <w:pPr>
        <w:pStyle w:val="Heading2"/>
      </w:pPr>
      <w:bookmarkStart w:id="190" w:name="_Toc264545979"/>
      <w:r>
        <w:t>Multiple BTS down alarms</w:t>
      </w:r>
      <w:bookmarkEnd w:id="190"/>
      <w:ins w:id="191" w:author=" " w:date="2010-06-28T18:00:00Z">
        <w:r w:rsidR="00524793">
          <w:t xml:space="preserve">  (HIGH)</w:t>
        </w:r>
      </w:ins>
    </w:p>
    <w:p w:rsidR="00884FC8" w:rsidRDefault="00884FC8" w:rsidP="00884FC8">
      <w:pPr>
        <w:pStyle w:val="NoSpacing"/>
        <w:rPr>
          <w:b/>
        </w:rPr>
      </w:pPr>
      <w:r>
        <w:rPr>
          <w:b/>
        </w:rPr>
        <w:t>Data Loading</w:t>
      </w:r>
    </w:p>
    <w:p w:rsidR="00884FC8" w:rsidRDefault="00912866" w:rsidP="00884FC8">
      <w:pPr>
        <w:pStyle w:val="NoSpacing"/>
        <w:ind w:left="720"/>
        <w:rPr>
          <w:b/>
        </w:rPr>
      </w:pPr>
      <w:r>
        <w:rPr>
          <w:b/>
        </w:rPr>
        <w:t>From CMDB</w:t>
      </w:r>
    </w:p>
    <w:p w:rsidR="00912866" w:rsidRPr="00912866" w:rsidRDefault="00912866" w:rsidP="00912866">
      <w:pPr>
        <w:pStyle w:val="NoSpacing"/>
        <w:ind w:left="1440"/>
      </w:pPr>
      <w:r w:rsidRPr="00912866">
        <w:t>Connectivity Information</w:t>
      </w:r>
    </w:p>
    <w:p w:rsidR="00912866" w:rsidRDefault="00912866" w:rsidP="00912866">
      <w:pPr>
        <w:pStyle w:val="NoSpacing"/>
        <w:ind w:left="1440"/>
        <w:rPr>
          <w:b/>
        </w:rPr>
      </w:pPr>
    </w:p>
    <w:p w:rsidR="008E7EBC" w:rsidRDefault="008E7EBC" w:rsidP="008E7EBC">
      <w:pPr>
        <w:pStyle w:val="NoSpacing"/>
        <w:rPr>
          <w:b/>
        </w:rPr>
      </w:pPr>
      <w:r w:rsidRPr="008E7EBC">
        <w:rPr>
          <w:b/>
        </w:rPr>
        <w:t>Questions</w:t>
      </w:r>
    </w:p>
    <w:p w:rsidR="00912866" w:rsidRDefault="00912866" w:rsidP="00912866">
      <w:pPr>
        <w:pStyle w:val="NoSpacing"/>
        <w:ind w:left="720"/>
      </w:pPr>
      <w:r>
        <w:t>We need to look up wait time in event table</w:t>
      </w:r>
    </w:p>
    <w:p w:rsidR="00912866" w:rsidRDefault="00912866" w:rsidP="00912866">
      <w:pPr>
        <w:pStyle w:val="NoSpacing"/>
        <w:ind w:left="1440"/>
      </w:pPr>
      <w:r>
        <w:t>Where is this table?</w:t>
      </w:r>
    </w:p>
    <w:p w:rsidR="00912866" w:rsidRDefault="00912866" w:rsidP="00912866">
      <w:pPr>
        <w:pStyle w:val="NoSpacing"/>
        <w:ind w:left="1440"/>
      </w:pPr>
      <w:r>
        <w:t xml:space="preserve">What is </w:t>
      </w:r>
      <w:r w:rsidR="00685C2B">
        <w:t>the schema</w:t>
      </w:r>
      <w:r>
        <w:t xml:space="preserve"> of the table?</w:t>
      </w:r>
    </w:p>
    <w:p w:rsidR="00912866" w:rsidRDefault="00912866" w:rsidP="00912866">
      <w:pPr>
        <w:pStyle w:val="NoSpacing"/>
        <w:ind w:left="1440"/>
      </w:pPr>
      <w:r>
        <w:t>What is the Key field from the event?</w:t>
      </w:r>
    </w:p>
    <w:p w:rsidR="00912866" w:rsidRDefault="00912866" w:rsidP="00912866">
      <w:pPr>
        <w:pStyle w:val="NoSpacing"/>
        <w:ind w:left="1440"/>
      </w:pPr>
      <w:r>
        <w:t>Who is supplying this information?</w:t>
      </w:r>
    </w:p>
    <w:p w:rsidR="00912866" w:rsidRDefault="00912866" w:rsidP="00912866">
      <w:pPr>
        <w:pStyle w:val="NoSpacing"/>
        <w:ind w:left="1440"/>
        <w:rPr>
          <w:ins w:id="192" w:author=" " w:date="2010-06-28T16:23:00Z"/>
        </w:rPr>
      </w:pPr>
      <w:r>
        <w:t>Is there a default value should we be unable to find the sleep time in the table</w:t>
      </w:r>
    </w:p>
    <w:p w:rsidR="00931EC7" w:rsidRDefault="00931EC7" w:rsidP="00912866">
      <w:pPr>
        <w:pStyle w:val="NoSpacing"/>
        <w:ind w:left="1440"/>
        <w:rPr>
          <w:ins w:id="193" w:author=" " w:date="2010-06-28T16:23:00Z"/>
        </w:rPr>
      </w:pPr>
    </w:p>
    <w:p w:rsidR="00931EC7" w:rsidRDefault="00931EC7" w:rsidP="00912866">
      <w:pPr>
        <w:pStyle w:val="NoSpacing"/>
        <w:ind w:left="1440"/>
        <w:rPr>
          <w:ins w:id="194" w:author=" " w:date="2010-06-28T16:23:00Z"/>
        </w:rPr>
      </w:pPr>
    </w:p>
    <w:p w:rsidR="00931EC7" w:rsidRDefault="00931EC7" w:rsidP="00912866">
      <w:pPr>
        <w:pStyle w:val="NoSpacing"/>
        <w:ind w:left="1440"/>
      </w:pPr>
      <w:ins w:id="195" w:author=" " w:date="2010-06-28T16:23:00Z">
        <w:r>
          <w:t>We would give you an offline table, having the site code for each site and its Level, then another table called time table, would have alarm text and time for each alarm for different levels</w:t>
        </w:r>
      </w:ins>
      <w:ins w:id="196" w:author=" " w:date="2010-06-28T18:38:00Z">
        <w:r w:rsidR="003524EB">
          <w:t>.</w:t>
        </w:r>
        <w:r w:rsidR="003524EB" w:rsidRPr="003524EB">
          <w:t xml:space="preserve"> </w:t>
        </w:r>
        <w:r w:rsidR="003524EB">
          <w:t>You can upload excel sheet into a DB table using script</w:t>
        </w:r>
      </w:ins>
    </w:p>
    <w:p w:rsidR="00FC3F30" w:rsidRDefault="00FC3F30" w:rsidP="00FC3F30">
      <w:pPr>
        <w:pStyle w:val="Heading2"/>
      </w:pPr>
      <w:bookmarkStart w:id="197" w:name="_Toc264545980"/>
      <w:r>
        <w:t>RSL/GSL/MSL alarms</w:t>
      </w:r>
      <w:bookmarkEnd w:id="197"/>
      <w:ins w:id="198" w:author=" " w:date="2010-06-28T18:01:00Z">
        <w:r w:rsidR="00524793">
          <w:t xml:space="preserve"> (</w:t>
        </w:r>
      </w:ins>
      <w:ins w:id="199" w:author=" " w:date="2010-06-28T18:04:00Z">
        <w:r w:rsidR="00116AE0">
          <w:t>LOW</w:t>
        </w:r>
      </w:ins>
      <w:ins w:id="200" w:author=" " w:date="2010-06-28T18:01:00Z">
        <w:r w:rsidR="00524793">
          <w:t>)</w:t>
        </w:r>
      </w:ins>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FC3F30" w:rsidRDefault="00FC3F30" w:rsidP="00884FC8">
      <w:pPr>
        <w:pStyle w:val="NoSpacing"/>
        <w:ind w:left="720"/>
        <w:rPr>
          <w:ins w:id="201" w:author=" " w:date="2010-06-28T16:24:00Z"/>
        </w:rPr>
      </w:pPr>
      <w:r>
        <w:t>What command do we need to issue to Motorola EMS to gather number of associated links</w:t>
      </w:r>
      <w:r w:rsidR="00F272B0">
        <w:t xml:space="preserve"> and how do we issue this onto the EMS</w:t>
      </w:r>
    </w:p>
    <w:p w:rsidR="00931EC7" w:rsidRDefault="00931EC7" w:rsidP="00884FC8">
      <w:pPr>
        <w:pStyle w:val="NoSpacing"/>
        <w:ind w:left="720"/>
        <w:rPr>
          <w:ins w:id="202" w:author=" " w:date="2010-06-28T16:24:00Z"/>
        </w:rPr>
      </w:pPr>
    </w:p>
    <w:p w:rsidR="00931EC7" w:rsidRDefault="00931EC7" w:rsidP="00884FC8">
      <w:pPr>
        <w:pStyle w:val="NoSpacing"/>
        <w:ind w:left="720"/>
        <w:rPr>
          <w:ins w:id="203" w:author=" " w:date="2010-06-28T16:24:00Z"/>
        </w:rPr>
      </w:pPr>
    </w:p>
    <w:p w:rsidR="00931EC7" w:rsidRDefault="00931EC7" w:rsidP="00884FC8">
      <w:pPr>
        <w:pStyle w:val="NoSpacing"/>
        <w:ind w:left="720"/>
      </w:pPr>
      <w:ins w:id="204" w:author=" " w:date="2010-06-28T16:24:00Z">
        <w:r>
          <w:t>Already shared</w:t>
        </w:r>
      </w:ins>
    </w:p>
    <w:p w:rsidR="00F272B0" w:rsidRDefault="00F272B0" w:rsidP="00884FC8">
      <w:pPr>
        <w:pStyle w:val="NoSpacing"/>
        <w:ind w:left="720"/>
        <w:rPr>
          <w:ins w:id="205" w:author=" " w:date="2010-06-28T16:24:00Z"/>
        </w:rPr>
      </w:pPr>
      <w:r>
        <w:t>How do we know if all the links on a GPROC are down</w:t>
      </w:r>
      <w:r w:rsidR="00685C2B">
        <w:t>?</w:t>
      </w:r>
    </w:p>
    <w:p w:rsidR="00931EC7" w:rsidRDefault="00931EC7" w:rsidP="00884FC8">
      <w:pPr>
        <w:pStyle w:val="NoSpacing"/>
        <w:ind w:left="720"/>
        <w:rPr>
          <w:ins w:id="206" w:author=" " w:date="2010-06-28T16:24:00Z"/>
        </w:rPr>
      </w:pPr>
    </w:p>
    <w:p w:rsidR="00931EC7" w:rsidRDefault="00931EC7" w:rsidP="00884FC8">
      <w:pPr>
        <w:pStyle w:val="NoSpacing"/>
        <w:ind w:left="720"/>
      </w:pPr>
      <w:ins w:id="207" w:author=" " w:date="2010-06-28T16:24:00Z">
        <w:r>
          <w:t>From  Commands you will get info of all li</w:t>
        </w:r>
      </w:ins>
      <w:ins w:id="208" w:author=" " w:date="2010-06-28T16:25:00Z">
        <w:r>
          <w:t>nks running on a GPROC and alarms on all of them means all links on GPROC are down.</w:t>
        </w:r>
      </w:ins>
    </w:p>
    <w:p w:rsidR="00F272B0" w:rsidRDefault="00F272B0" w:rsidP="00884FC8">
      <w:pPr>
        <w:pStyle w:val="NoSpacing"/>
        <w:ind w:left="720"/>
        <w:rPr>
          <w:ins w:id="209" w:author=" " w:date="2010-06-28T16:26:00Z"/>
        </w:rPr>
      </w:pPr>
      <w:r>
        <w:t>If this goes to the state of this goes from some links down to all links down what should we do?</w:t>
      </w:r>
    </w:p>
    <w:p w:rsidR="00931EC7" w:rsidRDefault="00931EC7" w:rsidP="00884FC8">
      <w:pPr>
        <w:pStyle w:val="NoSpacing"/>
        <w:ind w:left="720"/>
        <w:rPr>
          <w:ins w:id="210" w:author=" " w:date="2010-06-28T16:26:00Z"/>
        </w:rPr>
      </w:pPr>
    </w:p>
    <w:p w:rsidR="00931EC7" w:rsidRDefault="00931EC7" w:rsidP="00884FC8">
      <w:pPr>
        <w:pStyle w:val="NoSpacing"/>
        <w:ind w:left="720"/>
      </w:pPr>
      <w:ins w:id="211" w:author=" " w:date="2010-06-28T16:26:00Z">
        <w:r>
          <w:t>Update the same TT to all links down or GRPOC is down</w:t>
        </w:r>
      </w:ins>
    </w:p>
    <w:p w:rsidR="00FC3F30" w:rsidRDefault="00FC3F30" w:rsidP="00FC3F30"/>
    <w:p w:rsidR="00FC3F30" w:rsidRDefault="00FC3F30" w:rsidP="00FC3F30">
      <w:pPr>
        <w:pStyle w:val="Heading2"/>
      </w:pPr>
      <w:bookmarkStart w:id="212" w:name="_Toc264545981"/>
      <w:r>
        <w:lastRenderedPageBreak/>
        <w:t>X25 failures caused by TxN problems</w:t>
      </w:r>
      <w:bookmarkEnd w:id="212"/>
      <w:ins w:id="213" w:author=" " w:date="2010-06-28T18:04:00Z">
        <w:r w:rsidR="00116AE0">
          <w:t xml:space="preserve">  (MEDIUM)</w:t>
        </w:r>
      </w:ins>
    </w:p>
    <w:p w:rsidR="00884FC8" w:rsidRDefault="00884FC8" w:rsidP="00884FC8">
      <w:pPr>
        <w:pStyle w:val="NoSpacing"/>
        <w:rPr>
          <w:b/>
        </w:rPr>
      </w:pPr>
      <w:r>
        <w:rPr>
          <w:b/>
        </w:rPr>
        <w:t>Data Loading</w:t>
      </w:r>
    </w:p>
    <w:p w:rsidR="00884FC8" w:rsidRDefault="00105812" w:rsidP="00F272B0">
      <w:pPr>
        <w:pStyle w:val="NoSpacing"/>
        <w:ind w:left="720"/>
      </w:pPr>
      <w:r w:rsidRPr="00F272B0">
        <w:t>Cross-</w:t>
      </w:r>
      <w:r w:rsidR="00F272B0" w:rsidRPr="00F272B0">
        <w:t>connect info from a Mobilink external DB</w:t>
      </w:r>
    </w:p>
    <w:p w:rsidR="00F272B0" w:rsidRPr="00F272B0" w:rsidRDefault="00F272B0" w:rsidP="00F272B0">
      <w:pPr>
        <w:pStyle w:val="NoSpacing"/>
        <w:ind w:left="720"/>
      </w:pPr>
    </w:p>
    <w:p w:rsidR="008E7EBC" w:rsidRPr="008E7EBC" w:rsidRDefault="008E7EBC" w:rsidP="008E7EBC">
      <w:pPr>
        <w:pStyle w:val="NoSpacing"/>
        <w:rPr>
          <w:b/>
        </w:rPr>
      </w:pPr>
      <w:r w:rsidRPr="008E7EBC">
        <w:rPr>
          <w:b/>
        </w:rPr>
        <w:t>Questions</w:t>
      </w:r>
    </w:p>
    <w:p w:rsidR="00FC3F30" w:rsidRDefault="00FC3F30" w:rsidP="00884FC8">
      <w:pPr>
        <w:pStyle w:val="NoSpacing"/>
        <w:ind w:left="720"/>
        <w:rPr>
          <w:ins w:id="214" w:author=" " w:date="2010-06-28T18:04:00Z"/>
        </w:rPr>
      </w:pPr>
      <w:r>
        <w:t>How can we tell that all OMLs down for a given BSC</w:t>
      </w:r>
    </w:p>
    <w:p w:rsidR="00116AE0" w:rsidRDefault="00116AE0" w:rsidP="00884FC8">
      <w:pPr>
        <w:pStyle w:val="NoSpacing"/>
        <w:ind w:left="720"/>
        <w:rPr>
          <w:ins w:id="215" w:author=" " w:date="2010-06-28T18:04:00Z"/>
        </w:rPr>
      </w:pPr>
    </w:p>
    <w:p w:rsidR="00116AE0" w:rsidRDefault="00116AE0" w:rsidP="00884FC8">
      <w:pPr>
        <w:pStyle w:val="NoSpacing"/>
        <w:ind w:left="720"/>
        <w:rPr>
          <w:ins w:id="216" w:author=" " w:date="2010-06-28T18:04:00Z"/>
        </w:rPr>
      </w:pPr>
    </w:p>
    <w:p w:rsidR="00116AE0" w:rsidRDefault="00116AE0" w:rsidP="00884FC8">
      <w:pPr>
        <w:pStyle w:val="NoSpacing"/>
        <w:ind w:left="720"/>
      </w:pPr>
      <w:ins w:id="217" w:author=" " w:date="2010-06-28T18:04:00Z">
        <w:r>
          <w:t>From the alarm string which is alre</w:t>
        </w:r>
      </w:ins>
      <w:ins w:id="218" w:author=" " w:date="2010-06-28T18:05:00Z">
        <w:r>
          <w:t>ady shared for all vendors</w:t>
        </w:r>
      </w:ins>
    </w:p>
    <w:p w:rsidR="00FC3F30" w:rsidRDefault="00FC3F30" w:rsidP="00FC3F30"/>
    <w:p w:rsidR="00FC3F30" w:rsidRDefault="00FC3F30" w:rsidP="00FC3F30">
      <w:pPr>
        <w:pStyle w:val="Heading2"/>
      </w:pPr>
      <w:bookmarkStart w:id="219" w:name="_Toc264545982"/>
      <w:r>
        <w:t>Cell performance related alarms</w:t>
      </w:r>
      <w:bookmarkEnd w:id="219"/>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8E7EBC" w:rsidRDefault="008E7EBC" w:rsidP="008E7EBC">
      <w:pPr>
        <w:pStyle w:val="NoSpacing"/>
        <w:ind w:left="720"/>
      </w:pPr>
      <w:r>
        <w:t>We need to look up Wait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685C2B">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 xml:space="preserve">Is there a default value should we be unable to find the </w:t>
      </w:r>
      <w:r w:rsidR="00685C2B">
        <w:t>wait time</w:t>
      </w:r>
      <w:r>
        <w:t xml:space="preserve"> in the table</w:t>
      </w:r>
    </w:p>
    <w:p w:rsidR="00105EF1" w:rsidRDefault="00105EF1" w:rsidP="00105EF1">
      <w:pPr>
        <w:pStyle w:val="NoSpacing"/>
        <w:ind w:left="720"/>
      </w:pPr>
      <w:r w:rsidRPr="00105EF1">
        <w:t>If the alarms are coming in from the same BSC, this should also be mentioned in the TT.</w:t>
      </w:r>
      <w:r>
        <w:t xml:space="preserve"> Does this mean that we should count the number of these alerts and that we should mention it in the TT if </w:t>
      </w:r>
      <w:r w:rsidR="00685C2B">
        <w:t>it is greater than a threshold?</w:t>
      </w:r>
      <w:r>
        <w:t xml:space="preserve"> If so what should this threshold be</w:t>
      </w:r>
      <w:r w:rsidR="00685C2B">
        <w:t>?</w:t>
      </w:r>
    </w:p>
    <w:p w:rsidR="008E7EBC" w:rsidRDefault="008E7EBC" w:rsidP="00FC3F30"/>
    <w:p w:rsidR="00FC3F30" w:rsidRDefault="00931EC7" w:rsidP="00FC3F30">
      <w:pPr>
        <w:rPr>
          <w:ins w:id="220" w:author=" " w:date="2010-06-28T18:30:00Z"/>
        </w:rPr>
      </w:pPr>
      <w:ins w:id="221" w:author=" " w:date="2010-06-28T16:27:00Z">
        <w:r>
          <w:t>Timing fixed to 5 Mins for X25 failures</w:t>
        </w:r>
      </w:ins>
    </w:p>
    <w:p w:rsidR="00F8136C" w:rsidRDefault="00F8136C" w:rsidP="00FC3F30">
      <w:pPr>
        <w:rPr>
          <w:ins w:id="222" w:author=" " w:date="2010-06-28T18:30:00Z"/>
        </w:rPr>
      </w:pPr>
    </w:p>
    <w:p w:rsidR="00F8136C" w:rsidRDefault="00F8136C" w:rsidP="00FC3F30"/>
    <w:p w:rsidR="00FC3F30" w:rsidRDefault="00FC3F30" w:rsidP="006F5296">
      <w:pPr>
        <w:pStyle w:val="Heading2"/>
      </w:pPr>
      <w:bookmarkStart w:id="223" w:name="_Toc264545983"/>
      <w:r>
        <w:t>RSL link disconnect alarms</w:t>
      </w:r>
      <w:bookmarkEnd w:id="223"/>
    </w:p>
    <w:p w:rsidR="00884FC8" w:rsidRDefault="00884FC8" w:rsidP="00884FC8">
      <w:pPr>
        <w:pStyle w:val="NoSpacing"/>
        <w:rPr>
          <w:b/>
        </w:rPr>
      </w:pPr>
      <w:r>
        <w:rPr>
          <w:b/>
        </w:rPr>
        <w:t>Data Loading</w:t>
      </w:r>
    </w:p>
    <w:p w:rsidR="00884FC8" w:rsidRDefault="00C11FE5" w:rsidP="00884FC8">
      <w:pPr>
        <w:pStyle w:val="NoSpacing"/>
        <w:ind w:left="720"/>
        <w:rPr>
          <w:b/>
        </w:rPr>
      </w:pPr>
      <w:r>
        <w:rPr>
          <w:b/>
        </w:rPr>
        <w:t>From CMDB</w:t>
      </w:r>
    </w:p>
    <w:p w:rsidR="00C11FE5" w:rsidRDefault="00C11FE5" w:rsidP="00C11FE5">
      <w:pPr>
        <w:pStyle w:val="NoSpacing"/>
        <w:ind w:left="1440"/>
      </w:pPr>
      <w:r>
        <w:t>Site data</w:t>
      </w:r>
    </w:p>
    <w:p w:rsidR="00C11FE5" w:rsidRPr="00C11FE5" w:rsidRDefault="00C11FE5" w:rsidP="00C11FE5">
      <w:pPr>
        <w:pStyle w:val="NoSpacing"/>
        <w:ind w:left="1440"/>
      </w:pPr>
    </w:p>
    <w:p w:rsidR="008E7EBC" w:rsidRDefault="008E7EBC" w:rsidP="008E7EBC">
      <w:pPr>
        <w:pStyle w:val="NoSpacing"/>
        <w:rPr>
          <w:ins w:id="224" w:author=" " w:date="2010-06-28T18:31:00Z"/>
          <w:b/>
        </w:rPr>
      </w:pPr>
      <w:r w:rsidRPr="008E7EBC">
        <w:rPr>
          <w:b/>
        </w:rPr>
        <w:t>Questions</w:t>
      </w:r>
    </w:p>
    <w:p w:rsidR="00F8136C" w:rsidRDefault="00F8136C" w:rsidP="008E7EBC">
      <w:pPr>
        <w:pStyle w:val="NoSpacing"/>
        <w:rPr>
          <w:ins w:id="225" w:author=" " w:date="2010-06-28T18:31:00Z"/>
          <w:b/>
        </w:rPr>
      </w:pPr>
    </w:p>
    <w:p w:rsidR="00F8136C" w:rsidRPr="008E7EBC" w:rsidRDefault="00F8136C" w:rsidP="008E7EBC">
      <w:pPr>
        <w:pStyle w:val="NoSpacing"/>
        <w:rPr>
          <w:b/>
        </w:rPr>
      </w:pPr>
      <w:ins w:id="226" w:author=" " w:date="2010-06-28T18:31:00Z">
        <w:r>
          <w:rPr>
            <w:b/>
          </w:rPr>
          <w:t xml:space="preserve">Please note that RSL link is specific for Motorola , for Alcatel you will get </w:t>
        </w:r>
      </w:ins>
      <w:ins w:id="227" w:author=" " w:date="2010-06-28T18:32:00Z">
        <w:r>
          <w:rPr>
            <w:b/>
          </w:rPr>
          <w:t xml:space="preserve"> a BTS Audit O&amp;M alarm when a slave DCS cabinet goes down</w:t>
        </w:r>
      </w:ins>
      <w:ins w:id="228" w:author=" " w:date="2010-06-28T18:33:00Z">
        <w:r>
          <w:rPr>
            <w:b/>
          </w:rPr>
          <w:t xml:space="preserve"> you need to treat that alarm with the same policy, for Huawei also you will get an alarm whose string would be shared and it needs to</w:t>
        </w:r>
      </w:ins>
      <w:ins w:id="229" w:author=" " w:date="2010-06-28T18:34:00Z">
        <w:r>
          <w:rPr>
            <w:b/>
          </w:rPr>
          <w:t xml:space="preserve"> be treated in same policy</w:t>
        </w:r>
      </w:ins>
    </w:p>
    <w:p w:rsidR="00FC3F30" w:rsidRDefault="00FC3F30" w:rsidP="00FC3F30"/>
    <w:p w:rsidR="00FD22CF" w:rsidRDefault="00FD22CF" w:rsidP="00FD22CF">
      <w:pPr>
        <w:pStyle w:val="Heading2"/>
      </w:pPr>
      <w:bookmarkStart w:id="230" w:name="_Toc264545984"/>
      <w:r w:rsidRPr="00FD22CF">
        <w:t>Lack of events detection for each OMC</w:t>
      </w:r>
      <w:bookmarkEnd w:id="230"/>
      <w:ins w:id="231" w:author=" " w:date="2010-06-28T18:07:00Z">
        <w:r w:rsidR="00116AE0">
          <w:t xml:space="preserve"> (MEDIUM)</w:t>
        </w:r>
      </w:ins>
    </w:p>
    <w:p w:rsidR="00AC4BB1" w:rsidRDefault="00AC4BB1" w:rsidP="00AC4BB1">
      <w:pPr>
        <w:pStyle w:val="NoSpacing"/>
        <w:rPr>
          <w:b/>
        </w:rPr>
      </w:pPr>
      <w:r>
        <w:rPr>
          <w:b/>
        </w:rPr>
        <w:t>Data Loading</w:t>
      </w:r>
    </w:p>
    <w:p w:rsidR="00AC4BB1" w:rsidRDefault="00AC4BB1" w:rsidP="00AC4BB1">
      <w:pPr>
        <w:pStyle w:val="NoSpacing"/>
        <w:ind w:left="720"/>
        <w:rPr>
          <w:b/>
        </w:rPr>
      </w:pPr>
    </w:p>
    <w:p w:rsidR="00AC4BB1" w:rsidRDefault="00AC4BB1" w:rsidP="00AC4BB1">
      <w:pPr>
        <w:pStyle w:val="NoSpacing"/>
        <w:rPr>
          <w:b/>
        </w:rPr>
      </w:pPr>
      <w:r w:rsidRPr="008E7EBC">
        <w:rPr>
          <w:b/>
        </w:rPr>
        <w:t>Questions</w:t>
      </w:r>
    </w:p>
    <w:p w:rsidR="00AC4BB1" w:rsidRDefault="00AC4BB1" w:rsidP="00AC4BB1">
      <w:pPr>
        <w:pStyle w:val="NoSpacing"/>
        <w:ind w:left="720"/>
        <w:rPr>
          <w:ins w:id="232" w:author=" " w:date="2010-06-28T16:36:00Z"/>
        </w:rPr>
      </w:pPr>
      <w:r w:rsidRPr="00C11FE5">
        <w:t>Please list all OMC’s to be checked</w:t>
      </w:r>
    </w:p>
    <w:p w:rsidR="005A4929" w:rsidRDefault="005A4929" w:rsidP="00AC4BB1">
      <w:pPr>
        <w:pStyle w:val="NoSpacing"/>
        <w:ind w:left="720"/>
        <w:rPr>
          <w:ins w:id="233" w:author=" " w:date="2010-06-28T16:36:00Z"/>
        </w:rPr>
      </w:pPr>
    </w:p>
    <w:p w:rsidR="005A4929" w:rsidRPr="00C11FE5" w:rsidRDefault="005A4929" w:rsidP="00AC4BB1">
      <w:pPr>
        <w:pStyle w:val="NoSpacing"/>
        <w:ind w:left="720"/>
      </w:pPr>
      <w:ins w:id="234" w:author=" " w:date="2010-06-28T16:36:00Z">
        <w:r>
          <w:lastRenderedPageBreak/>
          <w:t xml:space="preserve">All BSS OMCR’s need to be checked, </w:t>
        </w:r>
      </w:ins>
      <w:ins w:id="235" w:author=" " w:date="2010-06-28T16:37:00Z">
        <w:r>
          <w:t>details of all EMS to be monitored is already shared.</w:t>
        </w:r>
      </w:ins>
    </w:p>
    <w:p w:rsidR="00AC4BB1" w:rsidRDefault="00AC4BB1" w:rsidP="00AC4BB1">
      <w:pPr>
        <w:pStyle w:val="NoSpacing"/>
        <w:ind w:left="720"/>
        <w:rPr>
          <w:ins w:id="236" w:author=" " w:date="2010-06-28T16:37:00Z"/>
        </w:rPr>
      </w:pPr>
      <w:r w:rsidRPr="00C11FE5">
        <w:t>Please List the wait time associated with each OMC</w:t>
      </w:r>
    </w:p>
    <w:p w:rsidR="005A4929" w:rsidRDefault="005A4929" w:rsidP="00AC4BB1">
      <w:pPr>
        <w:pStyle w:val="NoSpacing"/>
        <w:ind w:left="720"/>
        <w:rPr>
          <w:ins w:id="237" w:author=" " w:date="2010-06-28T16:37:00Z"/>
        </w:rPr>
      </w:pPr>
    </w:p>
    <w:p w:rsidR="005A4929" w:rsidRPr="00C11FE5" w:rsidRDefault="00116AE0" w:rsidP="00AC4BB1">
      <w:pPr>
        <w:pStyle w:val="NoSpacing"/>
        <w:ind w:left="720"/>
      </w:pPr>
      <w:ins w:id="238" w:author=" " w:date="2010-06-28T18:09:00Z">
        <w:r>
          <w:t>5 Mins-2 Hours depending on the OMC in question</w:t>
        </w:r>
      </w:ins>
    </w:p>
    <w:p w:rsidR="00C11FE5" w:rsidRDefault="00C11FE5" w:rsidP="00C11FE5">
      <w:pPr>
        <w:pStyle w:val="NoSpacing"/>
        <w:ind w:left="720"/>
        <w:rPr>
          <w:ins w:id="239" w:author=" " w:date="2010-06-28T16:37:00Z"/>
        </w:rPr>
      </w:pPr>
      <w:r>
        <w:t>Is the period between checks the same for all OMC’s</w:t>
      </w:r>
      <w:r w:rsidR="00105812">
        <w:t>?</w:t>
      </w:r>
    </w:p>
    <w:p w:rsidR="005A4929" w:rsidRDefault="005A4929" w:rsidP="00C11FE5">
      <w:pPr>
        <w:pStyle w:val="NoSpacing"/>
        <w:ind w:left="720"/>
        <w:rPr>
          <w:ins w:id="240" w:author=" " w:date="2010-06-28T16:37:00Z"/>
        </w:rPr>
      </w:pPr>
    </w:p>
    <w:p w:rsidR="005A4929" w:rsidRDefault="005A4929" w:rsidP="00C11FE5">
      <w:pPr>
        <w:pStyle w:val="NoSpacing"/>
        <w:ind w:left="720"/>
      </w:pPr>
      <w:ins w:id="241" w:author=" " w:date="2010-06-28T16:37:00Z">
        <w:r>
          <w:t>YES</w:t>
        </w:r>
      </w:ins>
    </w:p>
    <w:p w:rsidR="00C11FE5" w:rsidRDefault="00C11FE5" w:rsidP="00C11FE5">
      <w:pPr>
        <w:pStyle w:val="NoSpacing"/>
        <w:ind w:left="1440"/>
        <w:rPr>
          <w:ins w:id="242" w:author=" " w:date="2010-06-28T16:37:00Z"/>
        </w:rPr>
      </w:pPr>
      <w:r>
        <w:t>What should this period be?</w:t>
      </w:r>
    </w:p>
    <w:p w:rsidR="005A4929" w:rsidRDefault="005A4929" w:rsidP="00C11FE5">
      <w:pPr>
        <w:pStyle w:val="NoSpacing"/>
        <w:ind w:left="1440"/>
        <w:rPr>
          <w:ins w:id="243" w:author=" " w:date="2010-06-28T16:37:00Z"/>
        </w:rPr>
      </w:pPr>
    </w:p>
    <w:p w:rsidR="005A4929" w:rsidRDefault="005A4929" w:rsidP="00C11FE5">
      <w:pPr>
        <w:pStyle w:val="NoSpacing"/>
        <w:ind w:left="1440"/>
      </w:pPr>
      <w:ins w:id="244" w:author=" " w:date="2010-06-28T16:38:00Z">
        <w:r>
          <w:t>Continous Check, if no event is received from any OMC for 3 mins an alarm should be generated. For some OMC</w:t>
        </w:r>
      </w:ins>
      <w:ins w:id="245" w:author=" " w:date="2010-06-28T16:39:00Z">
        <w:r>
          <w:t xml:space="preserve"> you might get a clear alarm showing OMC disconnection</w:t>
        </w:r>
      </w:ins>
    </w:p>
    <w:p w:rsidR="00FD22CF" w:rsidRPr="00FD22CF" w:rsidRDefault="00FD22CF" w:rsidP="00FD22CF"/>
    <w:p w:rsidR="00FC3F30" w:rsidRDefault="00FC3F30" w:rsidP="006F5296">
      <w:pPr>
        <w:pStyle w:val="Heading2"/>
      </w:pPr>
      <w:bookmarkStart w:id="246" w:name="_Toc264545985"/>
      <w:r>
        <w:t>TxN environmental Events</w:t>
      </w:r>
      <w:bookmarkEnd w:id="246"/>
    </w:p>
    <w:p w:rsidR="00884FC8" w:rsidRDefault="00884FC8" w:rsidP="00884FC8">
      <w:pPr>
        <w:pStyle w:val="NoSpacing"/>
        <w:rPr>
          <w:b/>
        </w:rPr>
      </w:pPr>
      <w:r>
        <w:rPr>
          <w:b/>
        </w:rPr>
        <w:t>Data Loading</w:t>
      </w:r>
    </w:p>
    <w:p w:rsidR="00884FC8" w:rsidRDefault="00FD6E0D" w:rsidP="00884FC8">
      <w:pPr>
        <w:pStyle w:val="NoSpacing"/>
        <w:ind w:left="720"/>
        <w:rPr>
          <w:b/>
        </w:rPr>
      </w:pPr>
      <w:r>
        <w:rPr>
          <w:b/>
        </w:rPr>
        <w:t>From CMDB</w:t>
      </w:r>
    </w:p>
    <w:p w:rsidR="00FD6E0D" w:rsidRDefault="00CA436F" w:rsidP="00FD6E0D">
      <w:pPr>
        <w:pStyle w:val="NoSpacing"/>
        <w:ind w:left="1440"/>
      </w:pPr>
      <w:r>
        <w:t xml:space="preserve">Site </w:t>
      </w:r>
      <w:r w:rsidR="00FD6E0D">
        <w:t>information</w:t>
      </w:r>
    </w:p>
    <w:p w:rsidR="00FD6E0D" w:rsidRPr="00FD6E0D" w:rsidRDefault="00FD6E0D" w:rsidP="00FD6E0D">
      <w:pPr>
        <w:pStyle w:val="NoSpacing"/>
        <w:ind w:left="1440"/>
      </w:pPr>
      <w:r>
        <w:t>Site co-ordinates</w:t>
      </w:r>
    </w:p>
    <w:p w:rsidR="008E7EBC" w:rsidRPr="008E7EBC" w:rsidRDefault="008E7EBC" w:rsidP="008E7EBC">
      <w:pPr>
        <w:pStyle w:val="NoSpacing"/>
        <w:rPr>
          <w:b/>
        </w:rPr>
      </w:pPr>
      <w:r w:rsidRPr="008E7EBC">
        <w:rPr>
          <w:b/>
        </w:rPr>
        <w:t>Questions</w:t>
      </w:r>
    </w:p>
    <w:p w:rsidR="00FC3F30" w:rsidRDefault="00FD6E0D" w:rsidP="00FD6E0D">
      <w:pPr>
        <w:pStyle w:val="NoSpacing"/>
        <w:ind w:left="720"/>
      </w:pPr>
      <w:r>
        <w:t>Just to clarify, these events ‘share’ the same parent events as the BSC Power Events</w:t>
      </w:r>
    </w:p>
    <w:p w:rsidR="00FD6E0D" w:rsidRDefault="00FD6E0D" w:rsidP="00FD6E0D">
      <w:pPr>
        <w:pStyle w:val="NoSpacing"/>
        <w:ind w:left="720"/>
      </w:pPr>
      <w:r>
        <w:t>What Co-ordinate information should be enriched into this</w:t>
      </w:r>
      <w:r w:rsidR="00685C2B">
        <w:t>?</w:t>
      </w:r>
    </w:p>
    <w:p w:rsidR="00FD6E0D" w:rsidRDefault="00FD6E0D" w:rsidP="00FD6E0D">
      <w:pPr>
        <w:ind w:left="720"/>
      </w:pPr>
    </w:p>
    <w:p w:rsidR="00FC3F30" w:rsidRDefault="00FC3F30" w:rsidP="006F5296">
      <w:pPr>
        <w:pStyle w:val="Heading2"/>
      </w:pPr>
      <w:bookmarkStart w:id="247" w:name="_Toc264545986"/>
      <w:r>
        <w:t>TxN Input power low/high/abnormal</w:t>
      </w:r>
      <w:bookmarkEnd w:id="247"/>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FC3F30" w:rsidRDefault="00FC3F30" w:rsidP="00FC3F30"/>
    <w:p w:rsidR="00FC3F30" w:rsidRDefault="00FC3F30" w:rsidP="006F5296">
      <w:pPr>
        <w:pStyle w:val="Heading2"/>
      </w:pPr>
      <w:bookmarkStart w:id="248" w:name="_Toc264545987"/>
      <w:r>
        <w:t>TxN External Customer Alarms</w:t>
      </w:r>
      <w:bookmarkEnd w:id="248"/>
    </w:p>
    <w:p w:rsidR="00884FC8" w:rsidRDefault="00884FC8" w:rsidP="00884FC8">
      <w:pPr>
        <w:pStyle w:val="NoSpacing"/>
        <w:rPr>
          <w:b/>
        </w:rPr>
      </w:pPr>
      <w:r>
        <w:rPr>
          <w:b/>
        </w:rPr>
        <w:t>Data Loading</w:t>
      </w:r>
    </w:p>
    <w:p w:rsidR="00884FC8" w:rsidRDefault="005210C1" w:rsidP="00884FC8">
      <w:pPr>
        <w:pStyle w:val="NoSpacing"/>
        <w:ind w:left="720"/>
        <w:rPr>
          <w:b/>
        </w:rPr>
      </w:pPr>
      <w:r>
        <w:rPr>
          <w:b/>
        </w:rPr>
        <w:t>From CMDB</w:t>
      </w:r>
    </w:p>
    <w:p w:rsidR="005210C1" w:rsidRPr="005210C1" w:rsidRDefault="005210C1" w:rsidP="005210C1">
      <w:pPr>
        <w:pStyle w:val="NoSpacing"/>
        <w:ind w:left="1440"/>
      </w:pPr>
      <w:r>
        <w:t>Customer</w:t>
      </w:r>
    </w:p>
    <w:p w:rsidR="008E7EBC" w:rsidRPr="008E7EBC" w:rsidRDefault="008E7EBC" w:rsidP="008E7EBC">
      <w:pPr>
        <w:pStyle w:val="NoSpacing"/>
        <w:rPr>
          <w:b/>
        </w:rPr>
      </w:pPr>
      <w:r w:rsidRPr="008E7EBC">
        <w:rPr>
          <w:b/>
        </w:rPr>
        <w:t>Questions</w:t>
      </w:r>
    </w:p>
    <w:p w:rsidR="00FC3F30" w:rsidRDefault="005210C1" w:rsidP="005210C1">
      <w:pPr>
        <w:ind w:left="720"/>
      </w:pPr>
      <w:r>
        <w:t>How do we associate given alarms to given external Customers</w:t>
      </w:r>
    </w:p>
    <w:p w:rsidR="00A83276" w:rsidRDefault="00A83276" w:rsidP="005210C1">
      <w:pPr>
        <w:ind w:left="720"/>
      </w:pPr>
    </w:p>
    <w:p w:rsidR="00FC3F30" w:rsidRDefault="00FC3F30" w:rsidP="006F5296">
      <w:pPr>
        <w:pStyle w:val="Heading2"/>
      </w:pPr>
      <w:bookmarkStart w:id="249" w:name="_Toc264545988"/>
      <w:r>
        <w:t>R-LOS Fibre break alarm</w:t>
      </w:r>
      <w:bookmarkEnd w:id="249"/>
    </w:p>
    <w:p w:rsidR="00884FC8" w:rsidRDefault="00884FC8" w:rsidP="00884FC8">
      <w:pPr>
        <w:pStyle w:val="NoSpacing"/>
        <w:rPr>
          <w:b/>
        </w:rPr>
      </w:pPr>
      <w:r>
        <w:rPr>
          <w:b/>
        </w:rPr>
        <w:t>Data Loading</w:t>
      </w:r>
    </w:p>
    <w:p w:rsidR="00A83276" w:rsidRDefault="00A83276" w:rsidP="00A83276">
      <w:pPr>
        <w:pStyle w:val="NoSpacing"/>
      </w:pPr>
      <w:r>
        <w:t>From CMDB</w:t>
      </w:r>
    </w:p>
    <w:p w:rsidR="00884FC8" w:rsidRDefault="00A83276" w:rsidP="00A83276">
      <w:pPr>
        <w:pStyle w:val="NoSpacing"/>
        <w:ind w:left="720"/>
        <w:rPr>
          <w:rFonts w:ascii="Calibri" w:eastAsia="Calibri" w:hAnsi="Calibri" w:cs="Times New Roman"/>
          <w:lang w:val="en-US"/>
        </w:rPr>
      </w:pPr>
      <w:r w:rsidRPr="00A83276">
        <w:t>Details</w:t>
      </w:r>
      <w:r w:rsidRPr="00A83276">
        <w:rPr>
          <w:rFonts w:ascii="Calibri" w:eastAsia="Calibri" w:hAnsi="Calibri" w:cs="Times New Roman"/>
          <w:lang w:val="en-US"/>
        </w:rPr>
        <w:t xml:space="preserve"> of the NEs and DWDM elements positions on the fibre rings</w:t>
      </w:r>
    </w:p>
    <w:p w:rsidR="00A83276" w:rsidRPr="00A83276" w:rsidRDefault="00A83276" w:rsidP="00A83276">
      <w:pPr>
        <w:pStyle w:val="NoSpacing"/>
        <w:ind w:left="720"/>
      </w:pPr>
      <w:r>
        <w:t>Wait Time</w:t>
      </w:r>
    </w:p>
    <w:p w:rsidR="008E7EBC" w:rsidRPr="008E7EBC" w:rsidRDefault="008E7EBC" w:rsidP="008E7EBC">
      <w:pPr>
        <w:pStyle w:val="NoSpacing"/>
        <w:rPr>
          <w:b/>
        </w:rPr>
      </w:pPr>
      <w:r w:rsidRPr="008E7EBC">
        <w:rPr>
          <w:b/>
        </w:rPr>
        <w:t>Questions</w:t>
      </w:r>
    </w:p>
    <w:p w:rsidR="00A83276" w:rsidRDefault="00A83276" w:rsidP="00A83276">
      <w:pPr>
        <w:pStyle w:val="NoSpacing"/>
        <w:ind w:left="720"/>
      </w:pPr>
      <w:r>
        <w:t>We need to look up Wait time in event table</w:t>
      </w:r>
    </w:p>
    <w:p w:rsidR="00A83276" w:rsidRDefault="00A83276" w:rsidP="00A83276">
      <w:pPr>
        <w:pStyle w:val="NoSpacing"/>
        <w:ind w:left="1440"/>
      </w:pPr>
      <w:r>
        <w:t>Where is this table?</w:t>
      </w:r>
    </w:p>
    <w:p w:rsidR="00A83276" w:rsidRDefault="00A83276" w:rsidP="00A83276">
      <w:pPr>
        <w:pStyle w:val="NoSpacing"/>
        <w:ind w:left="1440"/>
      </w:pPr>
      <w:r>
        <w:t xml:space="preserve">What is </w:t>
      </w:r>
      <w:r w:rsidR="00685C2B">
        <w:t>the schema</w:t>
      </w:r>
      <w:r>
        <w:t xml:space="preserve"> of the table?</w:t>
      </w:r>
    </w:p>
    <w:p w:rsidR="00A83276" w:rsidRDefault="00A83276" w:rsidP="00A83276">
      <w:pPr>
        <w:pStyle w:val="NoSpacing"/>
        <w:ind w:left="1440"/>
      </w:pPr>
      <w:r>
        <w:t>What is the Key field from the event?</w:t>
      </w:r>
    </w:p>
    <w:p w:rsidR="00A83276" w:rsidRDefault="00A83276" w:rsidP="00A83276">
      <w:pPr>
        <w:pStyle w:val="NoSpacing"/>
        <w:ind w:left="1440"/>
      </w:pPr>
      <w:r>
        <w:t>Who is supplying this information?</w:t>
      </w:r>
    </w:p>
    <w:p w:rsidR="00A83276" w:rsidRDefault="00A83276" w:rsidP="00A83276">
      <w:pPr>
        <w:pStyle w:val="NoSpacing"/>
        <w:ind w:left="1440"/>
      </w:pPr>
      <w:r>
        <w:t>Is there a default value should we be unable to find the sleep time in the table</w:t>
      </w:r>
    </w:p>
    <w:p w:rsidR="008E7EBC" w:rsidRDefault="008E7EBC" w:rsidP="00FC3F30"/>
    <w:p w:rsidR="00FC3F30" w:rsidRDefault="00FC3F30" w:rsidP="008E7EBC">
      <w:pPr>
        <w:pStyle w:val="Heading2"/>
      </w:pPr>
      <w:bookmarkStart w:id="250" w:name="_Toc264545989"/>
      <w:r>
        <w:t>APS Alarm</w:t>
      </w:r>
      <w:bookmarkEnd w:id="250"/>
    </w:p>
    <w:p w:rsidR="00884FC8" w:rsidRDefault="00884FC8" w:rsidP="00884FC8">
      <w:pPr>
        <w:pStyle w:val="NoSpacing"/>
        <w:rPr>
          <w:b/>
        </w:rPr>
      </w:pPr>
      <w:r>
        <w:rPr>
          <w:b/>
        </w:rPr>
        <w:t>Data Loading</w:t>
      </w:r>
    </w:p>
    <w:p w:rsidR="00884FC8" w:rsidRDefault="00A83276" w:rsidP="00884FC8">
      <w:pPr>
        <w:pStyle w:val="NoSpacing"/>
        <w:ind w:left="720"/>
        <w:rPr>
          <w:b/>
        </w:rPr>
      </w:pPr>
      <w:r>
        <w:rPr>
          <w:b/>
        </w:rPr>
        <w:t>From CMDB</w:t>
      </w:r>
    </w:p>
    <w:p w:rsidR="00A83276" w:rsidRPr="00A83276" w:rsidRDefault="00A83276" w:rsidP="00A83276">
      <w:pPr>
        <w:pStyle w:val="NoSpacing"/>
        <w:ind w:left="1440"/>
      </w:pPr>
      <w:r>
        <w:t>List of potential traffic that may have lost redundancy</w:t>
      </w:r>
    </w:p>
    <w:p w:rsidR="008E7EBC" w:rsidRPr="008E7EBC" w:rsidRDefault="008E7EBC" w:rsidP="008E7EBC">
      <w:pPr>
        <w:pStyle w:val="NoSpacing"/>
        <w:rPr>
          <w:b/>
        </w:rPr>
      </w:pPr>
      <w:r w:rsidRPr="008E7EBC">
        <w:rPr>
          <w:b/>
        </w:rPr>
        <w:t>Questions</w:t>
      </w:r>
    </w:p>
    <w:p w:rsidR="00FC3F30" w:rsidRDefault="00FC3F30" w:rsidP="008E7EBC">
      <w:pPr>
        <w:pStyle w:val="NoSpacing"/>
        <w:ind w:left="720"/>
      </w:pPr>
      <w:r>
        <w:t>We check ‘list of potential traffic that has lost redundancy’</w:t>
      </w:r>
    </w:p>
    <w:p w:rsidR="00FC3F30" w:rsidRDefault="00FC3F30" w:rsidP="008E7EBC">
      <w:pPr>
        <w:pStyle w:val="NoSpacing"/>
        <w:ind w:left="720"/>
      </w:pPr>
      <w:r>
        <w:t>Where is this list held?</w:t>
      </w:r>
    </w:p>
    <w:p w:rsidR="00FC3F30" w:rsidRDefault="00FC3F30" w:rsidP="008E7EBC">
      <w:pPr>
        <w:pStyle w:val="NoSpacing"/>
        <w:ind w:left="720"/>
      </w:pPr>
      <w:r>
        <w:t>How do we check for lost redundancy?</w:t>
      </w:r>
    </w:p>
    <w:p w:rsidR="00FC3F30" w:rsidRDefault="00FC3F30" w:rsidP="00FC3F30"/>
    <w:p w:rsidR="00FC3F30" w:rsidRDefault="00FC3F30" w:rsidP="006F5296">
      <w:pPr>
        <w:pStyle w:val="Heading2"/>
      </w:pPr>
      <w:bookmarkStart w:id="251" w:name="_Toc264545990"/>
      <w:r>
        <w:t>Cable break policy</w:t>
      </w:r>
      <w:bookmarkEnd w:id="251"/>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FC3F30" w:rsidRDefault="00FC3F30" w:rsidP="008E7EBC">
      <w:pPr>
        <w:pStyle w:val="NoSpacing"/>
        <w:ind w:left="720"/>
      </w:pPr>
      <w:r>
        <w:t>How will an event be marked as requiring Processing through this policy?</w:t>
      </w:r>
    </w:p>
    <w:p w:rsidR="00FC3F30" w:rsidRDefault="00FC3F30" w:rsidP="008E7EBC">
      <w:pPr>
        <w:pStyle w:val="NoSpacing"/>
        <w:ind w:left="720"/>
      </w:pPr>
      <w:r>
        <w:t>How can we determine the ends of the break?</w:t>
      </w:r>
    </w:p>
    <w:p w:rsidR="00FC3F30" w:rsidRDefault="00FC3F30" w:rsidP="008E7EBC">
      <w:pPr>
        <w:pStyle w:val="NoSpacing"/>
        <w:ind w:left="720"/>
      </w:pPr>
      <w:r>
        <w:t>Where will the information for the internal impact table to locate the location of the break be coming from and when?</w:t>
      </w:r>
    </w:p>
    <w:p w:rsidR="00FC3F30" w:rsidRDefault="00FC3F30" w:rsidP="00FC3F30"/>
    <w:p w:rsidR="00FC3F30" w:rsidRDefault="00FC3F30" w:rsidP="006F5296">
      <w:pPr>
        <w:pStyle w:val="Heading2"/>
      </w:pPr>
      <w:bookmarkStart w:id="252" w:name="_Toc264545991"/>
      <w:r>
        <w:t>ETH_LOS alarm</w:t>
      </w:r>
      <w:bookmarkEnd w:id="252"/>
    </w:p>
    <w:p w:rsidR="00884FC8" w:rsidRDefault="00884FC8" w:rsidP="00884FC8">
      <w:pPr>
        <w:pStyle w:val="NoSpacing"/>
        <w:rPr>
          <w:b/>
        </w:rPr>
      </w:pPr>
      <w:r>
        <w:rPr>
          <w:b/>
        </w:rPr>
        <w:t>Data Loading</w:t>
      </w:r>
    </w:p>
    <w:p w:rsidR="00884FC8" w:rsidRPr="00685C2B" w:rsidRDefault="007B6D60" w:rsidP="00884FC8">
      <w:pPr>
        <w:pStyle w:val="NoSpacing"/>
        <w:ind w:left="720"/>
      </w:pPr>
      <w:r w:rsidRPr="00685C2B">
        <w:t>Lost traffic</w:t>
      </w:r>
    </w:p>
    <w:p w:rsidR="007B6D60" w:rsidRPr="00685C2B" w:rsidRDefault="007B6D60" w:rsidP="00884FC8">
      <w:pPr>
        <w:pStyle w:val="NoSpacing"/>
        <w:ind w:left="720"/>
      </w:pPr>
      <w:r w:rsidRPr="00685C2B">
        <w:t>Domain</w:t>
      </w:r>
    </w:p>
    <w:p w:rsidR="007B6D60" w:rsidRPr="00685C2B" w:rsidRDefault="007B6D60" w:rsidP="00884FC8">
      <w:pPr>
        <w:pStyle w:val="NoSpacing"/>
        <w:ind w:left="720"/>
      </w:pPr>
      <w:r w:rsidRPr="00685C2B">
        <w:t>Region</w:t>
      </w:r>
    </w:p>
    <w:p w:rsidR="007B6D60" w:rsidRPr="00685C2B" w:rsidRDefault="007B6D60" w:rsidP="00884FC8">
      <w:pPr>
        <w:pStyle w:val="NoSpacing"/>
        <w:ind w:left="720"/>
      </w:pPr>
      <w:r w:rsidRPr="00685C2B">
        <w:t>Lost connectivity</w:t>
      </w:r>
    </w:p>
    <w:p w:rsidR="008E7EBC" w:rsidRPr="008E7EBC" w:rsidRDefault="008E7EBC" w:rsidP="008E7EBC">
      <w:pPr>
        <w:pStyle w:val="NoSpacing"/>
        <w:rPr>
          <w:b/>
        </w:rPr>
      </w:pPr>
      <w:r w:rsidRPr="008E7EBC">
        <w:rPr>
          <w:b/>
        </w:rPr>
        <w:t>Questions</w:t>
      </w:r>
    </w:p>
    <w:p w:rsidR="00FC3F30" w:rsidRDefault="00A83276" w:rsidP="00A83276">
      <w:pPr>
        <w:pStyle w:val="NoSpacing"/>
        <w:ind w:left="720"/>
      </w:pPr>
      <w:r>
        <w:t>How do we know what traffic is being carried on the alerting ethernet</w:t>
      </w:r>
    </w:p>
    <w:p w:rsidR="00FC3F30" w:rsidRDefault="00FC3F30" w:rsidP="00FC3F30"/>
    <w:p w:rsidR="00FC3F30" w:rsidRDefault="00FC3F30" w:rsidP="006F5296">
      <w:pPr>
        <w:pStyle w:val="Heading2"/>
      </w:pPr>
      <w:bookmarkStart w:id="253" w:name="_Toc264545992"/>
      <w:r>
        <w:t>Microwave error alarm</w:t>
      </w:r>
      <w:bookmarkEnd w:id="253"/>
    </w:p>
    <w:p w:rsidR="00884FC8" w:rsidRDefault="00884FC8" w:rsidP="00884FC8">
      <w:pPr>
        <w:pStyle w:val="NoSpacing"/>
        <w:rPr>
          <w:b/>
        </w:rPr>
      </w:pPr>
      <w:r>
        <w:rPr>
          <w:b/>
        </w:rPr>
        <w:t>Data Loading</w:t>
      </w:r>
    </w:p>
    <w:p w:rsidR="00884FC8" w:rsidRPr="007B6D60" w:rsidRDefault="007B6D60" w:rsidP="00884FC8">
      <w:pPr>
        <w:pStyle w:val="NoSpacing"/>
        <w:ind w:left="720"/>
      </w:pPr>
      <w:r w:rsidRPr="007B6D60">
        <w:t>Effected channels</w:t>
      </w:r>
    </w:p>
    <w:p w:rsidR="007B6D60" w:rsidRPr="007B6D60" w:rsidRDefault="007B6D60" w:rsidP="00884FC8">
      <w:pPr>
        <w:pStyle w:val="NoSpacing"/>
        <w:ind w:left="720"/>
      </w:pPr>
      <w:r w:rsidRPr="007B6D60">
        <w:t>Capacity of Trunk</w:t>
      </w:r>
    </w:p>
    <w:p w:rsidR="007B6D60" w:rsidRPr="007B6D60" w:rsidRDefault="007B6D60" w:rsidP="00884FC8">
      <w:pPr>
        <w:pStyle w:val="NoSpacing"/>
        <w:ind w:left="720"/>
      </w:pPr>
      <w:r w:rsidRPr="007B6D60">
        <w:t>Type of Trunk</w:t>
      </w:r>
    </w:p>
    <w:p w:rsidR="008E7EBC" w:rsidRPr="008E7EBC" w:rsidRDefault="008E7EBC" w:rsidP="008E7EBC">
      <w:pPr>
        <w:pStyle w:val="NoSpacing"/>
        <w:rPr>
          <w:b/>
        </w:rPr>
      </w:pPr>
      <w:r w:rsidRPr="008E7EBC">
        <w:rPr>
          <w:b/>
        </w:rPr>
        <w:t>Questions</w:t>
      </w:r>
    </w:p>
    <w:p w:rsidR="00FC3F30" w:rsidRDefault="00FC3F30" w:rsidP="00FC3F30"/>
    <w:p w:rsidR="00FC3F30" w:rsidRDefault="00FC3F30" w:rsidP="006F5296">
      <w:pPr>
        <w:pStyle w:val="Heading2"/>
      </w:pPr>
      <w:bookmarkStart w:id="254" w:name="_Toc264545993"/>
      <w:r>
        <w:t>Microwave environmental alarm</w:t>
      </w:r>
      <w:bookmarkEnd w:id="254"/>
    </w:p>
    <w:p w:rsidR="00884FC8" w:rsidRDefault="00884FC8" w:rsidP="00884FC8">
      <w:pPr>
        <w:pStyle w:val="NoSpacing"/>
        <w:rPr>
          <w:b/>
        </w:rPr>
      </w:pPr>
      <w:r>
        <w:rPr>
          <w:b/>
        </w:rPr>
        <w:t>Data Loading</w:t>
      </w:r>
    </w:p>
    <w:p w:rsidR="00884FC8" w:rsidRDefault="007B6D60" w:rsidP="00884FC8">
      <w:pPr>
        <w:pStyle w:val="NoSpacing"/>
        <w:ind w:left="720"/>
        <w:rPr>
          <w:b/>
        </w:rPr>
      </w:pPr>
      <w:r>
        <w:rPr>
          <w:b/>
        </w:rPr>
        <w:t>From CMDB</w:t>
      </w:r>
    </w:p>
    <w:p w:rsidR="007B6D60" w:rsidRDefault="007B6D60" w:rsidP="007B6D60">
      <w:pPr>
        <w:pStyle w:val="NoSpacing"/>
        <w:ind w:left="1440"/>
      </w:pPr>
      <w:r>
        <w:t>Site Type</w:t>
      </w:r>
    </w:p>
    <w:p w:rsidR="007B6D60" w:rsidRDefault="007B6D60" w:rsidP="007B6D60">
      <w:pPr>
        <w:pStyle w:val="NoSpacing"/>
        <w:ind w:left="1440"/>
      </w:pPr>
      <w:r>
        <w:t xml:space="preserve">Site </w:t>
      </w:r>
      <w:r w:rsidR="00684A69">
        <w:t>Priority</w:t>
      </w:r>
    </w:p>
    <w:p w:rsidR="007B6D60" w:rsidRPr="007B6D60" w:rsidRDefault="007B6D60" w:rsidP="007B6D60">
      <w:pPr>
        <w:pStyle w:val="NoSpacing"/>
        <w:ind w:left="1440"/>
      </w:pPr>
      <w:r>
        <w:t>SleepTime</w:t>
      </w:r>
    </w:p>
    <w:p w:rsidR="008E7EBC" w:rsidRPr="008E7EBC" w:rsidRDefault="008E7EBC" w:rsidP="008E7EBC">
      <w:pPr>
        <w:pStyle w:val="NoSpacing"/>
        <w:rPr>
          <w:b/>
        </w:rPr>
      </w:pPr>
      <w:r w:rsidRPr="008E7EBC">
        <w:rPr>
          <w:b/>
        </w:rPr>
        <w:t>Questions</w:t>
      </w:r>
    </w:p>
    <w:p w:rsidR="00884FC8" w:rsidRDefault="00884FC8" w:rsidP="00884FC8">
      <w:pPr>
        <w:pStyle w:val="NoSpacing"/>
        <w:ind w:left="720"/>
      </w:pPr>
      <w:r>
        <w:t>We need to look up Sleep time in event table</w:t>
      </w:r>
    </w:p>
    <w:p w:rsidR="00884FC8" w:rsidRDefault="00884FC8" w:rsidP="00884FC8">
      <w:pPr>
        <w:pStyle w:val="NoSpacing"/>
        <w:ind w:left="1440"/>
      </w:pPr>
      <w:r>
        <w:t>Where is this table?</w:t>
      </w:r>
    </w:p>
    <w:p w:rsidR="00884FC8" w:rsidRDefault="00884FC8" w:rsidP="00884FC8">
      <w:pPr>
        <w:pStyle w:val="NoSpacing"/>
        <w:ind w:left="1440"/>
      </w:pPr>
      <w:r>
        <w:t xml:space="preserve">What is </w:t>
      </w:r>
      <w:r w:rsidR="00685C2B">
        <w:t>the schema</w:t>
      </w:r>
      <w:r>
        <w:t xml:space="preserve"> of the table?</w:t>
      </w:r>
    </w:p>
    <w:p w:rsidR="00884FC8" w:rsidRDefault="00884FC8" w:rsidP="00884FC8">
      <w:pPr>
        <w:pStyle w:val="NoSpacing"/>
        <w:ind w:left="1440"/>
      </w:pPr>
      <w:r>
        <w:lastRenderedPageBreak/>
        <w:t>What is the Key field from the event?</w:t>
      </w:r>
    </w:p>
    <w:p w:rsidR="00884FC8" w:rsidRDefault="00884FC8" w:rsidP="00884FC8">
      <w:pPr>
        <w:pStyle w:val="NoSpacing"/>
        <w:ind w:left="1440"/>
      </w:pPr>
      <w:r>
        <w:t>Who is supplying this information?</w:t>
      </w:r>
    </w:p>
    <w:p w:rsidR="00884FC8" w:rsidRDefault="00884FC8" w:rsidP="00884FC8">
      <w:pPr>
        <w:pStyle w:val="NoSpacing"/>
        <w:ind w:left="1440"/>
      </w:pPr>
      <w:r>
        <w:t>Is there a default value should we be unable to find the sleep time in the table</w:t>
      </w:r>
    </w:p>
    <w:p w:rsidR="007B6D60" w:rsidRDefault="007B6D60" w:rsidP="007B6D60">
      <w:pPr>
        <w:pStyle w:val="NoSpacing"/>
        <w:ind w:left="720"/>
      </w:pPr>
      <w:r>
        <w:t>Please define the required severity for alarms for each site type/ site priority</w:t>
      </w:r>
    </w:p>
    <w:p w:rsidR="007B6D60" w:rsidRDefault="007B6D60" w:rsidP="007B6D60">
      <w:pPr>
        <w:pStyle w:val="NoSpacing"/>
        <w:ind w:left="720"/>
      </w:pPr>
    </w:p>
    <w:p w:rsidR="00FC3F30" w:rsidRDefault="00FC3F30" w:rsidP="00FC3F30"/>
    <w:p w:rsidR="00FC3F30" w:rsidRDefault="00FC3F30" w:rsidP="006F5296">
      <w:pPr>
        <w:pStyle w:val="Heading2"/>
      </w:pPr>
      <w:bookmarkStart w:id="255" w:name="_Toc264545994"/>
      <w:r>
        <w:t>Microwave Equipment power supply alarm</w:t>
      </w:r>
      <w:bookmarkEnd w:id="255"/>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884FC8" w:rsidRDefault="00884FC8" w:rsidP="00884FC8">
      <w:pPr>
        <w:pStyle w:val="NoSpacing"/>
        <w:ind w:left="720"/>
      </w:pPr>
      <w:r>
        <w:t>We need to look up Sleep time in event table</w:t>
      </w:r>
    </w:p>
    <w:p w:rsidR="00884FC8" w:rsidRDefault="00884FC8" w:rsidP="00884FC8">
      <w:pPr>
        <w:pStyle w:val="NoSpacing"/>
        <w:ind w:left="1440"/>
      </w:pPr>
      <w:r>
        <w:t>Where is this table?</w:t>
      </w:r>
    </w:p>
    <w:p w:rsidR="00884FC8" w:rsidRDefault="00884FC8" w:rsidP="00884FC8">
      <w:pPr>
        <w:pStyle w:val="NoSpacing"/>
        <w:ind w:left="1440"/>
      </w:pPr>
      <w:r>
        <w:t xml:space="preserve">What is </w:t>
      </w:r>
      <w:r w:rsidR="00685C2B">
        <w:t>the schema</w:t>
      </w:r>
      <w:r>
        <w:t xml:space="preserve"> of the table?</w:t>
      </w:r>
    </w:p>
    <w:p w:rsidR="00884FC8" w:rsidRDefault="00884FC8" w:rsidP="00884FC8">
      <w:pPr>
        <w:pStyle w:val="NoSpacing"/>
        <w:ind w:left="1440"/>
      </w:pPr>
      <w:r>
        <w:t>What is the Key field from the event?</w:t>
      </w:r>
    </w:p>
    <w:p w:rsidR="00884FC8" w:rsidRDefault="00884FC8" w:rsidP="00884FC8">
      <w:pPr>
        <w:pStyle w:val="NoSpacing"/>
        <w:ind w:left="1440"/>
      </w:pPr>
      <w:r>
        <w:t>Who is supplying this information?</w:t>
      </w:r>
    </w:p>
    <w:p w:rsidR="00884FC8" w:rsidRDefault="00884FC8" w:rsidP="00884FC8">
      <w:pPr>
        <w:pStyle w:val="NoSpacing"/>
        <w:ind w:left="1440"/>
      </w:pPr>
      <w:r>
        <w:t>Is there a default value should we be unable to find the sleep time in the table</w:t>
      </w:r>
    </w:p>
    <w:p w:rsidR="00FC3F30" w:rsidRDefault="00FC3F30" w:rsidP="006F5296">
      <w:pPr>
        <w:pStyle w:val="Heading2"/>
      </w:pPr>
    </w:p>
    <w:p w:rsidR="00FC3F30" w:rsidRDefault="00FC3F30" w:rsidP="006F5296">
      <w:pPr>
        <w:pStyle w:val="Heading2"/>
      </w:pPr>
      <w:bookmarkStart w:id="256" w:name="_Toc264545995"/>
      <w:r>
        <w:t>Cross domain GPRS alarm</w:t>
      </w:r>
      <w:bookmarkEnd w:id="256"/>
      <w:ins w:id="257" w:author=" " w:date="2010-06-28T18:10:00Z">
        <w:r w:rsidR="00116AE0">
          <w:t xml:space="preserve">  (Defer to Phase-2)</w:t>
        </w:r>
      </w:ins>
    </w:p>
    <w:p w:rsidR="00884FC8" w:rsidRDefault="00884FC8" w:rsidP="00884FC8">
      <w:pPr>
        <w:pStyle w:val="NoSpacing"/>
        <w:rPr>
          <w:b/>
        </w:rPr>
      </w:pPr>
      <w:r>
        <w:rPr>
          <w:b/>
        </w:rPr>
        <w:t>Data Loading</w:t>
      </w:r>
    </w:p>
    <w:p w:rsidR="00884FC8" w:rsidRDefault="00AB0D4A" w:rsidP="00884FC8">
      <w:pPr>
        <w:pStyle w:val="NoSpacing"/>
        <w:ind w:left="720"/>
        <w:rPr>
          <w:b/>
        </w:rPr>
      </w:pPr>
      <w:r>
        <w:rPr>
          <w:b/>
        </w:rPr>
        <w:t>From CMDB</w:t>
      </w:r>
    </w:p>
    <w:p w:rsidR="00AB0D4A" w:rsidRDefault="00AB0D4A" w:rsidP="00AB0D4A">
      <w:pPr>
        <w:pStyle w:val="NoSpacing"/>
        <w:ind w:left="1440"/>
      </w:pPr>
      <w:r>
        <w:t>GPRS</w:t>
      </w:r>
    </w:p>
    <w:p w:rsidR="00AB0D4A" w:rsidRDefault="00AB0D4A" w:rsidP="00AB0D4A">
      <w:pPr>
        <w:pStyle w:val="NoSpacing"/>
        <w:ind w:left="1440"/>
      </w:pPr>
      <w:r>
        <w:t>BSC Name</w:t>
      </w:r>
    </w:p>
    <w:p w:rsidR="00AB0D4A" w:rsidRDefault="00AB0D4A" w:rsidP="00AB0D4A">
      <w:pPr>
        <w:pStyle w:val="NoSpacing"/>
        <w:ind w:left="1440"/>
      </w:pPr>
      <w:r>
        <w:t>BSC Rack</w:t>
      </w:r>
    </w:p>
    <w:p w:rsidR="00AB0D4A" w:rsidRDefault="00AB0D4A" w:rsidP="00AB0D4A">
      <w:pPr>
        <w:pStyle w:val="NoSpacing"/>
        <w:ind w:left="1440"/>
      </w:pPr>
      <w:r>
        <w:t>BSC Shelf</w:t>
      </w:r>
    </w:p>
    <w:p w:rsidR="00AB0D4A" w:rsidRPr="00AB0D4A" w:rsidRDefault="00AB0D4A" w:rsidP="00AB0D4A">
      <w:pPr>
        <w:pStyle w:val="NoSpacing"/>
        <w:ind w:left="1440"/>
      </w:pPr>
      <w:r>
        <w:t xml:space="preserve">DLCI </w:t>
      </w:r>
    </w:p>
    <w:p w:rsidR="00884FC8" w:rsidRPr="008E7EBC" w:rsidRDefault="00884FC8" w:rsidP="00884FC8">
      <w:pPr>
        <w:pStyle w:val="NoSpacing"/>
        <w:rPr>
          <w:b/>
        </w:rPr>
      </w:pPr>
      <w:r w:rsidRPr="008E7EBC">
        <w:rPr>
          <w:b/>
        </w:rPr>
        <w:t>Questions</w:t>
      </w:r>
    </w:p>
    <w:p w:rsidR="00FC3F30" w:rsidRDefault="00FC3F30" w:rsidP="00FC3F30"/>
    <w:p w:rsidR="00FC3F30" w:rsidRDefault="00FC3F30" w:rsidP="006F5296">
      <w:pPr>
        <w:pStyle w:val="Heading2"/>
      </w:pPr>
      <w:bookmarkStart w:id="258" w:name="_Toc264545996"/>
      <w:r>
        <w:t>Cell GPRS failure alarm</w:t>
      </w:r>
      <w:bookmarkEnd w:id="258"/>
    </w:p>
    <w:p w:rsidR="00884FC8" w:rsidRDefault="00884FC8" w:rsidP="00884FC8">
      <w:pPr>
        <w:pStyle w:val="NoSpacing"/>
        <w:rPr>
          <w:b/>
        </w:rPr>
      </w:pPr>
      <w:r>
        <w:rPr>
          <w:b/>
        </w:rPr>
        <w:t>Data Loading</w:t>
      </w:r>
    </w:p>
    <w:p w:rsidR="00884FC8" w:rsidRDefault="00884FC8" w:rsidP="00884FC8">
      <w:pPr>
        <w:pStyle w:val="NoSpacing"/>
        <w:ind w:left="720"/>
        <w:rPr>
          <w:b/>
        </w:rPr>
      </w:pPr>
    </w:p>
    <w:p w:rsidR="00884FC8" w:rsidRPr="008E7EBC" w:rsidRDefault="00884FC8" w:rsidP="00884FC8">
      <w:pPr>
        <w:pStyle w:val="NoSpacing"/>
        <w:rPr>
          <w:b/>
        </w:rPr>
      </w:pPr>
      <w:r w:rsidRPr="008E7EBC">
        <w:rPr>
          <w:b/>
        </w:rPr>
        <w:t>Questions</w:t>
      </w:r>
    </w:p>
    <w:p w:rsidR="00FC3F30" w:rsidRDefault="00FC3F30" w:rsidP="00FC3F30"/>
    <w:p w:rsidR="00FC3F30" w:rsidRDefault="00FC3F30" w:rsidP="006F5296">
      <w:pPr>
        <w:pStyle w:val="Heading2"/>
      </w:pPr>
      <w:bookmarkStart w:id="259" w:name="_Toc264545997"/>
      <w:r>
        <w:t>Core signalling down C7 alarm</w:t>
      </w:r>
      <w:bookmarkEnd w:id="259"/>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685C2B">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8E7EBC">
      <w:pPr>
        <w:pStyle w:val="NoSpacing"/>
        <w:ind w:left="720"/>
      </w:pPr>
      <w:r>
        <w:t>How do we find out the Alt end of the link?</w:t>
      </w:r>
    </w:p>
    <w:p w:rsidR="00FC3F30" w:rsidRDefault="00FC3F30" w:rsidP="008E7EBC">
      <w:pPr>
        <w:pStyle w:val="NoSpacing"/>
        <w:ind w:left="720"/>
      </w:pPr>
      <w:r>
        <w:t xml:space="preserve">Where do we find </w:t>
      </w:r>
    </w:p>
    <w:p w:rsidR="00FC3F30" w:rsidRDefault="00FC3F30" w:rsidP="008E7EBC">
      <w:pPr>
        <w:pStyle w:val="NoSpacing"/>
        <w:ind w:left="1440"/>
      </w:pPr>
      <w:r>
        <w:t>SLC numbers</w:t>
      </w:r>
    </w:p>
    <w:p w:rsidR="00FC3F30" w:rsidRDefault="00FC3F30" w:rsidP="008E7EBC">
      <w:pPr>
        <w:pStyle w:val="NoSpacing"/>
        <w:ind w:left="1440"/>
      </w:pPr>
      <w:r>
        <w:t>A&amp;Z Nodes</w:t>
      </w:r>
    </w:p>
    <w:p w:rsidR="00FC3F30" w:rsidRDefault="00FC3F30" w:rsidP="008E7EBC">
      <w:pPr>
        <w:pStyle w:val="NoSpacing"/>
        <w:ind w:left="1440"/>
      </w:pPr>
      <w:r>
        <w:lastRenderedPageBreak/>
        <w:t>Percentage of effected links</w:t>
      </w:r>
    </w:p>
    <w:p w:rsidR="00FC3F30" w:rsidRDefault="00FC3F30" w:rsidP="00FC3F30"/>
    <w:p w:rsidR="00FC3F30" w:rsidRDefault="00FC3F30" w:rsidP="006F5296">
      <w:pPr>
        <w:pStyle w:val="Heading2"/>
      </w:pPr>
      <w:bookmarkStart w:id="260" w:name="_Toc264545998"/>
      <w:r>
        <w:t>CORE Media outage alarm</w:t>
      </w:r>
      <w:bookmarkEnd w:id="260"/>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685C2B">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8E7EBC">
      <w:pPr>
        <w:ind w:left="720"/>
      </w:pPr>
      <w:r>
        <w:t>How do we find ‘Signal Percentage Down’?</w:t>
      </w:r>
    </w:p>
    <w:p w:rsidR="00FC3F30" w:rsidRDefault="00FC3F30" w:rsidP="00FC3F30"/>
    <w:p w:rsidR="00FC3F30" w:rsidRDefault="00FC3F30" w:rsidP="006F5296">
      <w:pPr>
        <w:pStyle w:val="Heading2"/>
      </w:pPr>
      <w:bookmarkStart w:id="261" w:name="_Toc264545999"/>
      <w:r>
        <w:t>CORE hardware alarm</w:t>
      </w:r>
      <w:bookmarkEnd w:id="261"/>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685C2B">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FC3F30"/>
    <w:p w:rsidR="00FC3F30" w:rsidRDefault="00FC3F30" w:rsidP="006F5296">
      <w:pPr>
        <w:pStyle w:val="Heading2"/>
      </w:pPr>
      <w:bookmarkStart w:id="262" w:name="_Toc264546000"/>
      <w:r>
        <w:t>CORE STP Linkset down alarm</w:t>
      </w:r>
      <w:bookmarkEnd w:id="262"/>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FC3F30" w:rsidRDefault="00FC3F30" w:rsidP="00884FC8">
      <w:pPr>
        <w:pStyle w:val="NoSpacing"/>
        <w:ind w:left="720"/>
      </w:pPr>
      <w:r>
        <w:t>How do we find ‘Percentage of effected links’?</w:t>
      </w:r>
    </w:p>
    <w:p w:rsidR="00FC3F30" w:rsidRDefault="00FC3F30" w:rsidP="00884FC8">
      <w:pPr>
        <w:pStyle w:val="NoSpacing"/>
        <w:ind w:left="720"/>
      </w:pPr>
      <w:r>
        <w:t>How do we know if it’s a high speed link</w:t>
      </w:r>
      <w:r w:rsidR="00685C2B">
        <w:t>?</w:t>
      </w:r>
    </w:p>
    <w:p w:rsidR="00FC3F30" w:rsidRDefault="00FC3F30" w:rsidP="00FC3F30"/>
    <w:p w:rsidR="00FC3F30" w:rsidRDefault="00FC3F30" w:rsidP="006F5296">
      <w:pPr>
        <w:pStyle w:val="Heading2"/>
      </w:pPr>
      <w:bookmarkStart w:id="263" w:name="_Toc264546001"/>
      <w:r>
        <w:t>CORE STP card isolation alarm</w:t>
      </w:r>
      <w:bookmarkEnd w:id="263"/>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8E7EBC" w:rsidRPr="008E7EBC" w:rsidRDefault="008E7EBC" w:rsidP="008E7EBC"/>
    <w:p w:rsidR="00FC3F30" w:rsidRDefault="00FC3F30" w:rsidP="00FC3F30"/>
    <w:p w:rsidR="00FC3F30" w:rsidRDefault="00FC3F30" w:rsidP="006F5296">
      <w:pPr>
        <w:pStyle w:val="Heading2"/>
      </w:pPr>
      <w:bookmarkStart w:id="264" w:name="_Toc264546002"/>
      <w:r>
        <w:t>CORE STP DIU down alarm</w:t>
      </w:r>
      <w:bookmarkEnd w:id="264"/>
    </w:p>
    <w:p w:rsidR="00884FC8" w:rsidRDefault="00884FC8" w:rsidP="00884FC8">
      <w:pPr>
        <w:pStyle w:val="NoSpacing"/>
        <w:rPr>
          <w:b/>
        </w:rPr>
      </w:pPr>
      <w:r>
        <w:rPr>
          <w:b/>
        </w:rPr>
        <w:t>Data Loading</w:t>
      </w:r>
    </w:p>
    <w:p w:rsidR="00884FC8" w:rsidRDefault="00884FC8" w:rsidP="00884FC8">
      <w:pPr>
        <w:pStyle w:val="NoSpacing"/>
        <w:ind w:left="720"/>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884FC8" w:rsidRPr="008E7EBC" w:rsidRDefault="00884FC8" w:rsidP="00884FC8">
      <w:pPr>
        <w:pStyle w:val="NoSpacing"/>
        <w:rPr>
          <w:b/>
        </w:rPr>
      </w:pPr>
      <w:r w:rsidRPr="008E7EBC">
        <w:rPr>
          <w:b/>
        </w:rPr>
        <w:t>Questions</w:t>
      </w:r>
    </w:p>
    <w:p w:rsidR="00FC3F30" w:rsidRDefault="00FC3F30" w:rsidP="00884FC8">
      <w:pPr>
        <w:pStyle w:val="NoSpacing"/>
        <w:ind w:left="720"/>
      </w:pPr>
      <w:r>
        <w:lastRenderedPageBreak/>
        <w:t>Where do we lookup MSC Equip?</w:t>
      </w:r>
    </w:p>
    <w:p w:rsidR="00FC3F30" w:rsidRDefault="00FC3F30" w:rsidP="00FC3F30"/>
    <w:p w:rsidR="00FC3F30" w:rsidRDefault="00FC3F30" w:rsidP="006F5296">
      <w:pPr>
        <w:pStyle w:val="Heading2"/>
      </w:pPr>
      <w:bookmarkStart w:id="265" w:name="_Toc264546003"/>
      <w:r>
        <w:t>Communication alarm</w:t>
      </w:r>
      <w:bookmarkEnd w:id="265"/>
    </w:p>
    <w:p w:rsidR="00884FC8" w:rsidRDefault="00884FC8" w:rsidP="00884FC8">
      <w:pPr>
        <w:pStyle w:val="NoSpacing"/>
        <w:rPr>
          <w:b/>
        </w:rPr>
      </w:pPr>
      <w:r>
        <w:rPr>
          <w:b/>
        </w:rPr>
        <w:t>Data Loading</w:t>
      </w:r>
    </w:p>
    <w:p w:rsidR="00884FC8" w:rsidRDefault="00884FC8" w:rsidP="00884FC8">
      <w:pPr>
        <w:pStyle w:val="NoSpacing"/>
        <w:ind w:left="720"/>
        <w:rPr>
          <w:b/>
        </w:rPr>
      </w:pPr>
    </w:p>
    <w:p w:rsidR="00884FC8" w:rsidRPr="008E7EBC" w:rsidRDefault="00884FC8" w:rsidP="00884FC8">
      <w:pPr>
        <w:pStyle w:val="NoSpacing"/>
        <w:rPr>
          <w:b/>
        </w:rPr>
      </w:pPr>
      <w:r w:rsidRPr="008E7EBC">
        <w:rPr>
          <w:b/>
        </w:rPr>
        <w:t>Questions</w:t>
      </w:r>
    </w:p>
    <w:p w:rsidR="00FC3F30" w:rsidRDefault="00FC3F30" w:rsidP="00884FC8">
      <w:pPr>
        <w:pStyle w:val="NoSpacing"/>
        <w:ind w:left="720"/>
      </w:pPr>
      <w:r>
        <w:t>Where do we find Point code?</w:t>
      </w:r>
    </w:p>
    <w:p w:rsidR="00FC3F30" w:rsidRDefault="00FC3F30" w:rsidP="00FC3F30"/>
    <w:p w:rsidR="00FC3F30" w:rsidRDefault="00FC3F30" w:rsidP="006F5296">
      <w:pPr>
        <w:pStyle w:val="Heading2"/>
      </w:pPr>
      <w:bookmarkStart w:id="266" w:name="_Toc264546004"/>
      <w:r>
        <w:t>In node down alarm</w:t>
      </w:r>
      <w:bookmarkEnd w:id="266"/>
    </w:p>
    <w:p w:rsidR="00FC3F30" w:rsidRDefault="00FC3F30" w:rsidP="00FC3F30"/>
    <w:p w:rsidR="00FC3F30" w:rsidRDefault="00FC3F30" w:rsidP="006F5296">
      <w:pPr>
        <w:pStyle w:val="Heading2"/>
      </w:pPr>
      <w:bookmarkStart w:id="267" w:name="_Toc264546005"/>
      <w:r>
        <w:t>IN processing error alarm</w:t>
      </w:r>
      <w:bookmarkEnd w:id="267"/>
    </w:p>
    <w:p w:rsidR="00884FC8" w:rsidRDefault="00884FC8" w:rsidP="00884FC8">
      <w:pPr>
        <w:pStyle w:val="NoSpacing"/>
        <w:rPr>
          <w:b/>
        </w:rPr>
      </w:pPr>
      <w:r>
        <w:rPr>
          <w:b/>
        </w:rPr>
        <w:t>Data Loading</w:t>
      </w:r>
    </w:p>
    <w:p w:rsidR="00884FC8" w:rsidRDefault="00884FC8" w:rsidP="00884FC8">
      <w:pPr>
        <w:pStyle w:val="NoSpacing"/>
        <w:ind w:left="720"/>
        <w:rPr>
          <w:b/>
        </w:rPr>
      </w:pPr>
    </w:p>
    <w:p w:rsidR="00884FC8" w:rsidRPr="008E7EBC" w:rsidRDefault="00884FC8" w:rsidP="00884FC8">
      <w:pPr>
        <w:pStyle w:val="NoSpacing"/>
        <w:rPr>
          <w:b/>
        </w:rPr>
      </w:pPr>
      <w:r w:rsidRPr="008E7EBC">
        <w:rPr>
          <w:b/>
        </w:rPr>
        <w:t>Questions</w:t>
      </w:r>
    </w:p>
    <w:p w:rsidR="00FC3F30" w:rsidRDefault="00FC3F30" w:rsidP="00884FC8">
      <w:pPr>
        <w:pStyle w:val="NoSpacing"/>
        <w:ind w:left="720"/>
      </w:pPr>
      <w:r>
        <w:t>TT should be generated within 10 – 15 minutes after alarm – We will raise the TT after 10 minutes</w:t>
      </w:r>
    </w:p>
    <w:p w:rsidR="00FC3F30" w:rsidRDefault="00FC3F30" w:rsidP="00FC3F30"/>
    <w:p w:rsidR="00FC3F30" w:rsidRDefault="00FC3F30" w:rsidP="006F5296">
      <w:pPr>
        <w:pStyle w:val="Heading2"/>
      </w:pPr>
      <w:bookmarkStart w:id="268" w:name="_Toc264546006"/>
      <w:r>
        <w:t>IN call gaping alarm</w:t>
      </w:r>
      <w:bookmarkEnd w:id="268"/>
    </w:p>
    <w:p w:rsidR="00884FC8" w:rsidRDefault="00884FC8" w:rsidP="00884FC8">
      <w:pPr>
        <w:pStyle w:val="NoSpacing"/>
        <w:rPr>
          <w:b/>
        </w:rPr>
      </w:pPr>
      <w:r>
        <w:rPr>
          <w:b/>
        </w:rPr>
        <w:t>Data Loading</w:t>
      </w:r>
    </w:p>
    <w:p w:rsidR="00884FC8" w:rsidRDefault="00884FC8" w:rsidP="00884FC8">
      <w:pPr>
        <w:pStyle w:val="NoSpacing"/>
        <w:ind w:left="720"/>
        <w:rPr>
          <w:b/>
        </w:rPr>
      </w:pPr>
    </w:p>
    <w:p w:rsidR="00884FC8" w:rsidRPr="008E7EBC" w:rsidRDefault="00884FC8" w:rsidP="00884FC8">
      <w:pPr>
        <w:pStyle w:val="NoSpacing"/>
        <w:rPr>
          <w:b/>
        </w:rPr>
      </w:pPr>
      <w:r w:rsidRPr="008E7EBC">
        <w:rPr>
          <w:b/>
        </w:rPr>
        <w:t>Questions</w:t>
      </w:r>
    </w:p>
    <w:p w:rsidR="00FC3F30" w:rsidRDefault="00FC3F30" w:rsidP="00884FC8">
      <w:pPr>
        <w:pStyle w:val="NoSpacing"/>
        <w:ind w:left="720"/>
      </w:pPr>
      <w:r>
        <w:t>Alarm should generate a TT within 3-5 minutes – We will raise a TT after 3 minutes</w:t>
      </w:r>
    </w:p>
    <w:p w:rsidR="00FC3F30" w:rsidRDefault="00FC3F30" w:rsidP="006F5296">
      <w:pPr>
        <w:pStyle w:val="Heading2"/>
      </w:pPr>
    </w:p>
    <w:p w:rsidR="00FC3F30" w:rsidRDefault="00FC3F30" w:rsidP="006F5296">
      <w:pPr>
        <w:pStyle w:val="Heading2"/>
      </w:pPr>
      <w:bookmarkStart w:id="269" w:name="_Toc264546007"/>
      <w:r>
        <w:t>QoS alarm</w:t>
      </w:r>
      <w:bookmarkEnd w:id="269"/>
    </w:p>
    <w:p w:rsidR="00884FC8" w:rsidRDefault="00884FC8" w:rsidP="00884FC8">
      <w:pPr>
        <w:pStyle w:val="NoSpacing"/>
        <w:rPr>
          <w:b/>
        </w:rPr>
      </w:pPr>
      <w:r>
        <w:rPr>
          <w:b/>
        </w:rPr>
        <w:t>Data Loading</w:t>
      </w:r>
    </w:p>
    <w:p w:rsidR="00884FC8" w:rsidRDefault="00884FC8" w:rsidP="00884FC8">
      <w:pPr>
        <w:pStyle w:val="NoSpacing"/>
        <w:ind w:left="720"/>
        <w:rPr>
          <w:b/>
        </w:rPr>
      </w:pPr>
    </w:p>
    <w:p w:rsidR="00884FC8" w:rsidRPr="008E7EBC" w:rsidRDefault="00884FC8" w:rsidP="00884FC8">
      <w:pPr>
        <w:pStyle w:val="NoSpacing"/>
        <w:rPr>
          <w:b/>
        </w:rPr>
      </w:pPr>
      <w:r w:rsidRPr="008E7EBC">
        <w:rPr>
          <w:b/>
        </w:rPr>
        <w:t>Questions</w:t>
      </w:r>
    </w:p>
    <w:p w:rsidR="00884FC8" w:rsidRPr="00884FC8" w:rsidRDefault="00884FC8" w:rsidP="00884FC8"/>
    <w:p w:rsidR="00FC3F30" w:rsidRDefault="00FC3F30" w:rsidP="00FC3F30"/>
    <w:p w:rsidR="00FC3F30" w:rsidRDefault="00FC3F30" w:rsidP="006F5296">
      <w:pPr>
        <w:pStyle w:val="Heading2"/>
      </w:pPr>
      <w:bookmarkStart w:id="270" w:name="_Toc264546008"/>
      <w:r>
        <w:t>Equipment alarm</w:t>
      </w:r>
      <w:bookmarkEnd w:id="270"/>
    </w:p>
    <w:p w:rsidR="00884FC8" w:rsidRDefault="00884FC8" w:rsidP="00884FC8">
      <w:pPr>
        <w:pStyle w:val="NoSpacing"/>
        <w:rPr>
          <w:b/>
        </w:rPr>
      </w:pPr>
      <w:r>
        <w:rPr>
          <w:b/>
        </w:rPr>
        <w:t>Data Loading</w:t>
      </w:r>
    </w:p>
    <w:p w:rsidR="00884FC8" w:rsidRDefault="00884FC8" w:rsidP="00884FC8">
      <w:pPr>
        <w:pStyle w:val="NoSpacing"/>
        <w:ind w:left="720"/>
        <w:rPr>
          <w:b/>
        </w:rPr>
      </w:pPr>
    </w:p>
    <w:p w:rsidR="00884FC8" w:rsidRPr="008E7EBC" w:rsidRDefault="00884FC8" w:rsidP="00884FC8">
      <w:pPr>
        <w:pStyle w:val="NoSpacing"/>
        <w:rPr>
          <w:b/>
        </w:rPr>
      </w:pPr>
      <w:r w:rsidRPr="008E7EBC">
        <w:rPr>
          <w:b/>
        </w:rPr>
        <w:t>Questions</w:t>
      </w:r>
    </w:p>
    <w:p w:rsidR="00884FC8" w:rsidRPr="00884FC8" w:rsidRDefault="00884FC8" w:rsidP="00884FC8"/>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685C2B">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FC3F30"/>
    <w:p w:rsidR="00FC3F30" w:rsidRDefault="00FC3F30" w:rsidP="00FC3F30"/>
    <w:p w:rsidR="00FC3F30" w:rsidRDefault="00FC3F30" w:rsidP="006F5296">
      <w:pPr>
        <w:pStyle w:val="Heading2"/>
      </w:pPr>
      <w:bookmarkStart w:id="271" w:name="_Toc264546009"/>
      <w:r>
        <w:t>IN DPC alarm</w:t>
      </w:r>
      <w:bookmarkEnd w:id="271"/>
    </w:p>
    <w:p w:rsidR="00884FC8" w:rsidRDefault="00884FC8" w:rsidP="00884FC8">
      <w:pPr>
        <w:pStyle w:val="NoSpacing"/>
        <w:rPr>
          <w:b/>
        </w:rPr>
      </w:pPr>
      <w:r>
        <w:rPr>
          <w:b/>
        </w:rPr>
        <w:t>Data Loading</w:t>
      </w:r>
    </w:p>
    <w:p w:rsidR="00884FC8" w:rsidRDefault="00884FC8" w:rsidP="00884FC8">
      <w:pPr>
        <w:pStyle w:val="NoSpacing"/>
        <w:ind w:left="720"/>
        <w:rPr>
          <w:b/>
        </w:rPr>
      </w:pPr>
    </w:p>
    <w:p w:rsidR="00884FC8" w:rsidRPr="008E7EBC" w:rsidRDefault="00884FC8" w:rsidP="00884FC8">
      <w:pPr>
        <w:pStyle w:val="NoSpacing"/>
        <w:rPr>
          <w:b/>
        </w:rPr>
      </w:pPr>
      <w:r w:rsidRPr="008E7EBC">
        <w:rPr>
          <w:b/>
        </w:rPr>
        <w:t>Questions</w:t>
      </w:r>
    </w:p>
    <w:p w:rsidR="00884FC8" w:rsidRPr="00884FC8" w:rsidRDefault="00884FC8" w:rsidP="00884FC8"/>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685C2B">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884FC8">
      <w:pPr>
        <w:pStyle w:val="NoSpacing"/>
        <w:ind w:left="720"/>
      </w:pPr>
      <w:r>
        <w:t>How do we find out the Alt end of the link?</w:t>
      </w:r>
    </w:p>
    <w:p w:rsidR="00FC3F30" w:rsidRDefault="00FC3F30" w:rsidP="00884FC8">
      <w:pPr>
        <w:pStyle w:val="NoSpacing"/>
        <w:ind w:left="720"/>
      </w:pPr>
      <w:r>
        <w:t xml:space="preserve">Where do we find </w:t>
      </w:r>
    </w:p>
    <w:p w:rsidR="00FC3F30" w:rsidRDefault="00FC3F30" w:rsidP="00884FC8">
      <w:pPr>
        <w:pStyle w:val="NoSpacing"/>
        <w:ind w:left="1440"/>
      </w:pPr>
      <w:r>
        <w:t>SLC numbers</w:t>
      </w:r>
    </w:p>
    <w:p w:rsidR="00FC3F30" w:rsidRDefault="00FC3F30" w:rsidP="00884FC8">
      <w:pPr>
        <w:pStyle w:val="NoSpacing"/>
        <w:ind w:left="1440"/>
      </w:pPr>
      <w:r>
        <w:t>A&amp;Z Nodes</w:t>
      </w:r>
    </w:p>
    <w:p w:rsidR="00FC3F30" w:rsidRDefault="00FC3F30" w:rsidP="00884FC8">
      <w:pPr>
        <w:pStyle w:val="NoSpacing"/>
        <w:ind w:left="1440"/>
      </w:pPr>
      <w:r>
        <w:t>Percentage of effected links</w:t>
      </w:r>
    </w:p>
    <w:p w:rsidR="00FC3F30" w:rsidRDefault="00FC3F30" w:rsidP="00FC3F30"/>
    <w:p w:rsidR="00FC3F30" w:rsidRDefault="00FC3F30" w:rsidP="006F5296">
      <w:pPr>
        <w:pStyle w:val="Heading2"/>
      </w:pPr>
      <w:bookmarkStart w:id="272" w:name="_Toc264546010"/>
      <w:r>
        <w:t>IN environmental alarm</w:t>
      </w:r>
      <w:bookmarkEnd w:id="272"/>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685C2B">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FC3F30"/>
    <w:p w:rsidR="00FC3F30" w:rsidRDefault="00FC3F30" w:rsidP="006F5296">
      <w:pPr>
        <w:pStyle w:val="Heading2"/>
      </w:pPr>
      <w:bookmarkStart w:id="273" w:name="_Toc264546011"/>
      <w:r>
        <w:t>IN valista issue on IN alarm</w:t>
      </w:r>
      <w:bookmarkEnd w:id="273"/>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884FC8" w:rsidRDefault="00FC3F30" w:rsidP="00884FC8">
      <w:pPr>
        <w:pStyle w:val="NoSpacing"/>
        <w:ind w:left="720"/>
      </w:pPr>
      <w:r>
        <w:t xml:space="preserve">We are required to check for historical events for last ‘x’ minutes – </w:t>
      </w:r>
    </w:p>
    <w:p w:rsidR="00FC3F30" w:rsidRDefault="00685C2B" w:rsidP="00884FC8">
      <w:pPr>
        <w:pStyle w:val="NoSpacing"/>
        <w:ind w:left="1440"/>
      </w:pPr>
      <w:r>
        <w:t>What</w:t>
      </w:r>
      <w:r w:rsidR="00FC3F30">
        <w:t xml:space="preserve"> is ‘x’</w:t>
      </w:r>
    </w:p>
    <w:p w:rsidR="00884FC8" w:rsidRDefault="00FC3F30" w:rsidP="00884FC8">
      <w:pPr>
        <w:pStyle w:val="NoSpacing"/>
        <w:ind w:left="720"/>
      </w:pPr>
      <w:r>
        <w:t xml:space="preserve">We are required to generate a synthetic event if a threshold is breached, </w:t>
      </w:r>
    </w:p>
    <w:p w:rsidR="00FC3F30" w:rsidRDefault="00685C2B" w:rsidP="00884FC8">
      <w:pPr>
        <w:pStyle w:val="NoSpacing"/>
        <w:ind w:left="1440"/>
      </w:pPr>
      <w:r>
        <w:t>What</w:t>
      </w:r>
      <w:r w:rsidR="00FC3F30">
        <w:t xml:space="preserve"> is this threshold?</w:t>
      </w:r>
    </w:p>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685C2B">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FC3F30"/>
    <w:p w:rsidR="00FC3F30" w:rsidRDefault="00FC3F30" w:rsidP="006F5296">
      <w:pPr>
        <w:pStyle w:val="Heading2"/>
      </w:pPr>
      <w:bookmarkStart w:id="274" w:name="_Toc264546012"/>
      <w:r>
        <w:t>IN VOMS alarm</w:t>
      </w:r>
      <w:bookmarkEnd w:id="274"/>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685C2B">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FC3F30"/>
    <w:p w:rsidR="00FC3F30" w:rsidRDefault="00FC3F30" w:rsidP="006F5296">
      <w:pPr>
        <w:pStyle w:val="Heading2"/>
      </w:pPr>
      <w:bookmarkStart w:id="275" w:name="_Toc264546013"/>
      <w:r>
        <w:t>SMSC Service impacting alarms</w:t>
      </w:r>
      <w:bookmarkEnd w:id="275"/>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685C2B">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FC3F30"/>
    <w:p w:rsidR="00FC3F30" w:rsidRDefault="00FC3F30" w:rsidP="006F5296">
      <w:pPr>
        <w:pStyle w:val="Heading2"/>
      </w:pPr>
      <w:bookmarkStart w:id="276" w:name="_Toc264546014"/>
      <w:r>
        <w:t>SGSN hardware alarm</w:t>
      </w:r>
      <w:bookmarkEnd w:id="276"/>
      <w:ins w:id="277" w:author=" " w:date="2010-06-28T18:10:00Z">
        <w:r w:rsidR="00116AE0">
          <w:t xml:space="preserve"> (</w:t>
        </w:r>
      </w:ins>
      <w:ins w:id="278" w:author=" " w:date="2010-06-28T18:11:00Z">
        <w:r w:rsidR="00116AE0">
          <w:t>Defered to Phase-2)</w:t>
        </w:r>
      </w:ins>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685C2B">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FC3F30"/>
    <w:p w:rsidR="00FC3F30" w:rsidRDefault="00FC3F30" w:rsidP="006F5296">
      <w:pPr>
        <w:pStyle w:val="Heading2"/>
      </w:pPr>
      <w:bookmarkStart w:id="279" w:name="_Toc264546015"/>
      <w:r>
        <w:t>SGSN multiple C7 link down</w:t>
      </w:r>
      <w:bookmarkEnd w:id="279"/>
      <w:ins w:id="280" w:author=" " w:date="2010-06-28T18:11:00Z">
        <w:r w:rsidR="00116AE0">
          <w:t xml:space="preserve">  (Defered to Phase-2)</w:t>
        </w:r>
      </w:ins>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685C2B">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884FC8">
      <w:pPr>
        <w:pStyle w:val="NoSpacing"/>
        <w:ind w:left="720"/>
      </w:pPr>
      <w:r>
        <w:t>How do we find out the Alt end of the link?</w:t>
      </w:r>
    </w:p>
    <w:p w:rsidR="00FC3F30" w:rsidRDefault="00FC3F30" w:rsidP="00884FC8">
      <w:pPr>
        <w:pStyle w:val="NoSpacing"/>
        <w:ind w:left="720"/>
      </w:pPr>
      <w:r>
        <w:t xml:space="preserve">Where do we find </w:t>
      </w:r>
    </w:p>
    <w:p w:rsidR="00FC3F30" w:rsidRDefault="00FC3F30" w:rsidP="00884FC8">
      <w:pPr>
        <w:pStyle w:val="NoSpacing"/>
        <w:ind w:left="720"/>
      </w:pPr>
      <w:r>
        <w:t>SLC numbers</w:t>
      </w:r>
    </w:p>
    <w:p w:rsidR="00FC3F30" w:rsidRDefault="00FC3F30" w:rsidP="00884FC8">
      <w:pPr>
        <w:pStyle w:val="NoSpacing"/>
        <w:ind w:left="720"/>
      </w:pPr>
      <w:r>
        <w:t>A&amp;Z Nodes</w:t>
      </w:r>
    </w:p>
    <w:p w:rsidR="00FC3F30" w:rsidRDefault="00FC3F30" w:rsidP="00884FC8">
      <w:pPr>
        <w:pStyle w:val="NoSpacing"/>
        <w:ind w:left="720"/>
      </w:pPr>
      <w:r>
        <w:t>Percentage of effected links</w:t>
      </w:r>
    </w:p>
    <w:p w:rsidR="00FC3F30" w:rsidRDefault="00FC3F30" w:rsidP="00FC3F30"/>
    <w:p w:rsidR="00FC3F30" w:rsidRDefault="00FC3F30" w:rsidP="006F5296">
      <w:pPr>
        <w:pStyle w:val="Heading2"/>
      </w:pPr>
      <w:bookmarkStart w:id="281" w:name="_Toc264546016"/>
      <w:r>
        <w:lastRenderedPageBreak/>
        <w:t>APS impact correlation</w:t>
      </w:r>
      <w:bookmarkEnd w:id="281"/>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FC3F30" w:rsidP="00792B50">
      <w:pPr>
        <w:pStyle w:val="NoSpacing"/>
        <w:ind w:left="720"/>
      </w:pPr>
      <w:r>
        <w:t>Topology Table</w:t>
      </w:r>
    </w:p>
    <w:p w:rsidR="00FC3F30" w:rsidRDefault="00FC3F30" w:rsidP="00792B50">
      <w:pPr>
        <w:pStyle w:val="NoSpacing"/>
        <w:ind w:left="720"/>
      </w:pPr>
      <w:r>
        <w:t>Where is it?</w:t>
      </w:r>
    </w:p>
    <w:p w:rsidR="00FC3F30" w:rsidRDefault="00FC3F30" w:rsidP="00792B50">
      <w:pPr>
        <w:pStyle w:val="NoSpacing"/>
        <w:ind w:left="720"/>
      </w:pPr>
      <w:r>
        <w:t>What is its schema?</w:t>
      </w:r>
    </w:p>
    <w:p w:rsidR="00FC3F30" w:rsidRDefault="00FC3F30" w:rsidP="00792B50">
      <w:pPr>
        <w:pStyle w:val="NoSpacing"/>
        <w:ind w:left="720"/>
      </w:pPr>
      <w:r>
        <w:t>What is the key field from the event?</w:t>
      </w:r>
    </w:p>
    <w:p w:rsidR="00FC3F30" w:rsidRDefault="00FC3F30" w:rsidP="00792B50">
      <w:pPr>
        <w:pStyle w:val="NoSpacing"/>
        <w:ind w:left="720"/>
      </w:pPr>
      <w:r>
        <w:t>What field should be enriched?</w:t>
      </w:r>
    </w:p>
    <w:p w:rsidR="00FC3F30" w:rsidRDefault="00FC3F30" w:rsidP="00792B50">
      <w:pPr>
        <w:pStyle w:val="NoSpacing"/>
        <w:ind w:left="720"/>
      </w:pPr>
      <w:r>
        <w:t>How do we know which trails are associated with which customer?</w:t>
      </w:r>
    </w:p>
    <w:p w:rsidR="00FC3F30" w:rsidRDefault="00FC3F30" w:rsidP="00FC3F30"/>
    <w:p w:rsidR="00FC3F30" w:rsidRDefault="00FC3F30" w:rsidP="006F5296">
      <w:pPr>
        <w:pStyle w:val="Heading2"/>
      </w:pPr>
      <w:bookmarkStart w:id="282" w:name="_Toc264546017"/>
      <w:r>
        <w:t xml:space="preserve">C7 </w:t>
      </w:r>
      <w:r w:rsidR="00685C2B">
        <w:t>signaling</w:t>
      </w:r>
      <w:r>
        <w:t xml:space="preserve"> correlation and multi fails in city</w:t>
      </w:r>
      <w:bookmarkEnd w:id="282"/>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FC3F30" w:rsidP="00884FC8">
      <w:pPr>
        <w:pStyle w:val="NoSpacing"/>
        <w:ind w:left="720"/>
      </w:pPr>
      <w:r>
        <w:t>What is the schema of this table?</w:t>
      </w:r>
    </w:p>
    <w:p w:rsidR="00FC3F30" w:rsidRDefault="00FC3F30" w:rsidP="00FC3F30"/>
    <w:p w:rsidR="00FC3F30" w:rsidRDefault="00FC3F30" w:rsidP="006F5296">
      <w:pPr>
        <w:pStyle w:val="Heading2"/>
      </w:pPr>
      <w:bookmarkStart w:id="283" w:name="_Toc264546018"/>
      <w:r>
        <w:t>XBL down alarm</w:t>
      </w:r>
      <w:bookmarkEnd w:id="283"/>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FC3F30" w:rsidP="00FC3F30"/>
    <w:p w:rsidR="00FC3F30" w:rsidRDefault="00FC3F30" w:rsidP="006F5296">
      <w:pPr>
        <w:pStyle w:val="Heading2"/>
      </w:pPr>
      <w:bookmarkStart w:id="284" w:name="_Toc264546019"/>
      <w:r>
        <w:t>DPC/multiple C7 link alarm</w:t>
      </w:r>
      <w:bookmarkEnd w:id="284"/>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FC3F30" w:rsidP="00FC3F30"/>
    <w:p w:rsidR="00FC3F30" w:rsidRDefault="00FC3F30" w:rsidP="006F5296">
      <w:pPr>
        <w:pStyle w:val="Heading2"/>
      </w:pPr>
      <w:bookmarkStart w:id="285" w:name="_Toc264546020"/>
      <w:r>
        <w:t>Call Gapping alarm</w:t>
      </w:r>
      <w:bookmarkEnd w:id="285"/>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FC3F30" w:rsidP="00FC3F30"/>
    <w:p w:rsidR="00FC3F30" w:rsidRDefault="00FC3F30" w:rsidP="006F5296">
      <w:pPr>
        <w:pStyle w:val="Heading2"/>
      </w:pPr>
      <w:bookmarkStart w:id="286" w:name="_Toc264546021"/>
      <w:r>
        <w:t>Critical hardware alarm</w:t>
      </w:r>
      <w:bookmarkEnd w:id="286"/>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FC3F30" w:rsidP="00884FC8">
      <w:pPr>
        <w:pStyle w:val="NoSpacing"/>
        <w:ind w:left="720"/>
      </w:pPr>
      <w:r>
        <w:t>Which are the critical hardware alarms?</w:t>
      </w:r>
    </w:p>
    <w:p w:rsidR="00FC3F30" w:rsidRDefault="00FC3F30" w:rsidP="00FC3F30"/>
    <w:p w:rsidR="00FC3F30" w:rsidRDefault="00FC3F30" w:rsidP="006F5296">
      <w:pPr>
        <w:pStyle w:val="Heading2"/>
      </w:pPr>
      <w:bookmarkStart w:id="287" w:name="_Toc264546022"/>
      <w:r>
        <w:t>IN node down alarm</w:t>
      </w:r>
      <w:bookmarkEnd w:id="287"/>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FC3F30" w:rsidP="00FC3F30"/>
    <w:p w:rsidR="00FC3F30" w:rsidRDefault="00FC3F30" w:rsidP="006F5296">
      <w:pPr>
        <w:pStyle w:val="Heading2"/>
      </w:pPr>
      <w:bookmarkStart w:id="288" w:name="_Toc264546023"/>
      <w:r>
        <w:lastRenderedPageBreak/>
        <w:t>Valista issue alarm</w:t>
      </w:r>
      <w:bookmarkEnd w:id="288"/>
      <w:ins w:id="289" w:author=" " w:date="2010-06-28T18:11:00Z">
        <w:r w:rsidR="00116AE0">
          <w:t xml:space="preserve">  (Defer</w:t>
        </w:r>
        <w:r w:rsidR="0060748C">
          <w:t>red)</w:t>
        </w:r>
      </w:ins>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FC3F30" w:rsidP="00FC3F30"/>
    <w:p w:rsidR="00FC3F30" w:rsidRDefault="00FC3F30" w:rsidP="006F5296">
      <w:pPr>
        <w:pStyle w:val="Heading2"/>
      </w:pPr>
      <w:bookmarkStart w:id="290" w:name="_Toc264546024"/>
      <w:r>
        <w:t>Critical Threshold crossed alarm</w:t>
      </w:r>
      <w:bookmarkEnd w:id="290"/>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FC3F30" w:rsidP="00FC3F30"/>
    <w:p w:rsidR="00FC3F30" w:rsidRDefault="00FC3F30" w:rsidP="00FC3F30"/>
    <w:p w:rsidR="00FC3F30" w:rsidRDefault="00FC3F30" w:rsidP="00FC3F30"/>
    <w:p w:rsidR="0037717A" w:rsidRPr="00FC3F30" w:rsidRDefault="0037717A" w:rsidP="00FC3F30">
      <w:pPr>
        <w:rPr>
          <w:rFonts w:ascii="Arial" w:eastAsiaTheme="majorEastAsia" w:hAnsi="Arial" w:cs="Arial"/>
          <w:b/>
          <w:bCs/>
          <w:color w:val="000000" w:themeColor="text1"/>
          <w:lang w:val="en-GB"/>
        </w:rPr>
      </w:pPr>
      <w:r w:rsidRPr="00FC3F30">
        <w:rPr>
          <w:rFonts w:ascii="Arial" w:eastAsiaTheme="majorEastAsia" w:hAnsi="Arial" w:cs="Arial"/>
          <w:color w:val="000000" w:themeColor="text1"/>
          <w:lang w:val="en-GB"/>
        </w:rPr>
        <w:br w:type="page"/>
      </w:r>
    </w:p>
    <w:p w:rsidR="00126BC3" w:rsidRDefault="0037717A" w:rsidP="0037717A">
      <w:pPr>
        <w:pStyle w:val="Heading1"/>
        <w:rPr>
          <w:rFonts w:eastAsiaTheme="minorHAnsi"/>
          <w:lang w:val="en-GB"/>
        </w:rPr>
      </w:pPr>
      <w:bookmarkStart w:id="291" w:name="_Toc264546025"/>
      <w:r w:rsidRPr="0037717A">
        <w:rPr>
          <w:rFonts w:eastAsiaTheme="minorHAnsi"/>
          <w:lang w:val="en-GB"/>
        </w:rPr>
        <w:lastRenderedPageBreak/>
        <w:t>Appendix 1 – Test Plans</w:t>
      </w:r>
      <w:r w:rsidR="00126BC3" w:rsidRPr="0037717A">
        <w:rPr>
          <w:rFonts w:eastAsiaTheme="minorHAnsi"/>
          <w:lang w:val="en-GB"/>
        </w:rPr>
        <w:t>.</w:t>
      </w:r>
      <w:bookmarkEnd w:id="291"/>
    </w:p>
    <w:p w:rsidR="00FC3F30" w:rsidRDefault="00FC3F30" w:rsidP="00FC3F30">
      <w:pPr>
        <w:rPr>
          <w:lang w:val="en-GB"/>
        </w:rPr>
      </w:pPr>
    </w:p>
    <w:p w:rsidR="00FC3F30" w:rsidRDefault="00FC3F30" w:rsidP="00FC3F30">
      <w:pPr>
        <w:pStyle w:val="Heading2"/>
      </w:pPr>
      <w:bookmarkStart w:id="292" w:name="_Toc264546026"/>
      <w:r>
        <w:t>Alarm suppression during maintenance windows</w:t>
      </w:r>
      <w:bookmarkEnd w:id="292"/>
    </w:p>
    <w:p w:rsidR="00FC3F30" w:rsidRDefault="00FC3F30" w:rsidP="00FC3F30">
      <w:pPr>
        <w:pStyle w:val="NoSpacing"/>
      </w:pPr>
    </w:p>
    <w:p w:rsidR="00FC3F30" w:rsidRDefault="00FC3F30" w:rsidP="00FC3F30">
      <w:pPr>
        <w:pStyle w:val="Heading3"/>
      </w:pPr>
      <w:bookmarkStart w:id="293" w:name="_Toc264546027"/>
      <w:r>
        <w:t>Requirement:</w:t>
      </w:r>
      <w:bookmarkEnd w:id="293"/>
    </w:p>
    <w:p w:rsidR="00FC3F30" w:rsidRDefault="00FC3F30" w:rsidP="00FC3F30">
      <w:pPr>
        <w:pStyle w:val="NoSpacing"/>
        <w:ind w:left="720"/>
      </w:pPr>
      <w:r>
        <w:t>The requirement requires that all new events are checked against a table held in CMDB. If it or its parent is found to be in a maintenance period then the event should be flagged to show that it is in Maintenance, the reason for this and the time that this maintenance period ends</w:t>
      </w:r>
    </w:p>
    <w:p w:rsidR="00FC3F30" w:rsidRDefault="00FC3F30" w:rsidP="00FC3F30">
      <w:pPr>
        <w:pStyle w:val="NoSpacing"/>
        <w:ind w:left="720"/>
      </w:pPr>
      <w:r w:rsidRPr="007F6729">
        <w:t>Tool is required to insert emergency change windows into CMDB</w:t>
      </w:r>
    </w:p>
    <w:p w:rsidR="00FC3F30" w:rsidRDefault="00FC3F30" w:rsidP="00FC3F30">
      <w:pPr>
        <w:pStyle w:val="NoSpacing"/>
        <w:ind w:left="720"/>
      </w:pPr>
      <w:r w:rsidRPr="007F6729">
        <w:t xml:space="preserve">Tool to </w:t>
      </w:r>
      <w:r>
        <w:t xml:space="preserve">take the event out of its </w:t>
      </w:r>
      <w:r w:rsidRPr="007F6729">
        <w:t xml:space="preserve">maintenance </w:t>
      </w:r>
      <w:r>
        <w:t>period</w:t>
      </w:r>
      <w:r w:rsidRPr="007F6729">
        <w:t xml:space="preserve"> early</w:t>
      </w:r>
    </w:p>
    <w:p w:rsidR="00FC3F30" w:rsidRDefault="00FC3F30" w:rsidP="00FC3F30">
      <w:pPr>
        <w:pStyle w:val="NoSpacing"/>
      </w:pPr>
    </w:p>
    <w:p w:rsidR="00FC3F30" w:rsidRDefault="00FC3F30" w:rsidP="00FC3F30">
      <w:pPr>
        <w:pStyle w:val="Heading3"/>
      </w:pPr>
      <w:bookmarkStart w:id="294" w:name="_Toc264546028"/>
      <w:r>
        <w:t>Policy(s)</w:t>
      </w:r>
      <w:bookmarkEnd w:id="294"/>
    </w:p>
    <w:p w:rsidR="00FC3F30" w:rsidRDefault="00FC3F30" w:rsidP="00FC3F30">
      <w:pPr>
        <w:pStyle w:val="NoSpacing"/>
        <w:ind w:left="720"/>
      </w:pPr>
      <w:r>
        <w:t>Maintenance</w:t>
      </w:r>
    </w:p>
    <w:p w:rsidR="00FC3F30" w:rsidRDefault="00FC3F30" w:rsidP="00FC3F30">
      <w:pPr>
        <w:pStyle w:val="NoSpacing"/>
        <w:ind w:left="1440"/>
      </w:pPr>
      <w:r>
        <w:t>This policy checks all new Events and if the Node or the parent Node are within a maintenance window sets the OS field MaintFlag to show the reason and OS field MaintEnd to show the end of the maintenance window. If the Event is not in a maintenance window then MaintFlag is set to 1, allowing further policies to run against this event</w:t>
      </w:r>
    </w:p>
    <w:p w:rsidR="00FC3F30" w:rsidRDefault="00FC3F30" w:rsidP="00FC3F30">
      <w:pPr>
        <w:pStyle w:val="NoSpacing"/>
        <w:ind w:left="720"/>
      </w:pPr>
      <w:r>
        <w:t>Maintenance End</w:t>
      </w:r>
    </w:p>
    <w:p w:rsidR="00FC3F30" w:rsidRDefault="00FC3F30" w:rsidP="00FC3F30">
      <w:pPr>
        <w:pStyle w:val="NoSpacing"/>
        <w:ind w:left="1440"/>
      </w:pPr>
      <w:r>
        <w:t>This policy runs every 15 seconds checking events that have MaintFlag set to show that it is in a maintenance window and checks if it is has reached the end of the maintenance window. If it has reached the end of the maintenance window it resets the MaintFlag to 0 causing it to be checked again by the Maintenance Policy in case there are any further maintenance windows affecting this event.</w:t>
      </w:r>
    </w:p>
    <w:p w:rsidR="00FC3F30" w:rsidRDefault="00FC3F30" w:rsidP="00FC3F30">
      <w:pPr>
        <w:pStyle w:val="NoSpacing"/>
        <w:ind w:left="1440"/>
      </w:pPr>
    </w:p>
    <w:p w:rsidR="00FC3F30" w:rsidRDefault="00FC3F30" w:rsidP="00FC3F30">
      <w:pPr>
        <w:pStyle w:val="Heading3"/>
      </w:pPr>
      <w:bookmarkStart w:id="295" w:name="_Toc264546029"/>
      <w:r>
        <w:t>Test Event source:</w:t>
      </w:r>
      <w:bookmarkEnd w:id="295"/>
    </w:p>
    <w:p w:rsidR="00FC3F30" w:rsidRDefault="00FC3F30" w:rsidP="00FC3F30">
      <w:pPr>
        <w:pStyle w:val="NoSpacing"/>
        <w:ind w:left="720"/>
      </w:pPr>
      <w:r>
        <w:t>Any Event can be used to check these policies</w:t>
      </w:r>
    </w:p>
    <w:p w:rsidR="00FC3F30" w:rsidRDefault="00FC3F30" w:rsidP="00FC3F30">
      <w:pPr>
        <w:pStyle w:val="NoSpacing"/>
      </w:pPr>
      <w:r>
        <w:tab/>
      </w:r>
    </w:p>
    <w:p w:rsidR="00FC3F30" w:rsidRDefault="00FC3F30" w:rsidP="00FC3F30">
      <w:pPr>
        <w:pStyle w:val="Heading3"/>
      </w:pPr>
      <w:bookmarkStart w:id="296" w:name="_Toc264546030"/>
      <w:r>
        <w:t>Test 1 – check basic operation of the maintenance policies</w:t>
      </w:r>
      <w:bookmarkEnd w:id="296"/>
    </w:p>
    <w:p w:rsidR="00FC3F30" w:rsidRDefault="00FC3F30" w:rsidP="00FC3F30">
      <w:pPr>
        <w:pStyle w:val="NoSpacing"/>
      </w:pPr>
    </w:p>
    <w:p w:rsidR="00FC3F30" w:rsidRDefault="00FC3F30" w:rsidP="00FC3F30">
      <w:pPr>
        <w:pStyle w:val="NoSpacing"/>
        <w:numPr>
          <w:ilvl w:val="0"/>
          <w:numId w:val="31"/>
        </w:numPr>
      </w:pPr>
      <w:r>
        <w:t>Enter an record into the maintenance table for the Node of the test event for a 5 minute period</w:t>
      </w:r>
    </w:p>
    <w:p w:rsidR="00FC3F30" w:rsidRDefault="00FC3F30" w:rsidP="00FC3F30">
      <w:pPr>
        <w:pStyle w:val="NoSpacing"/>
        <w:numPr>
          <w:ilvl w:val="0"/>
          <w:numId w:val="31"/>
        </w:numPr>
      </w:pPr>
      <w:r>
        <w:t>Insert the test event</w:t>
      </w:r>
    </w:p>
    <w:p w:rsidR="00FC3F30" w:rsidRDefault="00FC3F30" w:rsidP="00FC3F30">
      <w:pPr>
        <w:pStyle w:val="NoSpacing"/>
        <w:numPr>
          <w:ilvl w:val="0"/>
          <w:numId w:val="31"/>
        </w:numPr>
      </w:pPr>
      <w:r>
        <w:t>Using an AEL that shows suppressed events see the event arrives and that it is placed in maintenance, checking the correct value is displayed for MaintFlag and that the end of the maintenance window appears in MaintEnd</w:t>
      </w:r>
    </w:p>
    <w:p w:rsidR="00FC3F30" w:rsidRDefault="00FC3F30" w:rsidP="00FC3F30">
      <w:pPr>
        <w:pStyle w:val="NoSpacing"/>
        <w:numPr>
          <w:ilvl w:val="0"/>
          <w:numId w:val="31"/>
        </w:numPr>
      </w:pPr>
      <w:r>
        <w:t>After 5 minutes check that the event comes out of maintenance (MaintFlag = 1) and that any further required policies run</w:t>
      </w:r>
    </w:p>
    <w:p w:rsidR="00FC3F30" w:rsidRDefault="00FC3F30" w:rsidP="00FC3F30">
      <w:pPr>
        <w:pStyle w:val="NoSpacing"/>
      </w:pPr>
    </w:p>
    <w:p w:rsidR="00FC3F30" w:rsidRDefault="00FC3F30" w:rsidP="00FC3F30">
      <w:pPr>
        <w:pStyle w:val="Heading3"/>
      </w:pPr>
      <w:bookmarkStart w:id="297" w:name="_Toc264546031"/>
      <w:r>
        <w:t>Test 2 – check sequential maintenance windows</w:t>
      </w:r>
      <w:bookmarkEnd w:id="297"/>
    </w:p>
    <w:p w:rsidR="00FC3F30" w:rsidRDefault="00FC3F30" w:rsidP="00FC3F30">
      <w:pPr>
        <w:pStyle w:val="NoSpacing"/>
      </w:pPr>
    </w:p>
    <w:p w:rsidR="00FC3F30" w:rsidRDefault="00FC3F30" w:rsidP="00FC3F30">
      <w:pPr>
        <w:pStyle w:val="NoSpacing"/>
        <w:numPr>
          <w:ilvl w:val="0"/>
          <w:numId w:val="34"/>
        </w:numPr>
      </w:pPr>
      <w:r>
        <w:t>Enter a record into the maintenance table for the Node of the test event for a 5 minute period</w:t>
      </w:r>
    </w:p>
    <w:p w:rsidR="00FC3F30" w:rsidRDefault="00FC3F30" w:rsidP="00FC3F30">
      <w:pPr>
        <w:pStyle w:val="NoSpacing"/>
        <w:numPr>
          <w:ilvl w:val="0"/>
          <w:numId w:val="34"/>
        </w:numPr>
      </w:pPr>
      <w:r>
        <w:t>Enter a record into the maintenance table for the Node of the test event for a 5 minute period that starts just before the first window ends.</w:t>
      </w:r>
    </w:p>
    <w:p w:rsidR="00FC3F30" w:rsidRDefault="00FC3F30" w:rsidP="00FC3F30">
      <w:pPr>
        <w:pStyle w:val="NoSpacing"/>
        <w:numPr>
          <w:ilvl w:val="0"/>
          <w:numId w:val="34"/>
        </w:numPr>
      </w:pPr>
      <w:r>
        <w:lastRenderedPageBreak/>
        <w:t>Insert a test event</w:t>
      </w:r>
    </w:p>
    <w:p w:rsidR="00FC3F30" w:rsidRDefault="00FC3F30" w:rsidP="00FC3F30">
      <w:pPr>
        <w:pStyle w:val="NoSpacing"/>
        <w:numPr>
          <w:ilvl w:val="0"/>
          <w:numId w:val="34"/>
        </w:numPr>
      </w:pPr>
      <w:r>
        <w:t>Check the correct values are displayed for MaintFlag and MaintEnd(End of first maintenance window)</w:t>
      </w:r>
    </w:p>
    <w:p w:rsidR="00FC3F30" w:rsidRDefault="00FC3F30" w:rsidP="00FC3F30">
      <w:pPr>
        <w:pStyle w:val="NoSpacing"/>
        <w:numPr>
          <w:ilvl w:val="0"/>
          <w:numId w:val="34"/>
        </w:numPr>
      </w:pPr>
      <w:r>
        <w:t>After 5 minutes check that the correct values are displayed for MaintFlag and MaintEnd(End of second maintenance window)</w:t>
      </w:r>
    </w:p>
    <w:p w:rsidR="00FC3F30" w:rsidRDefault="00FC3F30" w:rsidP="00FC3F30">
      <w:pPr>
        <w:pStyle w:val="NoSpacing"/>
        <w:numPr>
          <w:ilvl w:val="0"/>
          <w:numId w:val="34"/>
        </w:numPr>
      </w:pPr>
      <w:r>
        <w:t>After a further 5 minutes check that the event comes out of maintenance (MaintFlag = 1) and that any further required policies run</w:t>
      </w:r>
    </w:p>
    <w:p w:rsidR="00FC3F30" w:rsidRDefault="00FC3F30" w:rsidP="00FC3F30">
      <w:pPr>
        <w:pStyle w:val="NoSpacing"/>
        <w:ind w:left="1440"/>
      </w:pPr>
    </w:p>
    <w:p w:rsidR="00FC3F30" w:rsidRDefault="00FC3F30" w:rsidP="00FC3F30">
      <w:pPr>
        <w:pStyle w:val="Heading3"/>
      </w:pPr>
      <w:bookmarkStart w:id="298" w:name="_Toc264546032"/>
      <w:r>
        <w:t>Test 3 – Test use of tool to take event out of maintenance</w:t>
      </w:r>
      <w:bookmarkEnd w:id="298"/>
    </w:p>
    <w:p w:rsidR="00FC3F30" w:rsidRDefault="00FC3F30" w:rsidP="00FC3F30">
      <w:pPr>
        <w:pStyle w:val="NoSpacing"/>
        <w:ind w:left="720"/>
      </w:pPr>
    </w:p>
    <w:p w:rsidR="00FC3F30" w:rsidRDefault="00FC3F30" w:rsidP="00FC3F30">
      <w:pPr>
        <w:pStyle w:val="NoSpacing"/>
        <w:numPr>
          <w:ilvl w:val="0"/>
          <w:numId w:val="35"/>
        </w:numPr>
      </w:pPr>
      <w:r>
        <w:t>Enter an record into the maintenance table for the Node of the test event for a 5 minute period</w:t>
      </w:r>
    </w:p>
    <w:p w:rsidR="00FC3F30" w:rsidRDefault="00FC3F30" w:rsidP="00FC3F30">
      <w:pPr>
        <w:pStyle w:val="NoSpacing"/>
        <w:numPr>
          <w:ilvl w:val="0"/>
          <w:numId w:val="35"/>
        </w:numPr>
      </w:pPr>
      <w:r>
        <w:t>Insert the test event</w:t>
      </w:r>
    </w:p>
    <w:p w:rsidR="00FC3F30" w:rsidRDefault="00FC3F30" w:rsidP="00FC3F30">
      <w:pPr>
        <w:pStyle w:val="NoSpacing"/>
        <w:numPr>
          <w:ilvl w:val="0"/>
          <w:numId w:val="35"/>
        </w:numPr>
      </w:pPr>
      <w:r>
        <w:t>Check the correct values are displayed for MaintFlag and MaintEnd</w:t>
      </w:r>
    </w:p>
    <w:p w:rsidR="00FC3F30" w:rsidRDefault="00FC3F30" w:rsidP="00FC3F30">
      <w:pPr>
        <w:pStyle w:val="NoSpacing"/>
        <w:numPr>
          <w:ilvl w:val="0"/>
          <w:numId w:val="35"/>
        </w:numPr>
      </w:pPr>
      <w:r>
        <w:t>Right Click the event and select the end maintenance tool</w:t>
      </w:r>
    </w:p>
    <w:p w:rsidR="00FC3F30" w:rsidRDefault="00FC3F30" w:rsidP="00FC3F30">
      <w:pPr>
        <w:pStyle w:val="NoSpacing"/>
        <w:numPr>
          <w:ilvl w:val="0"/>
          <w:numId w:val="35"/>
        </w:numPr>
      </w:pPr>
      <w:r>
        <w:t>Check that the event comes out of maintenance (MaintFlag = 2) and that any further required policies run</w:t>
      </w:r>
    </w:p>
    <w:p w:rsidR="00FC3F30" w:rsidRDefault="00FC3F30" w:rsidP="00FC3F30">
      <w:pPr>
        <w:pStyle w:val="NoSpacing"/>
        <w:ind w:left="1440"/>
      </w:pPr>
    </w:p>
    <w:p w:rsidR="00FC3F30" w:rsidRDefault="00FC3F30" w:rsidP="00FC3F30">
      <w:pPr>
        <w:pStyle w:val="NoSpacing"/>
      </w:pPr>
    </w:p>
    <w:p w:rsidR="00FC3F30" w:rsidRDefault="00FC3F30">
      <w:pPr>
        <w:rPr>
          <w:rFonts w:asciiTheme="majorHAnsi" w:eastAsiaTheme="majorEastAsia" w:hAnsiTheme="majorHAnsi" w:cstheme="majorBidi"/>
          <w:b/>
          <w:bCs/>
          <w:color w:val="4F81BD" w:themeColor="accent1"/>
          <w:sz w:val="26"/>
          <w:szCs w:val="26"/>
        </w:rPr>
      </w:pPr>
      <w:r>
        <w:br w:type="page"/>
      </w:r>
    </w:p>
    <w:p w:rsidR="00FC3F30" w:rsidRDefault="00FC3F30" w:rsidP="00FC3F30">
      <w:pPr>
        <w:pStyle w:val="Heading2"/>
      </w:pPr>
      <w:bookmarkStart w:id="299" w:name="_Toc264546033"/>
      <w:r>
        <w:lastRenderedPageBreak/>
        <w:t>TxN Input Power Low/High/Abnormal</w:t>
      </w:r>
      <w:bookmarkEnd w:id="299"/>
    </w:p>
    <w:p w:rsidR="00FC3F30" w:rsidRDefault="00FC3F30" w:rsidP="00FC3F30">
      <w:pPr>
        <w:pStyle w:val="NoSpacing"/>
      </w:pPr>
    </w:p>
    <w:p w:rsidR="00FC3F30" w:rsidRDefault="00FC3F30" w:rsidP="00FC3F30">
      <w:pPr>
        <w:pStyle w:val="Heading3"/>
      </w:pPr>
      <w:bookmarkStart w:id="300" w:name="_Toc264546034"/>
      <w:r>
        <w:t>Requirement:</w:t>
      </w:r>
      <w:bookmarkEnd w:id="300"/>
    </w:p>
    <w:p w:rsidR="00FC3F30" w:rsidRDefault="00FC3F30" w:rsidP="00FC3F30">
      <w:pPr>
        <w:pStyle w:val="NoSpacing"/>
        <w:ind w:left="720"/>
      </w:pPr>
      <w:r w:rsidRPr="007F604F">
        <w:t>Input power alarms should have TTs raised for them after a specific, 5 minute, wait</w:t>
      </w:r>
      <w:r>
        <w:t xml:space="preserve"> </w:t>
      </w:r>
      <w:r w:rsidRPr="007F604F">
        <w:t>period, to allow the events to clear automatically. If a power abnormal alarm is</w:t>
      </w:r>
      <w:r>
        <w:t xml:space="preserve"> </w:t>
      </w:r>
      <w:r w:rsidRPr="007F604F">
        <w:t>received it should be treated as a parent event for the low and high power alarms.</w:t>
      </w:r>
    </w:p>
    <w:p w:rsidR="00FC3F30" w:rsidRDefault="00FC3F30" w:rsidP="00FC3F30">
      <w:pPr>
        <w:pStyle w:val="NoSpacing"/>
      </w:pPr>
    </w:p>
    <w:p w:rsidR="00FC3F30" w:rsidRDefault="00FC3F30" w:rsidP="00FC3F30">
      <w:pPr>
        <w:pStyle w:val="Heading3"/>
      </w:pPr>
      <w:bookmarkStart w:id="301" w:name="_Toc264546035"/>
      <w:r>
        <w:t>Policy(s)</w:t>
      </w:r>
      <w:bookmarkEnd w:id="301"/>
    </w:p>
    <w:p w:rsidR="00FC3F30" w:rsidRDefault="00FC3F30" w:rsidP="00FC3F30">
      <w:pPr>
        <w:pStyle w:val="NoSpacing"/>
        <w:ind w:left="720"/>
      </w:pPr>
      <w:r>
        <w:t>TxnInputPower</w:t>
      </w:r>
    </w:p>
    <w:p w:rsidR="00FC3F30" w:rsidRDefault="00685C2B" w:rsidP="00FC3F30">
      <w:pPr>
        <w:pStyle w:val="NoSpacing"/>
        <w:ind w:left="1440"/>
      </w:pPr>
      <w:r>
        <w:t>This policy checks</w:t>
      </w:r>
      <w:r w:rsidR="00FC3F30">
        <w:t xml:space="preserve"> all TxN power events. If the event has not cleared after 5 minutes generates a new TT if there isn’t already one raised for a TxN power event from the same node. If there is a TT for a TxN power event it will use the same TT</w:t>
      </w:r>
    </w:p>
    <w:p w:rsidR="00FC3F30" w:rsidRDefault="00FC3F30" w:rsidP="00FC3F30">
      <w:pPr>
        <w:pStyle w:val="NoSpacing"/>
        <w:ind w:left="1440" w:firstLine="720"/>
      </w:pPr>
    </w:p>
    <w:p w:rsidR="00FC3F30" w:rsidRDefault="00FC3F30" w:rsidP="00FC3F30">
      <w:pPr>
        <w:pStyle w:val="Heading3"/>
      </w:pPr>
      <w:bookmarkStart w:id="302" w:name="_Toc264546036"/>
      <w:r>
        <w:t>Test Event source:</w:t>
      </w:r>
      <w:bookmarkEnd w:id="302"/>
    </w:p>
    <w:p w:rsidR="00FC3F30" w:rsidRDefault="00FC3F30" w:rsidP="00FC3F30">
      <w:pPr>
        <w:pStyle w:val="NoSpacing"/>
        <w:ind w:left="720"/>
      </w:pPr>
      <w:r>
        <w:t>TxN Power High Event</w:t>
      </w:r>
    </w:p>
    <w:p w:rsidR="00FC3F30" w:rsidRDefault="00FC3F30" w:rsidP="00FC3F30">
      <w:pPr>
        <w:pStyle w:val="NoSpacing"/>
        <w:ind w:left="720"/>
      </w:pPr>
      <w:r>
        <w:t>TxN Power Abnormal event</w:t>
      </w:r>
    </w:p>
    <w:p w:rsidR="00FC3F30" w:rsidRDefault="00FC3F30" w:rsidP="00FC3F30">
      <w:pPr>
        <w:pStyle w:val="NoSpacing"/>
        <w:ind w:left="720"/>
      </w:pPr>
      <w:r>
        <w:t>Note:  if these events cannot be generated by ML then it may be necessary to use synthetic events. If this is the case the ML should certify that the synthetic events are suitable for this testing</w:t>
      </w:r>
    </w:p>
    <w:p w:rsidR="00FC3F30" w:rsidRDefault="00FC3F30" w:rsidP="00FC3F30">
      <w:pPr>
        <w:pStyle w:val="NoSpacing"/>
      </w:pPr>
    </w:p>
    <w:p w:rsidR="00FC3F30" w:rsidRDefault="00FC3F30" w:rsidP="00FC3F30">
      <w:pPr>
        <w:pStyle w:val="Heading3"/>
      </w:pPr>
      <w:bookmarkStart w:id="303" w:name="_Toc264546037"/>
      <w:r>
        <w:t>Test 1 – Check Basic operation</w:t>
      </w:r>
      <w:bookmarkEnd w:id="303"/>
      <w:r>
        <w:t xml:space="preserve"> </w:t>
      </w:r>
    </w:p>
    <w:p w:rsidR="00FC3F30" w:rsidRDefault="00FC3F30" w:rsidP="00FC3F30">
      <w:pPr>
        <w:pStyle w:val="NoSpacing"/>
      </w:pPr>
    </w:p>
    <w:p w:rsidR="00FC3F30" w:rsidRDefault="00FC3F30" w:rsidP="00FC3F30">
      <w:pPr>
        <w:pStyle w:val="NoSpacing"/>
        <w:numPr>
          <w:ilvl w:val="0"/>
          <w:numId w:val="31"/>
        </w:numPr>
      </w:pPr>
      <w:r>
        <w:t>Insert TxN Power High Event</w:t>
      </w:r>
    </w:p>
    <w:p w:rsidR="00FC3F30" w:rsidRDefault="00FC3F30" w:rsidP="00FC3F30">
      <w:pPr>
        <w:pStyle w:val="NoSpacing"/>
        <w:numPr>
          <w:ilvl w:val="0"/>
          <w:numId w:val="31"/>
        </w:numPr>
      </w:pPr>
      <w:r>
        <w:t>Check Event appears in a suitable AEL</w:t>
      </w:r>
    </w:p>
    <w:p w:rsidR="00FC3F30" w:rsidRDefault="00FC3F30" w:rsidP="00FC3F30">
      <w:pPr>
        <w:pStyle w:val="NoSpacing"/>
        <w:numPr>
          <w:ilvl w:val="0"/>
          <w:numId w:val="31"/>
        </w:numPr>
      </w:pPr>
      <w:r>
        <w:t>After 5 minutes check that a TT is raise</w:t>
      </w:r>
    </w:p>
    <w:p w:rsidR="00FC3F30" w:rsidRDefault="00FC3F30" w:rsidP="00FC3F30">
      <w:pPr>
        <w:pStyle w:val="NoSpacing"/>
        <w:ind w:left="1440"/>
      </w:pPr>
    </w:p>
    <w:p w:rsidR="00FC3F30" w:rsidRDefault="00FC3F30" w:rsidP="00FC3F30">
      <w:pPr>
        <w:pStyle w:val="NoSpacing"/>
        <w:ind w:left="1440"/>
      </w:pPr>
      <w:r>
        <w:t>Following this test clear the alert and it’s associated TT</w:t>
      </w:r>
    </w:p>
    <w:p w:rsidR="00FC3F30" w:rsidRDefault="00FC3F30" w:rsidP="00FC3F30">
      <w:pPr>
        <w:pStyle w:val="NoSpacing"/>
      </w:pPr>
    </w:p>
    <w:p w:rsidR="00FC3F30" w:rsidRDefault="00FC3F30" w:rsidP="00FC3F30">
      <w:pPr>
        <w:pStyle w:val="Heading3"/>
      </w:pPr>
      <w:bookmarkStart w:id="304" w:name="_Toc264546038"/>
      <w:r>
        <w:t>Test 2 – Check that no TT is raised if the event is cleared within the 5 minute window</w:t>
      </w:r>
      <w:bookmarkEnd w:id="304"/>
    </w:p>
    <w:p w:rsidR="00FC3F30" w:rsidRDefault="00FC3F30" w:rsidP="00FC3F30">
      <w:pPr>
        <w:pStyle w:val="NoSpacing"/>
      </w:pPr>
    </w:p>
    <w:p w:rsidR="00FC3F30" w:rsidRDefault="00FC3F30" w:rsidP="00FC3F30">
      <w:pPr>
        <w:pStyle w:val="NoSpacing"/>
        <w:numPr>
          <w:ilvl w:val="0"/>
          <w:numId w:val="32"/>
        </w:numPr>
      </w:pPr>
      <w:r>
        <w:t>Insert TxN Power High Event</w:t>
      </w:r>
    </w:p>
    <w:p w:rsidR="00FC3F30" w:rsidRDefault="00FC3F30" w:rsidP="00FC3F30">
      <w:pPr>
        <w:pStyle w:val="NoSpacing"/>
        <w:numPr>
          <w:ilvl w:val="0"/>
          <w:numId w:val="32"/>
        </w:numPr>
      </w:pPr>
      <w:r>
        <w:t>Check Event appears in a suitable AEL</w:t>
      </w:r>
    </w:p>
    <w:p w:rsidR="00FC3F30" w:rsidRDefault="00FC3F30" w:rsidP="00FC3F30">
      <w:pPr>
        <w:pStyle w:val="NoSpacing"/>
        <w:numPr>
          <w:ilvl w:val="0"/>
          <w:numId w:val="32"/>
        </w:numPr>
      </w:pPr>
      <w:r>
        <w:t>Clear the Event</w:t>
      </w:r>
    </w:p>
    <w:p w:rsidR="00FC3F30" w:rsidRDefault="00FC3F30" w:rsidP="00FC3F30">
      <w:pPr>
        <w:pStyle w:val="NoSpacing"/>
        <w:numPr>
          <w:ilvl w:val="0"/>
          <w:numId w:val="32"/>
        </w:numPr>
      </w:pPr>
      <w:r>
        <w:t>After 5 minutes check that no TT has been raised</w:t>
      </w:r>
    </w:p>
    <w:p w:rsidR="00FC3F30" w:rsidRDefault="00FC3F30" w:rsidP="00FC3F30">
      <w:pPr>
        <w:pStyle w:val="NoSpacing"/>
        <w:ind w:left="1440"/>
      </w:pPr>
    </w:p>
    <w:p w:rsidR="00FC3F30" w:rsidRDefault="00FC3F30" w:rsidP="00FC3F30">
      <w:pPr>
        <w:pStyle w:val="Heading3"/>
      </w:pPr>
      <w:bookmarkStart w:id="305" w:name="_Toc264546039"/>
      <w:r>
        <w:t>Test 3</w:t>
      </w:r>
      <w:r>
        <w:tab/>
        <w:t>- check that multiple power events for a given Node only generate 1 TT</w:t>
      </w:r>
      <w:bookmarkEnd w:id="305"/>
    </w:p>
    <w:p w:rsidR="00FC3F30" w:rsidRDefault="00FC3F30" w:rsidP="00FC3F30">
      <w:pPr>
        <w:pStyle w:val="NoSpacing"/>
      </w:pPr>
    </w:p>
    <w:p w:rsidR="00FC3F30" w:rsidRDefault="00FC3F30" w:rsidP="00FC3F30">
      <w:pPr>
        <w:pStyle w:val="NoSpacing"/>
        <w:numPr>
          <w:ilvl w:val="0"/>
          <w:numId w:val="33"/>
        </w:numPr>
      </w:pPr>
      <w:r>
        <w:t>Insert TxN Power Abnormal Event</w:t>
      </w:r>
    </w:p>
    <w:p w:rsidR="00FC3F30" w:rsidRDefault="00FC3F30" w:rsidP="00FC3F30">
      <w:pPr>
        <w:pStyle w:val="NoSpacing"/>
        <w:numPr>
          <w:ilvl w:val="0"/>
          <w:numId w:val="33"/>
        </w:numPr>
      </w:pPr>
      <w:r>
        <w:t xml:space="preserve">Check Event appears in a suitable AEL </w:t>
      </w:r>
    </w:p>
    <w:p w:rsidR="00FC3F30" w:rsidRDefault="00FC3F30" w:rsidP="00FC3F30">
      <w:pPr>
        <w:pStyle w:val="NoSpacing"/>
        <w:numPr>
          <w:ilvl w:val="0"/>
          <w:numId w:val="33"/>
        </w:numPr>
      </w:pPr>
      <w:r>
        <w:t>After 5 minutes check that a TT is raised – make a note of its reference</w:t>
      </w:r>
    </w:p>
    <w:p w:rsidR="00FC3F30" w:rsidRDefault="00FC3F30" w:rsidP="00FC3F30">
      <w:pPr>
        <w:pStyle w:val="NoSpacing"/>
        <w:numPr>
          <w:ilvl w:val="0"/>
          <w:numId w:val="33"/>
        </w:numPr>
      </w:pPr>
      <w:r>
        <w:t>Insert TxN Power High Event</w:t>
      </w:r>
    </w:p>
    <w:p w:rsidR="00FC3F30" w:rsidRDefault="00FC3F30" w:rsidP="00FC3F30">
      <w:pPr>
        <w:pStyle w:val="NoSpacing"/>
        <w:numPr>
          <w:ilvl w:val="0"/>
          <w:numId w:val="33"/>
        </w:numPr>
      </w:pPr>
      <w:r>
        <w:t>Check Event appears in a suitable AEL</w:t>
      </w:r>
    </w:p>
    <w:p w:rsidR="00FC3F30" w:rsidRDefault="00FC3F30" w:rsidP="00FC3F30">
      <w:pPr>
        <w:pStyle w:val="NoSpacing"/>
        <w:numPr>
          <w:ilvl w:val="0"/>
          <w:numId w:val="33"/>
        </w:numPr>
      </w:pPr>
      <w:r>
        <w:t>Check the event has the same TT reference as the TxN Power Abnormal Event</w:t>
      </w:r>
    </w:p>
    <w:p w:rsidR="00FC3F30" w:rsidRDefault="00FC3F30" w:rsidP="00FC3F30">
      <w:pPr>
        <w:pStyle w:val="NoSpacing"/>
        <w:numPr>
          <w:ilvl w:val="0"/>
          <w:numId w:val="33"/>
        </w:numPr>
      </w:pPr>
      <w:r>
        <w:t xml:space="preserve">Check the TT has been updated to show the additional event </w:t>
      </w:r>
    </w:p>
    <w:p w:rsidR="00FC3F30" w:rsidRDefault="00FC3F30" w:rsidP="00FC3F30">
      <w:pPr>
        <w:pStyle w:val="Heading2"/>
      </w:pPr>
      <w:bookmarkStart w:id="306" w:name="_Toc264546040"/>
      <w:r>
        <w:lastRenderedPageBreak/>
        <w:t>Core Hardware</w:t>
      </w:r>
      <w:bookmarkEnd w:id="306"/>
    </w:p>
    <w:p w:rsidR="00FC3F30" w:rsidRDefault="00FC3F30" w:rsidP="00FC3F30">
      <w:pPr>
        <w:pStyle w:val="NoSpacing"/>
        <w:ind w:left="720"/>
      </w:pPr>
      <w:r>
        <w:t xml:space="preserve"> </w:t>
      </w:r>
    </w:p>
    <w:p w:rsidR="00FC3F30" w:rsidRDefault="00FC3F30" w:rsidP="00FC3F30">
      <w:pPr>
        <w:pStyle w:val="NoSpacing"/>
      </w:pPr>
    </w:p>
    <w:p w:rsidR="00FC3F30" w:rsidRDefault="00FC3F30" w:rsidP="00FC3F30">
      <w:pPr>
        <w:pStyle w:val="Heading3"/>
      </w:pPr>
      <w:bookmarkStart w:id="307" w:name="_Toc264546041"/>
      <w:r>
        <w:t>Requirement:</w:t>
      </w:r>
      <w:bookmarkEnd w:id="307"/>
    </w:p>
    <w:p w:rsidR="00FC3F30" w:rsidRDefault="00FC3F30" w:rsidP="00FC3F30">
      <w:pPr>
        <w:pStyle w:val="NoSpacing"/>
        <w:ind w:left="720"/>
      </w:pPr>
      <w:r w:rsidRPr="00EB0964">
        <w:t>Multiple environmental alarms associated with the same CORE NE, for example</w:t>
      </w:r>
      <w:r>
        <w:t xml:space="preserve"> </w:t>
      </w:r>
      <w:r w:rsidRPr="00EB0964">
        <w:t>GenSet alarms and Low Voltage alarms, should be handled in as a single incident,</w:t>
      </w:r>
      <w:r>
        <w:t xml:space="preserve"> </w:t>
      </w:r>
      <w:r w:rsidRPr="00EB0964">
        <w:t xml:space="preserve">and not raise individual TTs. </w:t>
      </w:r>
    </w:p>
    <w:p w:rsidR="00FC3F30" w:rsidRPr="00EB0964" w:rsidRDefault="00FC3F30" w:rsidP="00FC3F30">
      <w:pPr>
        <w:pStyle w:val="NoSpacing"/>
        <w:ind w:left="720"/>
      </w:pPr>
      <w:r w:rsidRPr="00EB0964">
        <w:t>The severity of the alarm should be associated with the</w:t>
      </w:r>
      <w:r>
        <w:t xml:space="preserve"> </w:t>
      </w:r>
      <w:r w:rsidRPr="00EB0964">
        <w:t>site type and priority which is to be provided by Mobilink for environmental alarms.</w:t>
      </w:r>
      <w:r>
        <w:t xml:space="preserve"> </w:t>
      </w:r>
    </w:p>
    <w:p w:rsidR="00FC3F30" w:rsidRPr="00EB0964" w:rsidRDefault="00FC3F30" w:rsidP="00FC3F30">
      <w:pPr>
        <w:pStyle w:val="NoSpacing"/>
        <w:ind w:left="720"/>
      </w:pPr>
      <w:r w:rsidRPr="00EB0964">
        <w:t>When all environmental alarms have cleared for the site, the incident is deemed to</w:t>
      </w:r>
      <w:r>
        <w:t xml:space="preserve"> </w:t>
      </w:r>
      <w:r w:rsidRPr="00EB0964">
        <w:t>be closed.</w:t>
      </w:r>
      <w:r>
        <w:t xml:space="preserve"> </w:t>
      </w:r>
    </w:p>
    <w:p w:rsidR="00FC3F30" w:rsidRDefault="00FC3F30" w:rsidP="00FC3F30">
      <w:pPr>
        <w:pStyle w:val="NoSpacing"/>
        <w:ind w:left="720"/>
      </w:pPr>
      <w:r w:rsidRPr="00EB0964">
        <w:t>Wapda and GenSet failure alarms should be correlated to create a single TT in</w:t>
      </w:r>
      <w:r>
        <w:t xml:space="preserve"> </w:t>
      </w:r>
      <w:r w:rsidRPr="00EB0964">
        <w:t xml:space="preserve">TSRM. </w:t>
      </w:r>
    </w:p>
    <w:p w:rsidR="00FC3F30" w:rsidRDefault="00FC3F30" w:rsidP="00FC3F30">
      <w:pPr>
        <w:pStyle w:val="NoSpacing"/>
        <w:ind w:left="720"/>
      </w:pPr>
      <w:r w:rsidRPr="00EB0964">
        <w:t>Power alarms appear in the category of Trunk System alarms and Msoft</w:t>
      </w:r>
      <w:r>
        <w:t xml:space="preserve"> </w:t>
      </w:r>
      <w:r w:rsidRPr="00EB0964">
        <w:t>alarms for Suth NEs.</w:t>
      </w:r>
    </w:p>
    <w:p w:rsidR="00FC3F30" w:rsidRDefault="00FC3F30" w:rsidP="00FC3F30">
      <w:pPr>
        <w:pStyle w:val="NoSpacing"/>
      </w:pPr>
    </w:p>
    <w:p w:rsidR="00FC3F30" w:rsidRDefault="00FC3F30" w:rsidP="00FC3F30">
      <w:pPr>
        <w:pStyle w:val="Heading3"/>
      </w:pPr>
      <w:bookmarkStart w:id="308" w:name="_Toc264546042"/>
      <w:r>
        <w:t>Policy(s)</w:t>
      </w:r>
      <w:bookmarkEnd w:id="308"/>
    </w:p>
    <w:p w:rsidR="00FC3F30" w:rsidRDefault="00FC3F30" w:rsidP="00FC3F30">
      <w:pPr>
        <w:pStyle w:val="NoSpacing"/>
        <w:ind w:left="720"/>
      </w:pPr>
      <w:r>
        <w:t>CoreHardware</w:t>
      </w:r>
    </w:p>
    <w:p w:rsidR="00FC3F30" w:rsidRDefault="00FC3F30" w:rsidP="00FC3F30">
      <w:pPr>
        <w:pStyle w:val="NoSpacing"/>
        <w:ind w:left="1440"/>
      </w:pPr>
      <w:r>
        <w:t xml:space="preserve">This policy initially identifies the sub group of core hardware alerting before enriching the event. I then checks to see if there is an existing TT for that sub group, if there is it, it update the TT. </w:t>
      </w:r>
    </w:p>
    <w:p w:rsidR="00FC3F30" w:rsidRDefault="00FC3F30" w:rsidP="00FC3F30">
      <w:pPr>
        <w:pStyle w:val="NoSpacing"/>
        <w:ind w:left="1440"/>
      </w:pPr>
      <w:r>
        <w:t>If event has not cleared after a delay then a synthetic event with an associated TT is raised with details of the parent event and of the TT being put in the child events</w:t>
      </w:r>
    </w:p>
    <w:p w:rsidR="00FC3F30" w:rsidRDefault="00FC3F30" w:rsidP="00FC3F30">
      <w:pPr>
        <w:pStyle w:val="NoSpacing"/>
        <w:ind w:left="720"/>
      </w:pPr>
    </w:p>
    <w:p w:rsidR="00FC3F30" w:rsidRDefault="00FC3F30" w:rsidP="00FC3F30">
      <w:pPr>
        <w:pStyle w:val="NoSpacing"/>
        <w:ind w:left="720"/>
      </w:pPr>
      <w:r>
        <w:t>CoreHardwareClear</w:t>
      </w:r>
    </w:p>
    <w:p w:rsidR="00FC3F30" w:rsidRDefault="00FC3F30" w:rsidP="00FC3F30">
      <w:pPr>
        <w:pStyle w:val="NoSpacing"/>
        <w:ind w:left="1440"/>
      </w:pPr>
      <w:r>
        <w:t>This policy checks any Core Hardware events when they are set to clear. If they are last child event of a sub group it sets the parent event to clear</w:t>
      </w:r>
    </w:p>
    <w:p w:rsidR="00FC3F30" w:rsidRDefault="00FC3F30" w:rsidP="00FC3F30">
      <w:pPr>
        <w:pStyle w:val="NoSpacing"/>
        <w:ind w:left="1440"/>
      </w:pPr>
    </w:p>
    <w:p w:rsidR="00FC3F30" w:rsidRDefault="00FC3F30" w:rsidP="00FC3F30">
      <w:pPr>
        <w:pStyle w:val="Heading3"/>
      </w:pPr>
      <w:bookmarkStart w:id="309" w:name="_Toc264546043"/>
      <w:r>
        <w:t>Test Event source:</w:t>
      </w:r>
      <w:bookmarkEnd w:id="309"/>
    </w:p>
    <w:p w:rsidR="00FC3F30" w:rsidRDefault="00FC3F30" w:rsidP="00FC3F30">
      <w:pPr>
        <w:pStyle w:val="NoSpacing"/>
      </w:pPr>
      <w:r>
        <w:tab/>
      </w:r>
    </w:p>
    <w:p w:rsidR="00FC3F30" w:rsidRDefault="00FC3F30" w:rsidP="00FC3F30">
      <w:pPr>
        <w:pStyle w:val="Heading3"/>
      </w:pPr>
      <w:bookmarkStart w:id="310" w:name="_Toc264546044"/>
      <w:r>
        <w:t>Test 1 – Test description</w:t>
      </w:r>
      <w:bookmarkEnd w:id="310"/>
    </w:p>
    <w:p w:rsidR="00FC3F30" w:rsidRDefault="00FC3F30" w:rsidP="00FC3F30">
      <w:pPr>
        <w:pStyle w:val="NoSpacing"/>
      </w:pPr>
    </w:p>
    <w:p w:rsidR="00FC3F30" w:rsidRDefault="00FC3F30" w:rsidP="00685C2B">
      <w:pPr>
        <w:pStyle w:val="NoSpacing"/>
        <w:ind w:left="1440"/>
      </w:pPr>
    </w:p>
    <w:p w:rsidR="00FC3F30" w:rsidRDefault="00FC3F30" w:rsidP="00FC3F30">
      <w:pPr>
        <w:rPr>
          <w:lang w:val="en-GB"/>
        </w:rPr>
      </w:pPr>
    </w:p>
    <w:p w:rsidR="00FC3F30" w:rsidRPr="00FC3F30" w:rsidRDefault="00FC3F30" w:rsidP="00FC3F30">
      <w:pPr>
        <w:rPr>
          <w:lang w:val="en-GB"/>
        </w:rPr>
      </w:pPr>
    </w:p>
    <w:sectPr w:rsidR="00FC3F30" w:rsidRPr="00FC3F30" w:rsidSect="00CE7BEF">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610B" w:rsidRDefault="003E610B" w:rsidP="0071694E">
      <w:pPr>
        <w:spacing w:after="0" w:line="240" w:lineRule="auto"/>
      </w:pPr>
      <w:r>
        <w:separator/>
      </w:r>
    </w:p>
  </w:endnote>
  <w:endnote w:type="continuationSeparator" w:id="0">
    <w:p w:rsidR="003E610B" w:rsidRDefault="003E610B" w:rsidP="007169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HPHG K+ Helvetica">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Futura-Light">
    <w:panose1 w:val="00000000000000000000"/>
    <w:charset w:val="00"/>
    <w:family w:val="swiss"/>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00809"/>
      <w:docPartObj>
        <w:docPartGallery w:val="Page Numbers (Bottom of Page)"/>
        <w:docPartUnique/>
      </w:docPartObj>
    </w:sdtPr>
    <w:sdtContent>
      <w:p w:rsidR="007355D0" w:rsidRDefault="007355D0">
        <w:pPr>
          <w:pStyle w:val="Footer"/>
          <w:jc w:val="right"/>
        </w:pPr>
        <w:fldSimple w:instr=" PAGE   \* MERGEFORMAT ">
          <w:r w:rsidR="003476DF">
            <w:rPr>
              <w:noProof/>
            </w:rPr>
            <w:t>26</w:t>
          </w:r>
        </w:fldSimple>
      </w:p>
    </w:sdtContent>
  </w:sdt>
  <w:p w:rsidR="007355D0" w:rsidRDefault="007355D0">
    <w:pPr>
      <w:pStyle w:val="Footer"/>
    </w:pPr>
    <w:r>
      <w:t xml:space="preserve">Mobilink Impact Policies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610B" w:rsidRDefault="003E610B" w:rsidP="0071694E">
      <w:pPr>
        <w:spacing w:after="0" w:line="240" w:lineRule="auto"/>
      </w:pPr>
      <w:r>
        <w:separator/>
      </w:r>
    </w:p>
  </w:footnote>
  <w:footnote w:type="continuationSeparator" w:id="0">
    <w:p w:rsidR="003E610B" w:rsidRDefault="003E610B" w:rsidP="007169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C147C"/>
    <w:multiLevelType w:val="hybridMultilevel"/>
    <w:tmpl w:val="BEA2D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025756"/>
    <w:multiLevelType w:val="hybridMultilevel"/>
    <w:tmpl w:val="9E5E2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9071C4"/>
    <w:multiLevelType w:val="hybridMultilevel"/>
    <w:tmpl w:val="CDEC8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923561"/>
    <w:multiLevelType w:val="hybridMultilevel"/>
    <w:tmpl w:val="342CFD22"/>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0A2D28"/>
    <w:multiLevelType w:val="hybridMultilevel"/>
    <w:tmpl w:val="039022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FF02ADF"/>
    <w:multiLevelType w:val="hybridMultilevel"/>
    <w:tmpl w:val="DBFA7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0E253FD"/>
    <w:multiLevelType w:val="hybridMultilevel"/>
    <w:tmpl w:val="8C7288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tar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tar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tar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F460B8"/>
    <w:multiLevelType w:val="hybridMultilevel"/>
    <w:tmpl w:val="9D1EEEBC"/>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8">
    <w:nsid w:val="20CC62BB"/>
    <w:multiLevelType w:val="hybridMultilevel"/>
    <w:tmpl w:val="F2289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C46398A"/>
    <w:multiLevelType w:val="hybridMultilevel"/>
    <w:tmpl w:val="585EA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2436042"/>
    <w:multiLevelType w:val="hybridMultilevel"/>
    <w:tmpl w:val="115A0E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tar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tar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tar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2BF76BF"/>
    <w:multiLevelType w:val="hybridMultilevel"/>
    <w:tmpl w:val="6E1A69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33B02F63"/>
    <w:multiLevelType w:val="hybridMultilevel"/>
    <w:tmpl w:val="6E1A69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35B80B06"/>
    <w:multiLevelType w:val="hybridMultilevel"/>
    <w:tmpl w:val="0860A10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3BFB5734"/>
    <w:multiLevelType w:val="hybridMultilevel"/>
    <w:tmpl w:val="D3AC0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0275B95"/>
    <w:multiLevelType w:val="hybridMultilevel"/>
    <w:tmpl w:val="6E1A69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484D702F"/>
    <w:multiLevelType w:val="hybridMultilevel"/>
    <w:tmpl w:val="2A6E2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A196B1E"/>
    <w:multiLevelType w:val="hybridMultilevel"/>
    <w:tmpl w:val="4636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37427C"/>
    <w:multiLevelType w:val="hybridMultilevel"/>
    <w:tmpl w:val="C6EE36AE"/>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9">
    <w:nsid w:val="4E8F1725"/>
    <w:multiLevelType w:val="hybridMultilevel"/>
    <w:tmpl w:val="E19012CC"/>
    <w:lvl w:ilvl="0" w:tplc="94AC17B4">
      <w:start w:val="1"/>
      <w:numFmt w:val="decimal"/>
      <w:lvlText w:val="%1."/>
      <w:lvlJc w:val="left"/>
      <w:pPr>
        <w:ind w:left="644" w:hanging="360"/>
      </w:pPr>
      <w:rPr>
        <w:sz w:val="20"/>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0">
    <w:nsid w:val="4F3277DD"/>
    <w:multiLevelType w:val="hybridMultilevel"/>
    <w:tmpl w:val="5C6AE3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4B43C96"/>
    <w:multiLevelType w:val="hybridMultilevel"/>
    <w:tmpl w:val="EC643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4EC3BFE"/>
    <w:multiLevelType w:val="hybridMultilevel"/>
    <w:tmpl w:val="8EC6A86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54FB6EE3"/>
    <w:multiLevelType w:val="hybridMultilevel"/>
    <w:tmpl w:val="A5C039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65F42B7"/>
    <w:multiLevelType w:val="hybridMultilevel"/>
    <w:tmpl w:val="74A67FA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nsid w:val="5CBB3060"/>
    <w:multiLevelType w:val="hybridMultilevel"/>
    <w:tmpl w:val="6F9E9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F1648A"/>
    <w:multiLevelType w:val="hybridMultilevel"/>
    <w:tmpl w:val="ACFCBD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06841E4"/>
    <w:multiLevelType w:val="hybridMultilevel"/>
    <w:tmpl w:val="0D98C75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619E3BAB"/>
    <w:multiLevelType w:val="hybridMultilevel"/>
    <w:tmpl w:val="81E0F2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nsid w:val="63FB56CD"/>
    <w:multiLevelType w:val="hybridMultilevel"/>
    <w:tmpl w:val="58F405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tar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tar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tar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5681CF0"/>
    <w:multiLevelType w:val="hybridMultilevel"/>
    <w:tmpl w:val="AFBC3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77D0141"/>
    <w:multiLevelType w:val="hybridMultilevel"/>
    <w:tmpl w:val="976A2E6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nsid w:val="702B75E4"/>
    <w:multiLevelType w:val="hybridMultilevel"/>
    <w:tmpl w:val="E9A887F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nsid w:val="70B93CE0"/>
    <w:multiLevelType w:val="multilevel"/>
    <w:tmpl w:val="51E4026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76D47139"/>
    <w:multiLevelType w:val="hybridMultilevel"/>
    <w:tmpl w:val="D25EEE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17"/>
  </w:num>
  <w:num w:numId="3">
    <w:abstractNumId w:val="13"/>
  </w:num>
  <w:num w:numId="4">
    <w:abstractNumId w:val="22"/>
  </w:num>
  <w:num w:numId="5">
    <w:abstractNumId w:val="27"/>
  </w:num>
  <w:num w:numId="6">
    <w:abstractNumId w:val="18"/>
  </w:num>
  <w:num w:numId="7">
    <w:abstractNumId w:val="1"/>
  </w:num>
  <w:num w:numId="8">
    <w:abstractNumId w:val="2"/>
  </w:num>
  <w:num w:numId="9">
    <w:abstractNumId w:val="4"/>
  </w:num>
  <w:num w:numId="10">
    <w:abstractNumId w:val="9"/>
  </w:num>
  <w:num w:numId="11">
    <w:abstractNumId w:val="23"/>
  </w:num>
  <w:num w:numId="12">
    <w:abstractNumId w:val="8"/>
  </w:num>
  <w:num w:numId="13">
    <w:abstractNumId w:val="30"/>
  </w:num>
  <w:num w:numId="14">
    <w:abstractNumId w:val="5"/>
  </w:num>
  <w:num w:numId="15">
    <w:abstractNumId w:val="16"/>
  </w:num>
  <w:num w:numId="16">
    <w:abstractNumId w:val="6"/>
  </w:num>
  <w:num w:numId="17">
    <w:abstractNumId w:val="29"/>
  </w:num>
  <w:num w:numId="18">
    <w:abstractNumId w:val="10"/>
  </w:num>
  <w:num w:numId="19">
    <w:abstractNumId w:val="33"/>
  </w:num>
  <w:num w:numId="20">
    <w:abstractNumId w:val="7"/>
  </w:num>
  <w:num w:numId="21">
    <w:abstractNumId w:val="21"/>
  </w:num>
  <w:num w:numId="22">
    <w:abstractNumId w:val="19"/>
  </w:num>
  <w:num w:numId="23">
    <w:abstractNumId w:val="0"/>
  </w:num>
  <w:num w:numId="24">
    <w:abstractNumId w:val="20"/>
  </w:num>
  <w:num w:numId="25">
    <w:abstractNumId w:val="2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4"/>
  </w:num>
  <w:num w:numId="28">
    <w:abstractNumId w:val="25"/>
  </w:num>
  <w:num w:numId="29">
    <w:abstractNumId w:val="3"/>
  </w:num>
  <w:num w:numId="30">
    <w:abstractNumId w:val="14"/>
  </w:num>
  <w:num w:numId="31">
    <w:abstractNumId w:val="15"/>
  </w:num>
  <w:num w:numId="32">
    <w:abstractNumId w:val="32"/>
  </w:num>
  <w:num w:numId="33">
    <w:abstractNumId w:val="24"/>
  </w:num>
  <w:num w:numId="34">
    <w:abstractNumId w:val="12"/>
  </w:num>
  <w:num w:numId="35">
    <w:abstractNumId w:val="11"/>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trackRevisions/>
  <w:defaultTabStop w:val="720"/>
  <w:drawingGridHorizontalSpacing w:val="110"/>
  <w:displayHorizontalDrawingGridEvery w:val="2"/>
  <w:characterSpacingControl w:val="doNotCompress"/>
  <w:hdrShapeDefaults>
    <o:shapedefaults v:ext="edit" spidmax="135170"/>
  </w:hdrShapeDefaults>
  <w:footnotePr>
    <w:footnote w:id="-1"/>
    <w:footnote w:id="0"/>
  </w:footnotePr>
  <w:endnotePr>
    <w:endnote w:id="-1"/>
    <w:endnote w:id="0"/>
  </w:endnotePr>
  <w:compat/>
  <w:rsids>
    <w:rsidRoot w:val="007423E8"/>
    <w:rsid w:val="00001588"/>
    <w:rsid w:val="000015D1"/>
    <w:rsid w:val="000029D8"/>
    <w:rsid w:val="000048AB"/>
    <w:rsid w:val="00005FBD"/>
    <w:rsid w:val="00006400"/>
    <w:rsid w:val="000159C3"/>
    <w:rsid w:val="000345BA"/>
    <w:rsid w:val="000346E4"/>
    <w:rsid w:val="00036ACE"/>
    <w:rsid w:val="00040F76"/>
    <w:rsid w:val="0004656F"/>
    <w:rsid w:val="00047B83"/>
    <w:rsid w:val="00047C83"/>
    <w:rsid w:val="00052504"/>
    <w:rsid w:val="0005253A"/>
    <w:rsid w:val="00055542"/>
    <w:rsid w:val="00061612"/>
    <w:rsid w:val="00062D2B"/>
    <w:rsid w:val="00063E48"/>
    <w:rsid w:val="00064F07"/>
    <w:rsid w:val="00065AE0"/>
    <w:rsid w:val="00067B1C"/>
    <w:rsid w:val="000715DE"/>
    <w:rsid w:val="0007184F"/>
    <w:rsid w:val="000718F2"/>
    <w:rsid w:val="00074234"/>
    <w:rsid w:val="000767BB"/>
    <w:rsid w:val="00086CB7"/>
    <w:rsid w:val="00086FFC"/>
    <w:rsid w:val="00090970"/>
    <w:rsid w:val="000A58F8"/>
    <w:rsid w:val="000A7ADB"/>
    <w:rsid w:val="000B0893"/>
    <w:rsid w:val="000B12FA"/>
    <w:rsid w:val="000B305B"/>
    <w:rsid w:val="000B365D"/>
    <w:rsid w:val="000B4D94"/>
    <w:rsid w:val="000B4F1B"/>
    <w:rsid w:val="000B4F33"/>
    <w:rsid w:val="000B5237"/>
    <w:rsid w:val="000B5C76"/>
    <w:rsid w:val="000B6ED4"/>
    <w:rsid w:val="000C29B1"/>
    <w:rsid w:val="000C2B72"/>
    <w:rsid w:val="000C78BB"/>
    <w:rsid w:val="000D2B55"/>
    <w:rsid w:val="000D3056"/>
    <w:rsid w:val="000D48EA"/>
    <w:rsid w:val="000D4990"/>
    <w:rsid w:val="000E077E"/>
    <w:rsid w:val="000E0F91"/>
    <w:rsid w:val="000E409D"/>
    <w:rsid w:val="000F0746"/>
    <w:rsid w:val="000F0CFE"/>
    <w:rsid w:val="000F1232"/>
    <w:rsid w:val="000F3293"/>
    <w:rsid w:val="000F4E4B"/>
    <w:rsid w:val="00100BF5"/>
    <w:rsid w:val="00103849"/>
    <w:rsid w:val="00105296"/>
    <w:rsid w:val="00105812"/>
    <w:rsid w:val="00105EF1"/>
    <w:rsid w:val="00110F0E"/>
    <w:rsid w:val="00116AE0"/>
    <w:rsid w:val="0012247B"/>
    <w:rsid w:val="00126BC3"/>
    <w:rsid w:val="00133112"/>
    <w:rsid w:val="0013641D"/>
    <w:rsid w:val="0013660C"/>
    <w:rsid w:val="00136667"/>
    <w:rsid w:val="001408CB"/>
    <w:rsid w:val="00142B30"/>
    <w:rsid w:val="00143278"/>
    <w:rsid w:val="001439E4"/>
    <w:rsid w:val="00147248"/>
    <w:rsid w:val="001503F7"/>
    <w:rsid w:val="00151028"/>
    <w:rsid w:val="00160117"/>
    <w:rsid w:val="0016684A"/>
    <w:rsid w:val="00176BED"/>
    <w:rsid w:val="001800E7"/>
    <w:rsid w:val="001819B7"/>
    <w:rsid w:val="00192AD3"/>
    <w:rsid w:val="001938D5"/>
    <w:rsid w:val="001947FA"/>
    <w:rsid w:val="00196E26"/>
    <w:rsid w:val="001A0419"/>
    <w:rsid w:val="001A0BD2"/>
    <w:rsid w:val="001A2C71"/>
    <w:rsid w:val="001A3BF3"/>
    <w:rsid w:val="001A6EB1"/>
    <w:rsid w:val="001A6FB9"/>
    <w:rsid w:val="001A7C3F"/>
    <w:rsid w:val="001B072A"/>
    <w:rsid w:val="001B2BF8"/>
    <w:rsid w:val="001C3D6F"/>
    <w:rsid w:val="001C76D8"/>
    <w:rsid w:val="001D0AD0"/>
    <w:rsid w:val="001D32DE"/>
    <w:rsid w:val="001D6175"/>
    <w:rsid w:val="001E1577"/>
    <w:rsid w:val="001E1BC9"/>
    <w:rsid w:val="001E2315"/>
    <w:rsid w:val="001E2498"/>
    <w:rsid w:val="001E7C59"/>
    <w:rsid w:val="001F37BE"/>
    <w:rsid w:val="001F588C"/>
    <w:rsid w:val="002017E5"/>
    <w:rsid w:val="00201B6A"/>
    <w:rsid w:val="00202F47"/>
    <w:rsid w:val="00206AF3"/>
    <w:rsid w:val="0021419A"/>
    <w:rsid w:val="002145CD"/>
    <w:rsid w:val="00215043"/>
    <w:rsid w:val="00216CB0"/>
    <w:rsid w:val="002241EF"/>
    <w:rsid w:val="002243F1"/>
    <w:rsid w:val="002346C3"/>
    <w:rsid w:val="00236460"/>
    <w:rsid w:val="002375A8"/>
    <w:rsid w:val="002440B0"/>
    <w:rsid w:val="00252950"/>
    <w:rsid w:val="00252E82"/>
    <w:rsid w:val="00260295"/>
    <w:rsid w:val="00261BBB"/>
    <w:rsid w:val="00262362"/>
    <w:rsid w:val="0026331F"/>
    <w:rsid w:val="00264116"/>
    <w:rsid w:val="00265888"/>
    <w:rsid w:val="00267C8A"/>
    <w:rsid w:val="0027452D"/>
    <w:rsid w:val="0027626E"/>
    <w:rsid w:val="00286005"/>
    <w:rsid w:val="00287AC2"/>
    <w:rsid w:val="00290C2A"/>
    <w:rsid w:val="00291CFC"/>
    <w:rsid w:val="00294A55"/>
    <w:rsid w:val="00295951"/>
    <w:rsid w:val="0029627F"/>
    <w:rsid w:val="002A4805"/>
    <w:rsid w:val="002A5D16"/>
    <w:rsid w:val="002A6BB0"/>
    <w:rsid w:val="002B252A"/>
    <w:rsid w:val="002B78AC"/>
    <w:rsid w:val="002C2164"/>
    <w:rsid w:val="002C5A5D"/>
    <w:rsid w:val="002C5BC5"/>
    <w:rsid w:val="002C6283"/>
    <w:rsid w:val="002D1442"/>
    <w:rsid w:val="002D2F94"/>
    <w:rsid w:val="002D425E"/>
    <w:rsid w:val="002D734E"/>
    <w:rsid w:val="002E24F4"/>
    <w:rsid w:val="002E48E4"/>
    <w:rsid w:val="002E4F21"/>
    <w:rsid w:val="002E739D"/>
    <w:rsid w:val="002F10F5"/>
    <w:rsid w:val="002F2388"/>
    <w:rsid w:val="00301157"/>
    <w:rsid w:val="0030410F"/>
    <w:rsid w:val="00307FBF"/>
    <w:rsid w:val="00312A65"/>
    <w:rsid w:val="003147B0"/>
    <w:rsid w:val="00315959"/>
    <w:rsid w:val="00321BB5"/>
    <w:rsid w:val="00323F4F"/>
    <w:rsid w:val="003257BC"/>
    <w:rsid w:val="0032681B"/>
    <w:rsid w:val="00332C66"/>
    <w:rsid w:val="00335396"/>
    <w:rsid w:val="00341ED0"/>
    <w:rsid w:val="003476DF"/>
    <w:rsid w:val="00347B15"/>
    <w:rsid w:val="00351191"/>
    <w:rsid w:val="003524EB"/>
    <w:rsid w:val="00353522"/>
    <w:rsid w:val="00354C93"/>
    <w:rsid w:val="00356297"/>
    <w:rsid w:val="00357677"/>
    <w:rsid w:val="003579A0"/>
    <w:rsid w:val="00357CD5"/>
    <w:rsid w:val="00357F5A"/>
    <w:rsid w:val="00360CC8"/>
    <w:rsid w:val="00361A32"/>
    <w:rsid w:val="00362B0A"/>
    <w:rsid w:val="00366FA0"/>
    <w:rsid w:val="003719BF"/>
    <w:rsid w:val="00371D6A"/>
    <w:rsid w:val="0037717A"/>
    <w:rsid w:val="00384DE1"/>
    <w:rsid w:val="003850A0"/>
    <w:rsid w:val="003908F3"/>
    <w:rsid w:val="00397EF3"/>
    <w:rsid w:val="003A3BAB"/>
    <w:rsid w:val="003A5239"/>
    <w:rsid w:val="003A5287"/>
    <w:rsid w:val="003B268B"/>
    <w:rsid w:val="003B53E5"/>
    <w:rsid w:val="003B616B"/>
    <w:rsid w:val="003B7174"/>
    <w:rsid w:val="003C1030"/>
    <w:rsid w:val="003C6DB1"/>
    <w:rsid w:val="003D02F4"/>
    <w:rsid w:val="003D2D8E"/>
    <w:rsid w:val="003D3C07"/>
    <w:rsid w:val="003E03DE"/>
    <w:rsid w:val="003E5CA1"/>
    <w:rsid w:val="003E5F6F"/>
    <w:rsid w:val="003E610B"/>
    <w:rsid w:val="003E79A5"/>
    <w:rsid w:val="003F0258"/>
    <w:rsid w:val="003F1191"/>
    <w:rsid w:val="003F35BC"/>
    <w:rsid w:val="003F7BA5"/>
    <w:rsid w:val="004014CC"/>
    <w:rsid w:val="004025A4"/>
    <w:rsid w:val="00403FC8"/>
    <w:rsid w:val="00404088"/>
    <w:rsid w:val="00404CC3"/>
    <w:rsid w:val="00415506"/>
    <w:rsid w:val="00415EE0"/>
    <w:rsid w:val="00423C68"/>
    <w:rsid w:val="004323BF"/>
    <w:rsid w:val="004334A6"/>
    <w:rsid w:val="00440787"/>
    <w:rsid w:val="00442FF8"/>
    <w:rsid w:val="00443DA5"/>
    <w:rsid w:val="00445D32"/>
    <w:rsid w:val="0044601B"/>
    <w:rsid w:val="0044696E"/>
    <w:rsid w:val="004521AF"/>
    <w:rsid w:val="00457C04"/>
    <w:rsid w:val="00466072"/>
    <w:rsid w:val="00475E01"/>
    <w:rsid w:val="00477955"/>
    <w:rsid w:val="00482989"/>
    <w:rsid w:val="0048549A"/>
    <w:rsid w:val="00486931"/>
    <w:rsid w:val="00492931"/>
    <w:rsid w:val="00496365"/>
    <w:rsid w:val="004979CA"/>
    <w:rsid w:val="004A065A"/>
    <w:rsid w:val="004A1B5F"/>
    <w:rsid w:val="004A2C2D"/>
    <w:rsid w:val="004B04DC"/>
    <w:rsid w:val="004B1F9F"/>
    <w:rsid w:val="004B2A71"/>
    <w:rsid w:val="004B5326"/>
    <w:rsid w:val="004C0B4B"/>
    <w:rsid w:val="004C1A9D"/>
    <w:rsid w:val="004C31B6"/>
    <w:rsid w:val="004C6544"/>
    <w:rsid w:val="004C7A44"/>
    <w:rsid w:val="004C7B05"/>
    <w:rsid w:val="004D0C9A"/>
    <w:rsid w:val="004D1473"/>
    <w:rsid w:val="004D72BC"/>
    <w:rsid w:val="004E1F87"/>
    <w:rsid w:val="004E4DDB"/>
    <w:rsid w:val="004E7D62"/>
    <w:rsid w:val="004F1199"/>
    <w:rsid w:val="004F3A26"/>
    <w:rsid w:val="004F76DF"/>
    <w:rsid w:val="004F7CEC"/>
    <w:rsid w:val="0050271D"/>
    <w:rsid w:val="005027FB"/>
    <w:rsid w:val="00502A2E"/>
    <w:rsid w:val="0050341B"/>
    <w:rsid w:val="00503BCB"/>
    <w:rsid w:val="00504606"/>
    <w:rsid w:val="00506D23"/>
    <w:rsid w:val="00513EE6"/>
    <w:rsid w:val="00516689"/>
    <w:rsid w:val="00516952"/>
    <w:rsid w:val="005210C1"/>
    <w:rsid w:val="00521FC3"/>
    <w:rsid w:val="00522160"/>
    <w:rsid w:val="00522B5B"/>
    <w:rsid w:val="00523256"/>
    <w:rsid w:val="00524793"/>
    <w:rsid w:val="00525A88"/>
    <w:rsid w:val="0052633A"/>
    <w:rsid w:val="005307EF"/>
    <w:rsid w:val="00531FDE"/>
    <w:rsid w:val="005334C7"/>
    <w:rsid w:val="0053379B"/>
    <w:rsid w:val="00535B9F"/>
    <w:rsid w:val="0053667C"/>
    <w:rsid w:val="00544B20"/>
    <w:rsid w:val="00550E53"/>
    <w:rsid w:val="00554A1A"/>
    <w:rsid w:val="00562ADB"/>
    <w:rsid w:val="0056309E"/>
    <w:rsid w:val="00563856"/>
    <w:rsid w:val="005651E0"/>
    <w:rsid w:val="00567726"/>
    <w:rsid w:val="00583124"/>
    <w:rsid w:val="005839FA"/>
    <w:rsid w:val="005845C8"/>
    <w:rsid w:val="00584B79"/>
    <w:rsid w:val="00586DF2"/>
    <w:rsid w:val="005877AD"/>
    <w:rsid w:val="0059013E"/>
    <w:rsid w:val="00595EC2"/>
    <w:rsid w:val="005A011D"/>
    <w:rsid w:val="005A4929"/>
    <w:rsid w:val="005A5AAC"/>
    <w:rsid w:val="005A662A"/>
    <w:rsid w:val="005A7A63"/>
    <w:rsid w:val="005B3505"/>
    <w:rsid w:val="005B61B5"/>
    <w:rsid w:val="005C0E37"/>
    <w:rsid w:val="005C21A2"/>
    <w:rsid w:val="005C2C40"/>
    <w:rsid w:val="005C602D"/>
    <w:rsid w:val="005C650D"/>
    <w:rsid w:val="005D5436"/>
    <w:rsid w:val="005E42FF"/>
    <w:rsid w:val="005E5949"/>
    <w:rsid w:val="005E5C44"/>
    <w:rsid w:val="005E5D0B"/>
    <w:rsid w:val="005F2ED5"/>
    <w:rsid w:val="005F67F3"/>
    <w:rsid w:val="00601D2F"/>
    <w:rsid w:val="0060748C"/>
    <w:rsid w:val="006076F9"/>
    <w:rsid w:val="0061109B"/>
    <w:rsid w:val="0061210F"/>
    <w:rsid w:val="00612851"/>
    <w:rsid w:val="00616F47"/>
    <w:rsid w:val="00617051"/>
    <w:rsid w:val="006309EE"/>
    <w:rsid w:val="00631C30"/>
    <w:rsid w:val="00635EC2"/>
    <w:rsid w:val="006371CF"/>
    <w:rsid w:val="00640A1B"/>
    <w:rsid w:val="0064126B"/>
    <w:rsid w:val="006445C2"/>
    <w:rsid w:val="00646015"/>
    <w:rsid w:val="006469A2"/>
    <w:rsid w:val="00646E5B"/>
    <w:rsid w:val="006470B4"/>
    <w:rsid w:val="006473F4"/>
    <w:rsid w:val="0065157B"/>
    <w:rsid w:val="00652355"/>
    <w:rsid w:val="006576C1"/>
    <w:rsid w:val="00660A61"/>
    <w:rsid w:val="00666FAD"/>
    <w:rsid w:val="006675DD"/>
    <w:rsid w:val="006754A6"/>
    <w:rsid w:val="0068038C"/>
    <w:rsid w:val="006828E1"/>
    <w:rsid w:val="00683FC0"/>
    <w:rsid w:val="00684955"/>
    <w:rsid w:val="00684A69"/>
    <w:rsid w:val="00685B29"/>
    <w:rsid w:val="00685C2B"/>
    <w:rsid w:val="00690127"/>
    <w:rsid w:val="006904BB"/>
    <w:rsid w:val="0069521A"/>
    <w:rsid w:val="006976B5"/>
    <w:rsid w:val="006B1C3F"/>
    <w:rsid w:val="006B4F03"/>
    <w:rsid w:val="006B7368"/>
    <w:rsid w:val="006C2749"/>
    <w:rsid w:val="006C4D01"/>
    <w:rsid w:val="006C75DE"/>
    <w:rsid w:val="006C7EDE"/>
    <w:rsid w:val="006D6539"/>
    <w:rsid w:val="006D77F3"/>
    <w:rsid w:val="006E36F2"/>
    <w:rsid w:val="006E6781"/>
    <w:rsid w:val="006E773C"/>
    <w:rsid w:val="006F2B2D"/>
    <w:rsid w:val="006F333A"/>
    <w:rsid w:val="006F5296"/>
    <w:rsid w:val="006F7FE0"/>
    <w:rsid w:val="00700445"/>
    <w:rsid w:val="007007E6"/>
    <w:rsid w:val="00710A5E"/>
    <w:rsid w:val="00711079"/>
    <w:rsid w:val="0071191A"/>
    <w:rsid w:val="007140B6"/>
    <w:rsid w:val="0071686A"/>
    <w:rsid w:val="0071694E"/>
    <w:rsid w:val="0072344D"/>
    <w:rsid w:val="00724C20"/>
    <w:rsid w:val="0072624E"/>
    <w:rsid w:val="00730351"/>
    <w:rsid w:val="00733A42"/>
    <w:rsid w:val="00734B70"/>
    <w:rsid w:val="00734F4E"/>
    <w:rsid w:val="007355D0"/>
    <w:rsid w:val="007359FA"/>
    <w:rsid w:val="00737018"/>
    <w:rsid w:val="00740CB4"/>
    <w:rsid w:val="007423E8"/>
    <w:rsid w:val="00743C0E"/>
    <w:rsid w:val="007466EF"/>
    <w:rsid w:val="007473B1"/>
    <w:rsid w:val="00753D41"/>
    <w:rsid w:val="007575A1"/>
    <w:rsid w:val="007614D1"/>
    <w:rsid w:val="00770B01"/>
    <w:rsid w:val="00772DE9"/>
    <w:rsid w:val="007743E7"/>
    <w:rsid w:val="007771A8"/>
    <w:rsid w:val="007773EA"/>
    <w:rsid w:val="00783B57"/>
    <w:rsid w:val="007853FA"/>
    <w:rsid w:val="007908E3"/>
    <w:rsid w:val="00792B50"/>
    <w:rsid w:val="00793EFD"/>
    <w:rsid w:val="00794ED8"/>
    <w:rsid w:val="00797D39"/>
    <w:rsid w:val="007A03CC"/>
    <w:rsid w:val="007B1212"/>
    <w:rsid w:val="007B47D3"/>
    <w:rsid w:val="007B597E"/>
    <w:rsid w:val="007B6D60"/>
    <w:rsid w:val="007B7E29"/>
    <w:rsid w:val="007C1C9E"/>
    <w:rsid w:val="007C40CF"/>
    <w:rsid w:val="007C4B47"/>
    <w:rsid w:val="007D3FD3"/>
    <w:rsid w:val="007E0C74"/>
    <w:rsid w:val="007E4E1F"/>
    <w:rsid w:val="007E7613"/>
    <w:rsid w:val="007F1253"/>
    <w:rsid w:val="007F25E0"/>
    <w:rsid w:val="007F3336"/>
    <w:rsid w:val="007F3A8C"/>
    <w:rsid w:val="007F5182"/>
    <w:rsid w:val="00801A23"/>
    <w:rsid w:val="00803043"/>
    <w:rsid w:val="008035C7"/>
    <w:rsid w:val="00803A7D"/>
    <w:rsid w:val="00805931"/>
    <w:rsid w:val="00806FEC"/>
    <w:rsid w:val="00812B75"/>
    <w:rsid w:val="00816CC4"/>
    <w:rsid w:val="0081709C"/>
    <w:rsid w:val="00821769"/>
    <w:rsid w:val="00823E62"/>
    <w:rsid w:val="008269EC"/>
    <w:rsid w:val="00827195"/>
    <w:rsid w:val="00840ACA"/>
    <w:rsid w:val="00843DFA"/>
    <w:rsid w:val="008455FF"/>
    <w:rsid w:val="008511BA"/>
    <w:rsid w:val="00852FB1"/>
    <w:rsid w:val="008535EE"/>
    <w:rsid w:val="008540D2"/>
    <w:rsid w:val="00862041"/>
    <w:rsid w:val="00865782"/>
    <w:rsid w:val="008659C3"/>
    <w:rsid w:val="00873356"/>
    <w:rsid w:val="00880204"/>
    <w:rsid w:val="00881918"/>
    <w:rsid w:val="00884FC8"/>
    <w:rsid w:val="00892CC6"/>
    <w:rsid w:val="00894E06"/>
    <w:rsid w:val="00896D26"/>
    <w:rsid w:val="008A1D5B"/>
    <w:rsid w:val="008A2F2E"/>
    <w:rsid w:val="008A42DF"/>
    <w:rsid w:val="008A6738"/>
    <w:rsid w:val="008B72C1"/>
    <w:rsid w:val="008C521F"/>
    <w:rsid w:val="008C72BA"/>
    <w:rsid w:val="008C79CD"/>
    <w:rsid w:val="008D4EEF"/>
    <w:rsid w:val="008D6240"/>
    <w:rsid w:val="008D78A6"/>
    <w:rsid w:val="008E2655"/>
    <w:rsid w:val="008E3397"/>
    <w:rsid w:val="008E7EBC"/>
    <w:rsid w:val="008F3F84"/>
    <w:rsid w:val="00900AB4"/>
    <w:rsid w:val="00901019"/>
    <w:rsid w:val="009126DA"/>
    <w:rsid w:val="00912866"/>
    <w:rsid w:val="00913234"/>
    <w:rsid w:val="00913657"/>
    <w:rsid w:val="0091533F"/>
    <w:rsid w:val="00927F4B"/>
    <w:rsid w:val="00927FE9"/>
    <w:rsid w:val="00931EC7"/>
    <w:rsid w:val="00932E3A"/>
    <w:rsid w:val="00932F03"/>
    <w:rsid w:val="00935F22"/>
    <w:rsid w:val="00936624"/>
    <w:rsid w:val="00937F61"/>
    <w:rsid w:val="00941DDC"/>
    <w:rsid w:val="00943565"/>
    <w:rsid w:val="00950924"/>
    <w:rsid w:val="00953169"/>
    <w:rsid w:val="009565A3"/>
    <w:rsid w:val="009600D2"/>
    <w:rsid w:val="0096050D"/>
    <w:rsid w:val="00962E15"/>
    <w:rsid w:val="00962F81"/>
    <w:rsid w:val="00966115"/>
    <w:rsid w:val="0096707B"/>
    <w:rsid w:val="009709E7"/>
    <w:rsid w:val="0097661F"/>
    <w:rsid w:val="00976C43"/>
    <w:rsid w:val="00983A11"/>
    <w:rsid w:val="00983AD1"/>
    <w:rsid w:val="00984CEE"/>
    <w:rsid w:val="00985D29"/>
    <w:rsid w:val="00986917"/>
    <w:rsid w:val="0099230F"/>
    <w:rsid w:val="00993CD4"/>
    <w:rsid w:val="00993FCB"/>
    <w:rsid w:val="00996E0D"/>
    <w:rsid w:val="009972A9"/>
    <w:rsid w:val="009A6AA0"/>
    <w:rsid w:val="009B108D"/>
    <w:rsid w:val="009B1558"/>
    <w:rsid w:val="009C1631"/>
    <w:rsid w:val="009C1C0C"/>
    <w:rsid w:val="009C2EBC"/>
    <w:rsid w:val="009C5735"/>
    <w:rsid w:val="009C5C0B"/>
    <w:rsid w:val="009C7CEE"/>
    <w:rsid w:val="009D21E1"/>
    <w:rsid w:val="009D313F"/>
    <w:rsid w:val="009D5BF0"/>
    <w:rsid w:val="009D6A93"/>
    <w:rsid w:val="009E4F24"/>
    <w:rsid w:val="009F4246"/>
    <w:rsid w:val="00A01D72"/>
    <w:rsid w:val="00A03FBD"/>
    <w:rsid w:val="00A07539"/>
    <w:rsid w:val="00A10FD8"/>
    <w:rsid w:val="00A13B0F"/>
    <w:rsid w:val="00A22DF8"/>
    <w:rsid w:val="00A2546C"/>
    <w:rsid w:val="00A32426"/>
    <w:rsid w:val="00A3546B"/>
    <w:rsid w:val="00A40F63"/>
    <w:rsid w:val="00A411BA"/>
    <w:rsid w:val="00A41DFC"/>
    <w:rsid w:val="00A47574"/>
    <w:rsid w:val="00A57B84"/>
    <w:rsid w:val="00A64527"/>
    <w:rsid w:val="00A64CD7"/>
    <w:rsid w:val="00A7023D"/>
    <w:rsid w:val="00A7207E"/>
    <w:rsid w:val="00A7236E"/>
    <w:rsid w:val="00A738EA"/>
    <w:rsid w:val="00A74790"/>
    <w:rsid w:val="00A74FC3"/>
    <w:rsid w:val="00A83276"/>
    <w:rsid w:val="00A8437F"/>
    <w:rsid w:val="00A8492A"/>
    <w:rsid w:val="00A921F8"/>
    <w:rsid w:val="00A94625"/>
    <w:rsid w:val="00A9655B"/>
    <w:rsid w:val="00A96E92"/>
    <w:rsid w:val="00A9719C"/>
    <w:rsid w:val="00A974CA"/>
    <w:rsid w:val="00A974E6"/>
    <w:rsid w:val="00AA2498"/>
    <w:rsid w:val="00AA2598"/>
    <w:rsid w:val="00AA3BC9"/>
    <w:rsid w:val="00AA51DE"/>
    <w:rsid w:val="00AB0D4A"/>
    <w:rsid w:val="00AB47A4"/>
    <w:rsid w:val="00AB49A9"/>
    <w:rsid w:val="00AB5A8C"/>
    <w:rsid w:val="00AC0538"/>
    <w:rsid w:val="00AC17C1"/>
    <w:rsid w:val="00AC4BB1"/>
    <w:rsid w:val="00AC5589"/>
    <w:rsid w:val="00AC655C"/>
    <w:rsid w:val="00AD17F7"/>
    <w:rsid w:val="00AD294E"/>
    <w:rsid w:val="00AD3020"/>
    <w:rsid w:val="00AD65C2"/>
    <w:rsid w:val="00AD7750"/>
    <w:rsid w:val="00AD7B4C"/>
    <w:rsid w:val="00AD7C28"/>
    <w:rsid w:val="00AD7EC3"/>
    <w:rsid w:val="00AE56C7"/>
    <w:rsid w:val="00AE6094"/>
    <w:rsid w:val="00AF019F"/>
    <w:rsid w:val="00AF1407"/>
    <w:rsid w:val="00AF1E83"/>
    <w:rsid w:val="00AF22E4"/>
    <w:rsid w:val="00AF73B0"/>
    <w:rsid w:val="00B079FA"/>
    <w:rsid w:val="00B13E72"/>
    <w:rsid w:val="00B14EED"/>
    <w:rsid w:val="00B157BA"/>
    <w:rsid w:val="00B215AC"/>
    <w:rsid w:val="00B21FED"/>
    <w:rsid w:val="00B2289A"/>
    <w:rsid w:val="00B22BB9"/>
    <w:rsid w:val="00B24BA1"/>
    <w:rsid w:val="00B25F76"/>
    <w:rsid w:val="00B4120B"/>
    <w:rsid w:val="00B5205D"/>
    <w:rsid w:val="00B5358F"/>
    <w:rsid w:val="00B5501D"/>
    <w:rsid w:val="00B607CE"/>
    <w:rsid w:val="00B61CEB"/>
    <w:rsid w:val="00B746CD"/>
    <w:rsid w:val="00B779AC"/>
    <w:rsid w:val="00B81689"/>
    <w:rsid w:val="00B8643B"/>
    <w:rsid w:val="00B86777"/>
    <w:rsid w:val="00B87CA6"/>
    <w:rsid w:val="00B91064"/>
    <w:rsid w:val="00B922CF"/>
    <w:rsid w:val="00B923B6"/>
    <w:rsid w:val="00B92C18"/>
    <w:rsid w:val="00B9539D"/>
    <w:rsid w:val="00BA0FEB"/>
    <w:rsid w:val="00BA3945"/>
    <w:rsid w:val="00BA3CAB"/>
    <w:rsid w:val="00BA431D"/>
    <w:rsid w:val="00BA4879"/>
    <w:rsid w:val="00BB78DF"/>
    <w:rsid w:val="00BC2380"/>
    <w:rsid w:val="00BC6453"/>
    <w:rsid w:val="00BC7EC0"/>
    <w:rsid w:val="00BD0576"/>
    <w:rsid w:val="00BD3691"/>
    <w:rsid w:val="00BD6AE4"/>
    <w:rsid w:val="00BE1B9D"/>
    <w:rsid w:val="00BE542B"/>
    <w:rsid w:val="00BE72E9"/>
    <w:rsid w:val="00BF2821"/>
    <w:rsid w:val="00BF2F8A"/>
    <w:rsid w:val="00BF5B19"/>
    <w:rsid w:val="00BF6735"/>
    <w:rsid w:val="00BF7590"/>
    <w:rsid w:val="00C0125F"/>
    <w:rsid w:val="00C043A5"/>
    <w:rsid w:val="00C04ABE"/>
    <w:rsid w:val="00C04F22"/>
    <w:rsid w:val="00C10B1D"/>
    <w:rsid w:val="00C11FE5"/>
    <w:rsid w:val="00C13618"/>
    <w:rsid w:val="00C16568"/>
    <w:rsid w:val="00C1760B"/>
    <w:rsid w:val="00C17BFC"/>
    <w:rsid w:val="00C17D7F"/>
    <w:rsid w:val="00C30ABA"/>
    <w:rsid w:val="00C3202D"/>
    <w:rsid w:val="00C32BB7"/>
    <w:rsid w:val="00C4013D"/>
    <w:rsid w:val="00C4302F"/>
    <w:rsid w:val="00C45707"/>
    <w:rsid w:val="00C45B5D"/>
    <w:rsid w:val="00C46DAE"/>
    <w:rsid w:val="00C50352"/>
    <w:rsid w:val="00C51149"/>
    <w:rsid w:val="00C578DC"/>
    <w:rsid w:val="00C62C91"/>
    <w:rsid w:val="00C65D75"/>
    <w:rsid w:val="00C6666F"/>
    <w:rsid w:val="00C70E38"/>
    <w:rsid w:val="00C8321B"/>
    <w:rsid w:val="00C84737"/>
    <w:rsid w:val="00C84B12"/>
    <w:rsid w:val="00C84C77"/>
    <w:rsid w:val="00C8580D"/>
    <w:rsid w:val="00C864B4"/>
    <w:rsid w:val="00C91579"/>
    <w:rsid w:val="00C919F2"/>
    <w:rsid w:val="00C92176"/>
    <w:rsid w:val="00C94C64"/>
    <w:rsid w:val="00CA436F"/>
    <w:rsid w:val="00CA4CF1"/>
    <w:rsid w:val="00CA6DE3"/>
    <w:rsid w:val="00CA77B1"/>
    <w:rsid w:val="00CB3CF8"/>
    <w:rsid w:val="00CC086D"/>
    <w:rsid w:val="00CC098F"/>
    <w:rsid w:val="00CC3561"/>
    <w:rsid w:val="00CD0640"/>
    <w:rsid w:val="00CD2225"/>
    <w:rsid w:val="00CD5011"/>
    <w:rsid w:val="00CD68E0"/>
    <w:rsid w:val="00CD6B4A"/>
    <w:rsid w:val="00CE3E2B"/>
    <w:rsid w:val="00CE7BEF"/>
    <w:rsid w:val="00CE7CCE"/>
    <w:rsid w:val="00CF1F70"/>
    <w:rsid w:val="00D0263A"/>
    <w:rsid w:val="00D1070A"/>
    <w:rsid w:val="00D10754"/>
    <w:rsid w:val="00D1223E"/>
    <w:rsid w:val="00D13CD9"/>
    <w:rsid w:val="00D1671F"/>
    <w:rsid w:val="00D16F40"/>
    <w:rsid w:val="00D21903"/>
    <w:rsid w:val="00D21BE7"/>
    <w:rsid w:val="00D30909"/>
    <w:rsid w:val="00D30A43"/>
    <w:rsid w:val="00D30DAE"/>
    <w:rsid w:val="00D35921"/>
    <w:rsid w:val="00D36217"/>
    <w:rsid w:val="00D45989"/>
    <w:rsid w:val="00D504C6"/>
    <w:rsid w:val="00D508E3"/>
    <w:rsid w:val="00D50CFA"/>
    <w:rsid w:val="00D573DA"/>
    <w:rsid w:val="00D7087F"/>
    <w:rsid w:val="00D70978"/>
    <w:rsid w:val="00D72B71"/>
    <w:rsid w:val="00D73DBA"/>
    <w:rsid w:val="00D74142"/>
    <w:rsid w:val="00D90BE6"/>
    <w:rsid w:val="00D924BC"/>
    <w:rsid w:val="00D94568"/>
    <w:rsid w:val="00DA337F"/>
    <w:rsid w:val="00DA4C3E"/>
    <w:rsid w:val="00DB03AC"/>
    <w:rsid w:val="00DB1335"/>
    <w:rsid w:val="00DC3E91"/>
    <w:rsid w:val="00DC3FEA"/>
    <w:rsid w:val="00DC4396"/>
    <w:rsid w:val="00DD078D"/>
    <w:rsid w:val="00DD17A1"/>
    <w:rsid w:val="00DD2570"/>
    <w:rsid w:val="00DD392D"/>
    <w:rsid w:val="00DD4CFB"/>
    <w:rsid w:val="00DD6165"/>
    <w:rsid w:val="00DD6AF8"/>
    <w:rsid w:val="00DD6FF8"/>
    <w:rsid w:val="00DE3B67"/>
    <w:rsid w:val="00DE5FA1"/>
    <w:rsid w:val="00DF5061"/>
    <w:rsid w:val="00E00A0E"/>
    <w:rsid w:val="00E05F92"/>
    <w:rsid w:val="00E12486"/>
    <w:rsid w:val="00E14AE1"/>
    <w:rsid w:val="00E20A98"/>
    <w:rsid w:val="00E22650"/>
    <w:rsid w:val="00E24FED"/>
    <w:rsid w:val="00E32202"/>
    <w:rsid w:val="00E32528"/>
    <w:rsid w:val="00E371AF"/>
    <w:rsid w:val="00E4433C"/>
    <w:rsid w:val="00E45D08"/>
    <w:rsid w:val="00E52B08"/>
    <w:rsid w:val="00E52DF3"/>
    <w:rsid w:val="00E60335"/>
    <w:rsid w:val="00E637E8"/>
    <w:rsid w:val="00E6539A"/>
    <w:rsid w:val="00E66354"/>
    <w:rsid w:val="00E6657E"/>
    <w:rsid w:val="00E714E7"/>
    <w:rsid w:val="00E7703D"/>
    <w:rsid w:val="00E8140F"/>
    <w:rsid w:val="00E82F7D"/>
    <w:rsid w:val="00E92AFB"/>
    <w:rsid w:val="00E97AC3"/>
    <w:rsid w:val="00EA1618"/>
    <w:rsid w:val="00EA50FF"/>
    <w:rsid w:val="00EB0F23"/>
    <w:rsid w:val="00EB16E7"/>
    <w:rsid w:val="00EB2F6F"/>
    <w:rsid w:val="00EC7BEB"/>
    <w:rsid w:val="00ED0091"/>
    <w:rsid w:val="00ED0810"/>
    <w:rsid w:val="00ED2CC7"/>
    <w:rsid w:val="00ED4D9C"/>
    <w:rsid w:val="00ED5B8D"/>
    <w:rsid w:val="00EE1CEC"/>
    <w:rsid w:val="00EE5594"/>
    <w:rsid w:val="00EE7CD8"/>
    <w:rsid w:val="00EF27A8"/>
    <w:rsid w:val="00EF4465"/>
    <w:rsid w:val="00EF7842"/>
    <w:rsid w:val="00F04C32"/>
    <w:rsid w:val="00F04E49"/>
    <w:rsid w:val="00F14293"/>
    <w:rsid w:val="00F177AD"/>
    <w:rsid w:val="00F272B0"/>
    <w:rsid w:val="00F30161"/>
    <w:rsid w:val="00F312D2"/>
    <w:rsid w:val="00F31571"/>
    <w:rsid w:val="00F32C14"/>
    <w:rsid w:val="00F34D97"/>
    <w:rsid w:val="00F34F03"/>
    <w:rsid w:val="00F36B17"/>
    <w:rsid w:val="00F40500"/>
    <w:rsid w:val="00F423C3"/>
    <w:rsid w:val="00F42D26"/>
    <w:rsid w:val="00F43987"/>
    <w:rsid w:val="00F445AA"/>
    <w:rsid w:val="00F453C9"/>
    <w:rsid w:val="00F51A50"/>
    <w:rsid w:val="00F53B72"/>
    <w:rsid w:val="00F55A66"/>
    <w:rsid w:val="00F5630A"/>
    <w:rsid w:val="00F601BC"/>
    <w:rsid w:val="00F62C39"/>
    <w:rsid w:val="00F62C44"/>
    <w:rsid w:val="00F64D18"/>
    <w:rsid w:val="00F66089"/>
    <w:rsid w:val="00F66EE7"/>
    <w:rsid w:val="00F66FB8"/>
    <w:rsid w:val="00F8136C"/>
    <w:rsid w:val="00F91522"/>
    <w:rsid w:val="00F921D2"/>
    <w:rsid w:val="00F9256B"/>
    <w:rsid w:val="00FA7D16"/>
    <w:rsid w:val="00FB0F3F"/>
    <w:rsid w:val="00FB469F"/>
    <w:rsid w:val="00FC3F30"/>
    <w:rsid w:val="00FC69B1"/>
    <w:rsid w:val="00FD0149"/>
    <w:rsid w:val="00FD22CF"/>
    <w:rsid w:val="00FD450C"/>
    <w:rsid w:val="00FD6E0D"/>
    <w:rsid w:val="00FE00F6"/>
    <w:rsid w:val="00FE15E9"/>
    <w:rsid w:val="00FE25A6"/>
    <w:rsid w:val="00FF2926"/>
    <w:rsid w:val="00FF53D4"/>
    <w:rsid w:val="00FF787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5170"/>
    <o:shapelayout v:ext="edit">
      <o:idmap v:ext="edit" data="1"/>
      <o:rules v:ext="edit">
        <o:r id="V:Rule3" type="connector" idref="#_x0000_s1035"/>
        <o:r id="V:Rule4"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3E8"/>
    <w:rPr>
      <w:rFonts w:ascii="Calibri" w:eastAsia="Calibri" w:hAnsi="Calibri" w:cs="Times New Roman"/>
      <w:lang w:val="en-US"/>
    </w:rPr>
  </w:style>
  <w:style w:type="paragraph" w:styleId="Heading1">
    <w:name w:val="heading 1"/>
    <w:basedOn w:val="Normal"/>
    <w:next w:val="Normal"/>
    <w:link w:val="Heading1Char"/>
    <w:uiPriority w:val="9"/>
    <w:qFormat/>
    <w:rsid w:val="005677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00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32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84CE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C7A4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69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952"/>
    <w:rPr>
      <w:rFonts w:ascii="Tahoma" w:eastAsia="Calibri" w:hAnsi="Tahoma" w:cs="Tahoma"/>
      <w:sz w:val="16"/>
      <w:szCs w:val="16"/>
      <w:lang w:val="en-US"/>
    </w:rPr>
  </w:style>
  <w:style w:type="table" w:styleId="TableGrid">
    <w:name w:val="Table Grid"/>
    <w:basedOn w:val="TableNormal"/>
    <w:uiPriority w:val="59"/>
    <w:rsid w:val="00403F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hortdesc">
    <w:name w:val="shortdesc"/>
    <w:basedOn w:val="Normal"/>
    <w:rsid w:val="00D13CD9"/>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keyword">
    <w:name w:val="keyword"/>
    <w:basedOn w:val="DefaultParagraphFont"/>
    <w:rsid w:val="00D13CD9"/>
  </w:style>
  <w:style w:type="paragraph" w:customStyle="1" w:styleId="p">
    <w:name w:val="p"/>
    <w:basedOn w:val="Normal"/>
    <w:rsid w:val="00D13CD9"/>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ph">
    <w:name w:val="ph"/>
    <w:basedOn w:val="DefaultParagraphFont"/>
    <w:rsid w:val="00D13CD9"/>
  </w:style>
  <w:style w:type="character" w:customStyle="1" w:styleId="notetitle">
    <w:name w:val="notetitle"/>
    <w:basedOn w:val="DefaultParagraphFont"/>
    <w:rsid w:val="00D13CD9"/>
  </w:style>
  <w:style w:type="character" w:styleId="Emphasis">
    <w:name w:val="Emphasis"/>
    <w:basedOn w:val="DefaultParagraphFont"/>
    <w:uiPriority w:val="20"/>
    <w:qFormat/>
    <w:rsid w:val="00D13CD9"/>
    <w:rPr>
      <w:i/>
      <w:iCs/>
    </w:rPr>
  </w:style>
  <w:style w:type="paragraph" w:styleId="NormalWeb">
    <w:name w:val="Normal (Web)"/>
    <w:basedOn w:val="Normal"/>
    <w:uiPriority w:val="99"/>
    <w:unhideWhenUsed/>
    <w:rsid w:val="00BC6453"/>
    <w:pPr>
      <w:spacing w:before="100" w:beforeAutospacing="1" w:after="100" w:afterAutospacing="1" w:line="240" w:lineRule="auto"/>
    </w:pPr>
    <w:rPr>
      <w:rFonts w:ascii="Times New Roman" w:eastAsia="Times New Roman" w:hAnsi="Times New Roman"/>
      <w:sz w:val="24"/>
      <w:szCs w:val="24"/>
      <w:lang w:val="en-GB" w:eastAsia="en-GB"/>
    </w:rPr>
  </w:style>
  <w:style w:type="paragraph" w:styleId="ListParagraph">
    <w:name w:val="List Paragraph"/>
    <w:basedOn w:val="Normal"/>
    <w:uiPriority w:val="34"/>
    <w:qFormat/>
    <w:rsid w:val="00DD392D"/>
    <w:pPr>
      <w:ind w:left="720"/>
      <w:contextualSpacing/>
    </w:pPr>
  </w:style>
  <w:style w:type="paragraph" w:styleId="NormalIndent">
    <w:name w:val="Normal Indent"/>
    <w:rsid w:val="008A2F2E"/>
    <w:pPr>
      <w:tabs>
        <w:tab w:val="left" w:pos="850"/>
      </w:tabs>
      <w:spacing w:after="0" w:line="240" w:lineRule="auto"/>
      <w:ind w:left="850"/>
    </w:pPr>
    <w:rPr>
      <w:rFonts w:ascii="Arial" w:eastAsia="Times New Roman" w:hAnsi="Arial" w:cs="Times New Roman"/>
      <w:noProof/>
      <w:sz w:val="20"/>
      <w:szCs w:val="20"/>
    </w:rPr>
  </w:style>
  <w:style w:type="paragraph" w:styleId="Header">
    <w:name w:val="header"/>
    <w:basedOn w:val="Normal"/>
    <w:link w:val="HeaderChar"/>
    <w:uiPriority w:val="99"/>
    <w:semiHidden/>
    <w:unhideWhenUsed/>
    <w:rsid w:val="0071694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1694E"/>
    <w:rPr>
      <w:rFonts w:ascii="Calibri" w:eastAsia="Calibri" w:hAnsi="Calibri" w:cs="Times New Roman"/>
      <w:lang w:val="en-US"/>
    </w:rPr>
  </w:style>
  <w:style w:type="paragraph" w:styleId="Footer">
    <w:name w:val="footer"/>
    <w:basedOn w:val="Normal"/>
    <w:link w:val="FooterChar"/>
    <w:uiPriority w:val="99"/>
    <w:unhideWhenUsed/>
    <w:rsid w:val="007169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94E"/>
    <w:rPr>
      <w:rFonts w:ascii="Calibri" w:eastAsia="Calibri" w:hAnsi="Calibri" w:cs="Times New Roman"/>
      <w:lang w:val="en-US"/>
    </w:rPr>
  </w:style>
  <w:style w:type="character" w:customStyle="1" w:styleId="Heading1Char">
    <w:name w:val="Heading 1 Char"/>
    <w:basedOn w:val="DefaultParagraphFont"/>
    <w:link w:val="Heading1"/>
    <w:uiPriority w:val="9"/>
    <w:rsid w:val="00567726"/>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567726"/>
    <w:pPr>
      <w:outlineLvl w:val="9"/>
    </w:pPr>
  </w:style>
  <w:style w:type="paragraph" w:styleId="TOC1">
    <w:name w:val="toc 1"/>
    <w:basedOn w:val="Normal"/>
    <w:next w:val="Normal"/>
    <w:autoRedefine/>
    <w:uiPriority w:val="39"/>
    <w:unhideWhenUsed/>
    <w:rsid w:val="00567726"/>
    <w:pPr>
      <w:spacing w:after="100"/>
    </w:pPr>
  </w:style>
  <w:style w:type="character" w:styleId="Hyperlink">
    <w:name w:val="Hyperlink"/>
    <w:basedOn w:val="DefaultParagraphFont"/>
    <w:uiPriority w:val="99"/>
    <w:unhideWhenUsed/>
    <w:rsid w:val="00567726"/>
    <w:rPr>
      <w:color w:val="0000FF" w:themeColor="hyperlink"/>
      <w:u w:val="single"/>
    </w:rPr>
  </w:style>
  <w:style w:type="character" w:customStyle="1" w:styleId="Heading2Char">
    <w:name w:val="Heading 2 Char"/>
    <w:basedOn w:val="DefaultParagraphFont"/>
    <w:link w:val="Heading2"/>
    <w:uiPriority w:val="9"/>
    <w:rsid w:val="00FE00F6"/>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1D32DE"/>
    <w:rPr>
      <w:rFonts w:asciiTheme="majorHAnsi" w:eastAsiaTheme="majorEastAsia" w:hAnsiTheme="majorHAnsi" w:cstheme="majorBidi"/>
      <w:b/>
      <w:bCs/>
      <w:color w:val="4F81BD" w:themeColor="accent1"/>
      <w:lang w:val="en-US"/>
    </w:rPr>
  </w:style>
  <w:style w:type="paragraph" w:styleId="TOC2">
    <w:name w:val="toc 2"/>
    <w:basedOn w:val="Normal"/>
    <w:next w:val="Normal"/>
    <w:autoRedefine/>
    <w:uiPriority w:val="39"/>
    <w:unhideWhenUsed/>
    <w:rsid w:val="00B2289A"/>
    <w:pPr>
      <w:spacing w:after="100"/>
      <w:ind w:left="220"/>
    </w:pPr>
  </w:style>
  <w:style w:type="paragraph" w:styleId="TOC3">
    <w:name w:val="toc 3"/>
    <w:basedOn w:val="Normal"/>
    <w:next w:val="Normal"/>
    <w:autoRedefine/>
    <w:uiPriority w:val="39"/>
    <w:unhideWhenUsed/>
    <w:rsid w:val="00B2289A"/>
    <w:pPr>
      <w:spacing w:after="100"/>
      <w:ind w:left="440"/>
    </w:pPr>
  </w:style>
  <w:style w:type="character" w:customStyle="1" w:styleId="Heading4Char">
    <w:name w:val="Heading 4 Char"/>
    <w:basedOn w:val="DefaultParagraphFont"/>
    <w:link w:val="Heading4"/>
    <w:uiPriority w:val="9"/>
    <w:rsid w:val="00984CEE"/>
    <w:rPr>
      <w:rFonts w:asciiTheme="majorHAnsi" w:eastAsiaTheme="majorEastAsia" w:hAnsiTheme="majorHAnsi" w:cstheme="majorBidi"/>
      <w:b/>
      <w:bCs/>
      <w:i/>
      <w:iCs/>
      <w:color w:val="4F81BD" w:themeColor="accent1"/>
      <w:lang w:val="en-US"/>
    </w:rPr>
  </w:style>
  <w:style w:type="character" w:customStyle="1" w:styleId="apple-style-span">
    <w:name w:val="apple-style-span"/>
    <w:basedOn w:val="DefaultParagraphFont"/>
    <w:rsid w:val="00492931"/>
  </w:style>
  <w:style w:type="character" w:customStyle="1" w:styleId="Heading5Char">
    <w:name w:val="Heading 5 Char"/>
    <w:basedOn w:val="DefaultParagraphFont"/>
    <w:link w:val="Heading5"/>
    <w:uiPriority w:val="9"/>
    <w:rsid w:val="004C7A44"/>
    <w:rPr>
      <w:rFonts w:asciiTheme="majorHAnsi" w:eastAsiaTheme="majorEastAsia" w:hAnsiTheme="majorHAnsi" w:cstheme="majorBidi"/>
      <w:color w:val="243F60" w:themeColor="accent1" w:themeShade="7F"/>
      <w:lang w:val="en-US"/>
    </w:rPr>
  </w:style>
  <w:style w:type="character" w:customStyle="1" w:styleId="apple-converted-space">
    <w:name w:val="apple-converted-space"/>
    <w:basedOn w:val="DefaultParagraphFont"/>
    <w:rsid w:val="00C32BB7"/>
  </w:style>
  <w:style w:type="paragraph" w:styleId="Title">
    <w:name w:val="Title"/>
    <w:basedOn w:val="Normal"/>
    <w:next w:val="Normal"/>
    <w:link w:val="TitleChar"/>
    <w:uiPriority w:val="10"/>
    <w:qFormat/>
    <w:rsid w:val="00C17D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7D7F"/>
    <w:rPr>
      <w:rFonts w:asciiTheme="majorHAnsi" w:eastAsiaTheme="majorEastAsia" w:hAnsiTheme="majorHAnsi" w:cstheme="majorBidi"/>
      <w:color w:val="17365D" w:themeColor="text2" w:themeShade="BF"/>
      <w:spacing w:val="5"/>
      <w:kern w:val="28"/>
      <w:sz w:val="52"/>
      <w:szCs w:val="52"/>
      <w:lang w:val="en-US"/>
    </w:rPr>
  </w:style>
  <w:style w:type="paragraph" w:customStyle="1" w:styleId="Default">
    <w:name w:val="Default"/>
    <w:rsid w:val="00996E0D"/>
    <w:pPr>
      <w:autoSpaceDE w:val="0"/>
      <w:autoSpaceDN w:val="0"/>
      <w:adjustRightInd w:val="0"/>
      <w:spacing w:after="0" w:line="240" w:lineRule="auto"/>
    </w:pPr>
    <w:rPr>
      <w:rFonts w:ascii="IHPHG K+ Helvetica" w:hAnsi="IHPHG K+ Helvetica" w:cs="IHPHG K+ Helvetica"/>
      <w:color w:val="000000"/>
      <w:sz w:val="24"/>
      <w:szCs w:val="24"/>
    </w:rPr>
  </w:style>
  <w:style w:type="character" w:styleId="CommentReference">
    <w:name w:val="annotation reference"/>
    <w:basedOn w:val="DefaultParagraphFont"/>
    <w:uiPriority w:val="99"/>
    <w:semiHidden/>
    <w:unhideWhenUsed/>
    <w:rsid w:val="00CA4CF1"/>
    <w:rPr>
      <w:sz w:val="16"/>
      <w:szCs w:val="16"/>
    </w:rPr>
  </w:style>
  <w:style w:type="paragraph" w:styleId="CommentText">
    <w:name w:val="annotation text"/>
    <w:basedOn w:val="Normal"/>
    <w:link w:val="CommentTextChar"/>
    <w:uiPriority w:val="99"/>
    <w:semiHidden/>
    <w:unhideWhenUsed/>
    <w:rsid w:val="00CA4CF1"/>
    <w:pPr>
      <w:spacing w:line="240" w:lineRule="auto"/>
    </w:pPr>
    <w:rPr>
      <w:sz w:val="20"/>
      <w:szCs w:val="20"/>
    </w:rPr>
  </w:style>
  <w:style w:type="character" w:customStyle="1" w:styleId="CommentTextChar">
    <w:name w:val="Comment Text Char"/>
    <w:basedOn w:val="DefaultParagraphFont"/>
    <w:link w:val="CommentText"/>
    <w:uiPriority w:val="99"/>
    <w:semiHidden/>
    <w:rsid w:val="00CA4CF1"/>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A4CF1"/>
    <w:rPr>
      <w:b/>
      <w:bCs/>
    </w:rPr>
  </w:style>
  <w:style w:type="character" w:customStyle="1" w:styleId="CommentSubjectChar">
    <w:name w:val="Comment Subject Char"/>
    <w:basedOn w:val="CommentTextChar"/>
    <w:link w:val="CommentSubject"/>
    <w:uiPriority w:val="99"/>
    <w:semiHidden/>
    <w:rsid w:val="00CA4CF1"/>
    <w:rPr>
      <w:b/>
      <w:bCs/>
    </w:rPr>
  </w:style>
  <w:style w:type="paragraph" w:styleId="PlainText">
    <w:name w:val="Plain Text"/>
    <w:basedOn w:val="Normal"/>
    <w:link w:val="PlainTextChar"/>
    <w:uiPriority w:val="99"/>
    <w:semiHidden/>
    <w:unhideWhenUsed/>
    <w:rsid w:val="00C4302F"/>
    <w:pPr>
      <w:spacing w:after="0" w:line="240" w:lineRule="auto"/>
    </w:pPr>
    <w:rPr>
      <w:rFonts w:ascii="Consolas" w:eastAsiaTheme="minorHAnsi" w:hAnsi="Consolas" w:cstheme="minorBidi"/>
      <w:sz w:val="21"/>
      <w:szCs w:val="21"/>
      <w:lang w:val="en-GB"/>
    </w:rPr>
  </w:style>
  <w:style w:type="character" w:customStyle="1" w:styleId="PlainTextChar">
    <w:name w:val="Plain Text Char"/>
    <w:basedOn w:val="DefaultParagraphFont"/>
    <w:link w:val="PlainText"/>
    <w:uiPriority w:val="99"/>
    <w:semiHidden/>
    <w:rsid w:val="00C4302F"/>
    <w:rPr>
      <w:rFonts w:ascii="Consolas" w:hAnsi="Consolas"/>
      <w:sz w:val="21"/>
      <w:szCs w:val="21"/>
    </w:rPr>
  </w:style>
  <w:style w:type="paragraph" w:styleId="Caption">
    <w:name w:val="caption"/>
    <w:basedOn w:val="Normal"/>
    <w:next w:val="Normal"/>
    <w:uiPriority w:val="35"/>
    <w:unhideWhenUsed/>
    <w:qFormat/>
    <w:rsid w:val="003E5CA1"/>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27195"/>
    <w:pPr>
      <w:spacing w:after="0"/>
    </w:pPr>
  </w:style>
  <w:style w:type="character" w:customStyle="1" w:styleId="code">
    <w:name w:val="code"/>
    <w:basedOn w:val="DefaultParagraphFont"/>
    <w:rsid w:val="00801A23"/>
  </w:style>
  <w:style w:type="paragraph" w:styleId="HTMLPreformatted">
    <w:name w:val="HTML Preformatted"/>
    <w:basedOn w:val="Normal"/>
    <w:link w:val="HTMLPreformattedChar"/>
    <w:uiPriority w:val="99"/>
    <w:semiHidden/>
    <w:unhideWhenUsed/>
    <w:rsid w:val="00384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384DE1"/>
    <w:rPr>
      <w:rFonts w:ascii="Courier New" w:eastAsia="Times New Roman" w:hAnsi="Courier New" w:cs="Courier New"/>
      <w:sz w:val="20"/>
      <w:szCs w:val="20"/>
      <w:lang w:eastAsia="en-GB"/>
    </w:rPr>
  </w:style>
  <w:style w:type="paragraph" w:styleId="NoSpacing">
    <w:name w:val="No Spacing"/>
    <w:uiPriority w:val="1"/>
    <w:qFormat/>
    <w:rsid w:val="00FC3F30"/>
    <w:pPr>
      <w:spacing w:after="0" w:line="240" w:lineRule="auto"/>
    </w:pPr>
  </w:style>
</w:styles>
</file>

<file path=word/webSettings.xml><?xml version="1.0" encoding="utf-8"?>
<w:webSettings xmlns:r="http://schemas.openxmlformats.org/officeDocument/2006/relationships" xmlns:w="http://schemas.openxmlformats.org/wordprocessingml/2006/main">
  <w:divs>
    <w:div w:id="35130458">
      <w:bodyDiv w:val="1"/>
      <w:marLeft w:val="0"/>
      <w:marRight w:val="0"/>
      <w:marTop w:val="0"/>
      <w:marBottom w:val="0"/>
      <w:divBdr>
        <w:top w:val="none" w:sz="0" w:space="0" w:color="auto"/>
        <w:left w:val="none" w:sz="0" w:space="0" w:color="auto"/>
        <w:bottom w:val="none" w:sz="0" w:space="0" w:color="auto"/>
        <w:right w:val="none" w:sz="0" w:space="0" w:color="auto"/>
      </w:divBdr>
    </w:div>
    <w:div w:id="92408233">
      <w:bodyDiv w:val="1"/>
      <w:marLeft w:val="0"/>
      <w:marRight w:val="0"/>
      <w:marTop w:val="0"/>
      <w:marBottom w:val="0"/>
      <w:divBdr>
        <w:top w:val="none" w:sz="0" w:space="0" w:color="auto"/>
        <w:left w:val="none" w:sz="0" w:space="0" w:color="auto"/>
        <w:bottom w:val="none" w:sz="0" w:space="0" w:color="auto"/>
        <w:right w:val="none" w:sz="0" w:space="0" w:color="auto"/>
      </w:divBdr>
    </w:div>
    <w:div w:id="93285286">
      <w:bodyDiv w:val="1"/>
      <w:marLeft w:val="0"/>
      <w:marRight w:val="0"/>
      <w:marTop w:val="0"/>
      <w:marBottom w:val="0"/>
      <w:divBdr>
        <w:top w:val="none" w:sz="0" w:space="0" w:color="auto"/>
        <w:left w:val="none" w:sz="0" w:space="0" w:color="auto"/>
        <w:bottom w:val="none" w:sz="0" w:space="0" w:color="auto"/>
        <w:right w:val="none" w:sz="0" w:space="0" w:color="auto"/>
      </w:divBdr>
    </w:div>
    <w:div w:id="111634267">
      <w:bodyDiv w:val="1"/>
      <w:marLeft w:val="0"/>
      <w:marRight w:val="0"/>
      <w:marTop w:val="0"/>
      <w:marBottom w:val="0"/>
      <w:divBdr>
        <w:top w:val="none" w:sz="0" w:space="0" w:color="auto"/>
        <w:left w:val="none" w:sz="0" w:space="0" w:color="auto"/>
        <w:bottom w:val="none" w:sz="0" w:space="0" w:color="auto"/>
        <w:right w:val="none" w:sz="0" w:space="0" w:color="auto"/>
      </w:divBdr>
    </w:div>
    <w:div w:id="127475764">
      <w:bodyDiv w:val="1"/>
      <w:marLeft w:val="0"/>
      <w:marRight w:val="0"/>
      <w:marTop w:val="0"/>
      <w:marBottom w:val="0"/>
      <w:divBdr>
        <w:top w:val="none" w:sz="0" w:space="0" w:color="auto"/>
        <w:left w:val="none" w:sz="0" w:space="0" w:color="auto"/>
        <w:bottom w:val="none" w:sz="0" w:space="0" w:color="auto"/>
        <w:right w:val="none" w:sz="0" w:space="0" w:color="auto"/>
      </w:divBdr>
    </w:div>
    <w:div w:id="173154130">
      <w:bodyDiv w:val="1"/>
      <w:marLeft w:val="0"/>
      <w:marRight w:val="0"/>
      <w:marTop w:val="0"/>
      <w:marBottom w:val="0"/>
      <w:divBdr>
        <w:top w:val="none" w:sz="0" w:space="0" w:color="auto"/>
        <w:left w:val="none" w:sz="0" w:space="0" w:color="auto"/>
        <w:bottom w:val="none" w:sz="0" w:space="0" w:color="auto"/>
        <w:right w:val="none" w:sz="0" w:space="0" w:color="auto"/>
      </w:divBdr>
    </w:div>
    <w:div w:id="231277401">
      <w:bodyDiv w:val="1"/>
      <w:marLeft w:val="0"/>
      <w:marRight w:val="0"/>
      <w:marTop w:val="0"/>
      <w:marBottom w:val="0"/>
      <w:divBdr>
        <w:top w:val="none" w:sz="0" w:space="0" w:color="auto"/>
        <w:left w:val="none" w:sz="0" w:space="0" w:color="auto"/>
        <w:bottom w:val="none" w:sz="0" w:space="0" w:color="auto"/>
        <w:right w:val="none" w:sz="0" w:space="0" w:color="auto"/>
      </w:divBdr>
    </w:div>
    <w:div w:id="287246611">
      <w:bodyDiv w:val="1"/>
      <w:marLeft w:val="0"/>
      <w:marRight w:val="0"/>
      <w:marTop w:val="0"/>
      <w:marBottom w:val="0"/>
      <w:divBdr>
        <w:top w:val="none" w:sz="0" w:space="0" w:color="auto"/>
        <w:left w:val="none" w:sz="0" w:space="0" w:color="auto"/>
        <w:bottom w:val="none" w:sz="0" w:space="0" w:color="auto"/>
        <w:right w:val="none" w:sz="0" w:space="0" w:color="auto"/>
      </w:divBdr>
    </w:div>
    <w:div w:id="299237828">
      <w:bodyDiv w:val="1"/>
      <w:marLeft w:val="0"/>
      <w:marRight w:val="0"/>
      <w:marTop w:val="0"/>
      <w:marBottom w:val="0"/>
      <w:divBdr>
        <w:top w:val="none" w:sz="0" w:space="0" w:color="auto"/>
        <w:left w:val="none" w:sz="0" w:space="0" w:color="auto"/>
        <w:bottom w:val="none" w:sz="0" w:space="0" w:color="auto"/>
        <w:right w:val="none" w:sz="0" w:space="0" w:color="auto"/>
      </w:divBdr>
    </w:div>
    <w:div w:id="362170994">
      <w:bodyDiv w:val="1"/>
      <w:marLeft w:val="0"/>
      <w:marRight w:val="0"/>
      <w:marTop w:val="0"/>
      <w:marBottom w:val="0"/>
      <w:divBdr>
        <w:top w:val="none" w:sz="0" w:space="0" w:color="auto"/>
        <w:left w:val="none" w:sz="0" w:space="0" w:color="auto"/>
        <w:bottom w:val="none" w:sz="0" w:space="0" w:color="auto"/>
        <w:right w:val="none" w:sz="0" w:space="0" w:color="auto"/>
      </w:divBdr>
    </w:div>
    <w:div w:id="390539435">
      <w:bodyDiv w:val="1"/>
      <w:marLeft w:val="0"/>
      <w:marRight w:val="0"/>
      <w:marTop w:val="0"/>
      <w:marBottom w:val="0"/>
      <w:divBdr>
        <w:top w:val="none" w:sz="0" w:space="0" w:color="auto"/>
        <w:left w:val="none" w:sz="0" w:space="0" w:color="auto"/>
        <w:bottom w:val="none" w:sz="0" w:space="0" w:color="auto"/>
        <w:right w:val="none" w:sz="0" w:space="0" w:color="auto"/>
      </w:divBdr>
    </w:div>
    <w:div w:id="398289499">
      <w:bodyDiv w:val="1"/>
      <w:marLeft w:val="0"/>
      <w:marRight w:val="0"/>
      <w:marTop w:val="0"/>
      <w:marBottom w:val="0"/>
      <w:divBdr>
        <w:top w:val="none" w:sz="0" w:space="0" w:color="auto"/>
        <w:left w:val="none" w:sz="0" w:space="0" w:color="auto"/>
        <w:bottom w:val="none" w:sz="0" w:space="0" w:color="auto"/>
        <w:right w:val="none" w:sz="0" w:space="0" w:color="auto"/>
      </w:divBdr>
    </w:div>
    <w:div w:id="421413467">
      <w:bodyDiv w:val="1"/>
      <w:marLeft w:val="0"/>
      <w:marRight w:val="0"/>
      <w:marTop w:val="0"/>
      <w:marBottom w:val="0"/>
      <w:divBdr>
        <w:top w:val="none" w:sz="0" w:space="0" w:color="auto"/>
        <w:left w:val="none" w:sz="0" w:space="0" w:color="auto"/>
        <w:bottom w:val="none" w:sz="0" w:space="0" w:color="auto"/>
        <w:right w:val="none" w:sz="0" w:space="0" w:color="auto"/>
      </w:divBdr>
    </w:div>
    <w:div w:id="422144648">
      <w:bodyDiv w:val="1"/>
      <w:marLeft w:val="0"/>
      <w:marRight w:val="0"/>
      <w:marTop w:val="0"/>
      <w:marBottom w:val="0"/>
      <w:divBdr>
        <w:top w:val="none" w:sz="0" w:space="0" w:color="auto"/>
        <w:left w:val="none" w:sz="0" w:space="0" w:color="auto"/>
        <w:bottom w:val="none" w:sz="0" w:space="0" w:color="auto"/>
        <w:right w:val="none" w:sz="0" w:space="0" w:color="auto"/>
      </w:divBdr>
    </w:div>
    <w:div w:id="456485505">
      <w:bodyDiv w:val="1"/>
      <w:marLeft w:val="0"/>
      <w:marRight w:val="0"/>
      <w:marTop w:val="0"/>
      <w:marBottom w:val="0"/>
      <w:divBdr>
        <w:top w:val="none" w:sz="0" w:space="0" w:color="auto"/>
        <w:left w:val="none" w:sz="0" w:space="0" w:color="auto"/>
        <w:bottom w:val="none" w:sz="0" w:space="0" w:color="auto"/>
        <w:right w:val="none" w:sz="0" w:space="0" w:color="auto"/>
      </w:divBdr>
    </w:div>
    <w:div w:id="457526232">
      <w:bodyDiv w:val="1"/>
      <w:marLeft w:val="0"/>
      <w:marRight w:val="0"/>
      <w:marTop w:val="0"/>
      <w:marBottom w:val="0"/>
      <w:divBdr>
        <w:top w:val="none" w:sz="0" w:space="0" w:color="auto"/>
        <w:left w:val="none" w:sz="0" w:space="0" w:color="auto"/>
        <w:bottom w:val="none" w:sz="0" w:space="0" w:color="auto"/>
        <w:right w:val="none" w:sz="0" w:space="0" w:color="auto"/>
      </w:divBdr>
    </w:div>
    <w:div w:id="567884424">
      <w:bodyDiv w:val="1"/>
      <w:marLeft w:val="0"/>
      <w:marRight w:val="0"/>
      <w:marTop w:val="0"/>
      <w:marBottom w:val="0"/>
      <w:divBdr>
        <w:top w:val="none" w:sz="0" w:space="0" w:color="auto"/>
        <w:left w:val="none" w:sz="0" w:space="0" w:color="auto"/>
        <w:bottom w:val="none" w:sz="0" w:space="0" w:color="auto"/>
        <w:right w:val="none" w:sz="0" w:space="0" w:color="auto"/>
      </w:divBdr>
    </w:div>
    <w:div w:id="575210870">
      <w:bodyDiv w:val="1"/>
      <w:marLeft w:val="0"/>
      <w:marRight w:val="0"/>
      <w:marTop w:val="0"/>
      <w:marBottom w:val="0"/>
      <w:divBdr>
        <w:top w:val="none" w:sz="0" w:space="0" w:color="auto"/>
        <w:left w:val="none" w:sz="0" w:space="0" w:color="auto"/>
        <w:bottom w:val="none" w:sz="0" w:space="0" w:color="auto"/>
        <w:right w:val="none" w:sz="0" w:space="0" w:color="auto"/>
      </w:divBdr>
    </w:div>
    <w:div w:id="618529450">
      <w:bodyDiv w:val="1"/>
      <w:marLeft w:val="0"/>
      <w:marRight w:val="0"/>
      <w:marTop w:val="0"/>
      <w:marBottom w:val="0"/>
      <w:divBdr>
        <w:top w:val="none" w:sz="0" w:space="0" w:color="auto"/>
        <w:left w:val="none" w:sz="0" w:space="0" w:color="auto"/>
        <w:bottom w:val="none" w:sz="0" w:space="0" w:color="auto"/>
        <w:right w:val="none" w:sz="0" w:space="0" w:color="auto"/>
      </w:divBdr>
    </w:div>
    <w:div w:id="624233351">
      <w:bodyDiv w:val="1"/>
      <w:marLeft w:val="0"/>
      <w:marRight w:val="0"/>
      <w:marTop w:val="0"/>
      <w:marBottom w:val="0"/>
      <w:divBdr>
        <w:top w:val="none" w:sz="0" w:space="0" w:color="auto"/>
        <w:left w:val="none" w:sz="0" w:space="0" w:color="auto"/>
        <w:bottom w:val="none" w:sz="0" w:space="0" w:color="auto"/>
        <w:right w:val="none" w:sz="0" w:space="0" w:color="auto"/>
      </w:divBdr>
    </w:div>
    <w:div w:id="739404664">
      <w:bodyDiv w:val="1"/>
      <w:marLeft w:val="0"/>
      <w:marRight w:val="0"/>
      <w:marTop w:val="0"/>
      <w:marBottom w:val="0"/>
      <w:divBdr>
        <w:top w:val="none" w:sz="0" w:space="0" w:color="auto"/>
        <w:left w:val="none" w:sz="0" w:space="0" w:color="auto"/>
        <w:bottom w:val="none" w:sz="0" w:space="0" w:color="auto"/>
        <w:right w:val="none" w:sz="0" w:space="0" w:color="auto"/>
      </w:divBdr>
    </w:div>
    <w:div w:id="752551817">
      <w:bodyDiv w:val="1"/>
      <w:marLeft w:val="0"/>
      <w:marRight w:val="0"/>
      <w:marTop w:val="0"/>
      <w:marBottom w:val="0"/>
      <w:divBdr>
        <w:top w:val="none" w:sz="0" w:space="0" w:color="auto"/>
        <w:left w:val="none" w:sz="0" w:space="0" w:color="auto"/>
        <w:bottom w:val="none" w:sz="0" w:space="0" w:color="auto"/>
        <w:right w:val="none" w:sz="0" w:space="0" w:color="auto"/>
      </w:divBdr>
    </w:div>
    <w:div w:id="761219504">
      <w:bodyDiv w:val="1"/>
      <w:marLeft w:val="0"/>
      <w:marRight w:val="0"/>
      <w:marTop w:val="0"/>
      <w:marBottom w:val="0"/>
      <w:divBdr>
        <w:top w:val="none" w:sz="0" w:space="0" w:color="auto"/>
        <w:left w:val="none" w:sz="0" w:space="0" w:color="auto"/>
        <w:bottom w:val="none" w:sz="0" w:space="0" w:color="auto"/>
        <w:right w:val="none" w:sz="0" w:space="0" w:color="auto"/>
      </w:divBdr>
    </w:div>
    <w:div w:id="796947751">
      <w:bodyDiv w:val="1"/>
      <w:marLeft w:val="0"/>
      <w:marRight w:val="0"/>
      <w:marTop w:val="0"/>
      <w:marBottom w:val="0"/>
      <w:divBdr>
        <w:top w:val="none" w:sz="0" w:space="0" w:color="auto"/>
        <w:left w:val="none" w:sz="0" w:space="0" w:color="auto"/>
        <w:bottom w:val="none" w:sz="0" w:space="0" w:color="auto"/>
        <w:right w:val="none" w:sz="0" w:space="0" w:color="auto"/>
      </w:divBdr>
    </w:div>
    <w:div w:id="824978356">
      <w:bodyDiv w:val="1"/>
      <w:marLeft w:val="0"/>
      <w:marRight w:val="0"/>
      <w:marTop w:val="0"/>
      <w:marBottom w:val="0"/>
      <w:divBdr>
        <w:top w:val="none" w:sz="0" w:space="0" w:color="auto"/>
        <w:left w:val="none" w:sz="0" w:space="0" w:color="auto"/>
        <w:bottom w:val="none" w:sz="0" w:space="0" w:color="auto"/>
        <w:right w:val="none" w:sz="0" w:space="0" w:color="auto"/>
      </w:divBdr>
    </w:div>
    <w:div w:id="918514626">
      <w:bodyDiv w:val="1"/>
      <w:marLeft w:val="0"/>
      <w:marRight w:val="0"/>
      <w:marTop w:val="0"/>
      <w:marBottom w:val="0"/>
      <w:divBdr>
        <w:top w:val="none" w:sz="0" w:space="0" w:color="auto"/>
        <w:left w:val="none" w:sz="0" w:space="0" w:color="auto"/>
        <w:bottom w:val="none" w:sz="0" w:space="0" w:color="auto"/>
        <w:right w:val="none" w:sz="0" w:space="0" w:color="auto"/>
      </w:divBdr>
    </w:div>
    <w:div w:id="920405135">
      <w:bodyDiv w:val="1"/>
      <w:marLeft w:val="0"/>
      <w:marRight w:val="0"/>
      <w:marTop w:val="0"/>
      <w:marBottom w:val="0"/>
      <w:divBdr>
        <w:top w:val="none" w:sz="0" w:space="0" w:color="auto"/>
        <w:left w:val="none" w:sz="0" w:space="0" w:color="auto"/>
        <w:bottom w:val="none" w:sz="0" w:space="0" w:color="auto"/>
        <w:right w:val="none" w:sz="0" w:space="0" w:color="auto"/>
      </w:divBdr>
    </w:div>
    <w:div w:id="933705552">
      <w:bodyDiv w:val="1"/>
      <w:marLeft w:val="0"/>
      <w:marRight w:val="0"/>
      <w:marTop w:val="0"/>
      <w:marBottom w:val="0"/>
      <w:divBdr>
        <w:top w:val="none" w:sz="0" w:space="0" w:color="auto"/>
        <w:left w:val="none" w:sz="0" w:space="0" w:color="auto"/>
        <w:bottom w:val="none" w:sz="0" w:space="0" w:color="auto"/>
        <w:right w:val="none" w:sz="0" w:space="0" w:color="auto"/>
      </w:divBdr>
    </w:div>
    <w:div w:id="947347400">
      <w:bodyDiv w:val="1"/>
      <w:marLeft w:val="0"/>
      <w:marRight w:val="0"/>
      <w:marTop w:val="0"/>
      <w:marBottom w:val="0"/>
      <w:divBdr>
        <w:top w:val="none" w:sz="0" w:space="0" w:color="auto"/>
        <w:left w:val="none" w:sz="0" w:space="0" w:color="auto"/>
        <w:bottom w:val="none" w:sz="0" w:space="0" w:color="auto"/>
        <w:right w:val="none" w:sz="0" w:space="0" w:color="auto"/>
      </w:divBdr>
    </w:div>
    <w:div w:id="980572940">
      <w:bodyDiv w:val="1"/>
      <w:marLeft w:val="0"/>
      <w:marRight w:val="0"/>
      <w:marTop w:val="0"/>
      <w:marBottom w:val="0"/>
      <w:divBdr>
        <w:top w:val="none" w:sz="0" w:space="0" w:color="auto"/>
        <w:left w:val="none" w:sz="0" w:space="0" w:color="auto"/>
        <w:bottom w:val="none" w:sz="0" w:space="0" w:color="auto"/>
        <w:right w:val="none" w:sz="0" w:space="0" w:color="auto"/>
      </w:divBdr>
    </w:div>
    <w:div w:id="983464554">
      <w:bodyDiv w:val="1"/>
      <w:marLeft w:val="0"/>
      <w:marRight w:val="0"/>
      <w:marTop w:val="0"/>
      <w:marBottom w:val="0"/>
      <w:divBdr>
        <w:top w:val="none" w:sz="0" w:space="0" w:color="auto"/>
        <w:left w:val="none" w:sz="0" w:space="0" w:color="auto"/>
        <w:bottom w:val="none" w:sz="0" w:space="0" w:color="auto"/>
        <w:right w:val="none" w:sz="0" w:space="0" w:color="auto"/>
      </w:divBdr>
    </w:div>
    <w:div w:id="986009618">
      <w:bodyDiv w:val="1"/>
      <w:marLeft w:val="0"/>
      <w:marRight w:val="0"/>
      <w:marTop w:val="0"/>
      <w:marBottom w:val="0"/>
      <w:divBdr>
        <w:top w:val="none" w:sz="0" w:space="0" w:color="auto"/>
        <w:left w:val="none" w:sz="0" w:space="0" w:color="auto"/>
        <w:bottom w:val="none" w:sz="0" w:space="0" w:color="auto"/>
        <w:right w:val="none" w:sz="0" w:space="0" w:color="auto"/>
      </w:divBdr>
    </w:div>
    <w:div w:id="1001199742">
      <w:bodyDiv w:val="1"/>
      <w:marLeft w:val="0"/>
      <w:marRight w:val="0"/>
      <w:marTop w:val="0"/>
      <w:marBottom w:val="0"/>
      <w:divBdr>
        <w:top w:val="none" w:sz="0" w:space="0" w:color="auto"/>
        <w:left w:val="none" w:sz="0" w:space="0" w:color="auto"/>
        <w:bottom w:val="none" w:sz="0" w:space="0" w:color="auto"/>
        <w:right w:val="none" w:sz="0" w:space="0" w:color="auto"/>
      </w:divBdr>
    </w:div>
    <w:div w:id="1012032674">
      <w:bodyDiv w:val="1"/>
      <w:marLeft w:val="0"/>
      <w:marRight w:val="0"/>
      <w:marTop w:val="0"/>
      <w:marBottom w:val="0"/>
      <w:divBdr>
        <w:top w:val="none" w:sz="0" w:space="0" w:color="auto"/>
        <w:left w:val="none" w:sz="0" w:space="0" w:color="auto"/>
        <w:bottom w:val="none" w:sz="0" w:space="0" w:color="auto"/>
        <w:right w:val="none" w:sz="0" w:space="0" w:color="auto"/>
      </w:divBdr>
    </w:div>
    <w:div w:id="1035958907">
      <w:bodyDiv w:val="1"/>
      <w:marLeft w:val="0"/>
      <w:marRight w:val="0"/>
      <w:marTop w:val="0"/>
      <w:marBottom w:val="0"/>
      <w:divBdr>
        <w:top w:val="none" w:sz="0" w:space="0" w:color="auto"/>
        <w:left w:val="none" w:sz="0" w:space="0" w:color="auto"/>
        <w:bottom w:val="none" w:sz="0" w:space="0" w:color="auto"/>
        <w:right w:val="none" w:sz="0" w:space="0" w:color="auto"/>
      </w:divBdr>
    </w:div>
    <w:div w:id="1054545295">
      <w:bodyDiv w:val="1"/>
      <w:marLeft w:val="0"/>
      <w:marRight w:val="0"/>
      <w:marTop w:val="0"/>
      <w:marBottom w:val="0"/>
      <w:divBdr>
        <w:top w:val="none" w:sz="0" w:space="0" w:color="auto"/>
        <w:left w:val="none" w:sz="0" w:space="0" w:color="auto"/>
        <w:bottom w:val="none" w:sz="0" w:space="0" w:color="auto"/>
        <w:right w:val="none" w:sz="0" w:space="0" w:color="auto"/>
      </w:divBdr>
    </w:div>
    <w:div w:id="1079449439">
      <w:bodyDiv w:val="1"/>
      <w:marLeft w:val="0"/>
      <w:marRight w:val="0"/>
      <w:marTop w:val="0"/>
      <w:marBottom w:val="0"/>
      <w:divBdr>
        <w:top w:val="none" w:sz="0" w:space="0" w:color="auto"/>
        <w:left w:val="none" w:sz="0" w:space="0" w:color="auto"/>
        <w:bottom w:val="none" w:sz="0" w:space="0" w:color="auto"/>
        <w:right w:val="none" w:sz="0" w:space="0" w:color="auto"/>
      </w:divBdr>
    </w:div>
    <w:div w:id="1144202726">
      <w:bodyDiv w:val="1"/>
      <w:marLeft w:val="0"/>
      <w:marRight w:val="0"/>
      <w:marTop w:val="0"/>
      <w:marBottom w:val="0"/>
      <w:divBdr>
        <w:top w:val="none" w:sz="0" w:space="0" w:color="auto"/>
        <w:left w:val="none" w:sz="0" w:space="0" w:color="auto"/>
        <w:bottom w:val="none" w:sz="0" w:space="0" w:color="auto"/>
        <w:right w:val="none" w:sz="0" w:space="0" w:color="auto"/>
      </w:divBdr>
    </w:div>
    <w:div w:id="1195075534">
      <w:bodyDiv w:val="1"/>
      <w:marLeft w:val="0"/>
      <w:marRight w:val="0"/>
      <w:marTop w:val="0"/>
      <w:marBottom w:val="0"/>
      <w:divBdr>
        <w:top w:val="none" w:sz="0" w:space="0" w:color="auto"/>
        <w:left w:val="none" w:sz="0" w:space="0" w:color="auto"/>
        <w:bottom w:val="none" w:sz="0" w:space="0" w:color="auto"/>
        <w:right w:val="none" w:sz="0" w:space="0" w:color="auto"/>
      </w:divBdr>
    </w:div>
    <w:div w:id="1225332534">
      <w:bodyDiv w:val="1"/>
      <w:marLeft w:val="0"/>
      <w:marRight w:val="0"/>
      <w:marTop w:val="0"/>
      <w:marBottom w:val="0"/>
      <w:divBdr>
        <w:top w:val="none" w:sz="0" w:space="0" w:color="auto"/>
        <w:left w:val="none" w:sz="0" w:space="0" w:color="auto"/>
        <w:bottom w:val="none" w:sz="0" w:space="0" w:color="auto"/>
        <w:right w:val="none" w:sz="0" w:space="0" w:color="auto"/>
      </w:divBdr>
      <w:divsChild>
        <w:div w:id="772017054">
          <w:marLeft w:val="0"/>
          <w:marRight w:val="0"/>
          <w:marTop w:val="0"/>
          <w:marBottom w:val="0"/>
          <w:divBdr>
            <w:top w:val="none" w:sz="0" w:space="0" w:color="auto"/>
            <w:left w:val="none" w:sz="0" w:space="0" w:color="auto"/>
            <w:bottom w:val="none" w:sz="0" w:space="0" w:color="auto"/>
            <w:right w:val="none" w:sz="0" w:space="0" w:color="auto"/>
          </w:divBdr>
          <w:divsChild>
            <w:div w:id="835851326">
              <w:marLeft w:val="0"/>
              <w:marRight w:val="0"/>
              <w:marTop w:val="0"/>
              <w:marBottom w:val="0"/>
              <w:divBdr>
                <w:top w:val="none" w:sz="0" w:space="0" w:color="auto"/>
                <w:left w:val="none" w:sz="0" w:space="0" w:color="auto"/>
                <w:bottom w:val="none" w:sz="0" w:space="0" w:color="auto"/>
                <w:right w:val="none" w:sz="0" w:space="0" w:color="auto"/>
              </w:divBdr>
              <w:divsChild>
                <w:div w:id="738095704">
                  <w:marLeft w:val="0"/>
                  <w:marRight w:val="0"/>
                  <w:marTop w:val="0"/>
                  <w:marBottom w:val="0"/>
                  <w:divBdr>
                    <w:top w:val="none" w:sz="0" w:space="0" w:color="auto"/>
                    <w:left w:val="none" w:sz="0" w:space="0" w:color="auto"/>
                    <w:bottom w:val="none" w:sz="0" w:space="0" w:color="auto"/>
                    <w:right w:val="none" w:sz="0" w:space="0" w:color="auto"/>
                  </w:divBdr>
                </w:div>
                <w:div w:id="92584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653807">
      <w:bodyDiv w:val="1"/>
      <w:marLeft w:val="0"/>
      <w:marRight w:val="0"/>
      <w:marTop w:val="0"/>
      <w:marBottom w:val="0"/>
      <w:divBdr>
        <w:top w:val="none" w:sz="0" w:space="0" w:color="auto"/>
        <w:left w:val="none" w:sz="0" w:space="0" w:color="auto"/>
        <w:bottom w:val="none" w:sz="0" w:space="0" w:color="auto"/>
        <w:right w:val="none" w:sz="0" w:space="0" w:color="auto"/>
      </w:divBdr>
    </w:div>
    <w:div w:id="1397313096">
      <w:bodyDiv w:val="1"/>
      <w:marLeft w:val="0"/>
      <w:marRight w:val="0"/>
      <w:marTop w:val="0"/>
      <w:marBottom w:val="0"/>
      <w:divBdr>
        <w:top w:val="none" w:sz="0" w:space="0" w:color="auto"/>
        <w:left w:val="none" w:sz="0" w:space="0" w:color="auto"/>
        <w:bottom w:val="none" w:sz="0" w:space="0" w:color="auto"/>
        <w:right w:val="none" w:sz="0" w:space="0" w:color="auto"/>
      </w:divBdr>
    </w:div>
    <w:div w:id="1453668382">
      <w:bodyDiv w:val="1"/>
      <w:marLeft w:val="0"/>
      <w:marRight w:val="0"/>
      <w:marTop w:val="0"/>
      <w:marBottom w:val="0"/>
      <w:divBdr>
        <w:top w:val="none" w:sz="0" w:space="0" w:color="auto"/>
        <w:left w:val="none" w:sz="0" w:space="0" w:color="auto"/>
        <w:bottom w:val="none" w:sz="0" w:space="0" w:color="auto"/>
        <w:right w:val="none" w:sz="0" w:space="0" w:color="auto"/>
      </w:divBdr>
    </w:div>
    <w:div w:id="1480921974">
      <w:bodyDiv w:val="1"/>
      <w:marLeft w:val="0"/>
      <w:marRight w:val="0"/>
      <w:marTop w:val="0"/>
      <w:marBottom w:val="0"/>
      <w:divBdr>
        <w:top w:val="none" w:sz="0" w:space="0" w:color="auto"/>
        <w:left w:val="none" w:sz="0" w:space="0" w:color="auto"/>
        <w:bottom w:val="none" w:sz="0" w:space="0" w:color="auto"/>
        <w:right w:val="none" w:sz="0" w:space="0" w:color="auto"/>
      </w:divBdr>
      <w:divsChild>
        <w:div w:id="1920021436">
          <w:marLeft w:val="0"/>
          <w:marRight w:val="0"/>
          <w:marTop w:val="240"/>
          <w:marBottom w:val="240"/>
          <w:divBdr>
            <w:top w:val="none" w:sz="0" w:space="0" w:color="auto"/>
            <w:left w:val="none" w:sz="0" w:space="0" w:color="auto"/>
            <w:bottom w:val="none" w:sz="0" w:space="0" w:color="auto"/>
            <w:right w:val="none" w:sz="0" w:space="0" w:color="auto"/>
          </w:divBdr>
        </w:div>
      </w:divsChild>
    </w:div>
    <w:div w:id="1513379246">
      <w:bodyDiv w:val="1"/>
      <w:marLeft w:val="0"/>
      <w:marRight w:val="0"/>
      <w:marTop w:val="0"/>
      <w:marBottom w:val="0"/>
      <w:divBdr>
        <w:top w:val="none" w:sz="0" w:space="0" w:color="auto"/>
        <w:left w:val="none" w:sz="0" w:space="0" w:color="auto"/>
        <w:bottom w:val="none" w:sz="0" w:space="0" w:color="auto"/>
        <w:right w:val="none" w:sz="0" w:space="0" w:color="auto"/>
      </w:divBdr>
    </w:div>
    <w:div w:id="1535538286">
      <w:bodyDiv w:val="1"/>
      <w:marLeft w:val="0"/>
      <w:marRight w:val="0"/>
      <w:marTop w:val="0"/>
      <w:marBottom w:val="0"/>
      <w:divBdr>
        <w:top w:val="none" w:sz="0" w:space="0" w:color="auto"/>
        <w:left w:val="none" w:sz="0" w:space="0" w:color="auto"/>
        <w:bottom w:val="none" w:sz="0" w:space="0" w:color="auto"/>
        <w:right w:val="none" w:sz="0" w:space="0" w:color="auto"/>
      </w:divBdr>
    </w:div>
    <w:div w:id="1560819383">
      <w:bodyDiv w:val="1"/>
      <w:marLeft w:val="0"/>
      <w:marRight w:val="0"/>
      <w:marTop w:val="0"/>
      <w:marBottom w:val="0"/>
      <w:divBdr>
        <w:top w:val="none" w:sz="0" w:space="0" w:color="auto"/>
        <w:left w:val="none" w:sz="0" w:space="0" w:color="auto"/>
        <w:bottom w:val="none" w:sz="0" w:space="0" w:color="auto"/>
        <w:right w:val="none" w:sz="0" w:space="0" w:color="auto"/>
      </w:divBdr>
    </w:div>
    <w:div w:id="1568346841">
      <w:bodyDiv w:val="1"/>
      <w:marLeft w:val="0"/>
      <w:marRight w:val="0"/>
      <w:marTop w:val="0"/>
      <w:marBottom w:val="0"/>
      <w:divBdr>
        <w:top w:val="none" w:sz="0" w:space="0" w:color="auto"/>
        <w:left w:val="none" w:sz="0" w:space="0" w:color="auto"/>
        <w:bottom w:val="none" w:sz="0" w:space="0" w:color="auto"/>
        <w:right w:val="none" w:sz="0" w:space="0" w:color="auto"/>
      </w:divBdr>
    </w:div>
    <w:div w:id="1596207942">
      <w:bodyDiv w:val="1"/>
      <w:marLeft w:val="0"/>
      <w:marRight w:val="0"/>
      <w:marTop w:val="0"/>
      <w:marBottom w:val="0"/>
      <w:divBdr>
        <w:top w:val="none" w:sz="0" w:space="0" w:color="auto"/>
        <w:left w:val="none" w:sz="0" w:space="0" w:color="auto"/>
        <w:bottom w:val="none" w:sz="0" w:space="0" w:color="auto"/>
        <w:right w:val="none" w:sz="0" w:space="0" w:color="auto"/>
      </w:divBdr>
    </w:div>
    <w:div w:id="1615674934">
      <w:bodyDiv w:val="1"/>
      <w:marLeft w:val="0"/>
      <w:marRight w:val="0"/>
      <w:marTop w:val="0"/>
      <w:marBottom w:val="0"/>
      <w:divBdr>
        <w:top w:val="none" w:sz="0" w:space="0" w:color="auto"/>
        <w:left w:val="none" w:sz="0" w:space="0" w:color="auto"/>
        <w:bottom w:val="none" w:sz="0" w:space="0" w:color="auto"/>
        <w:right w:val="none" w:sz="0" w:space="0" w:color="auto"/>
      </w:divBdr>
    </w:div>
    <w:div w:id="1625043840">
      <w:bodyDiv w:val="1"/>
      <w:marLeft w:val="0"/>
      <w:marRight w:val="0"/>
      <w:marTop w:val="0"/>
      <w:marBottom w:val="0"/>
      <w:divBdr>
        <w:top w:val="none" w:sz="0" w:space="0" w:color="auto"/>
        <w:left w:val="none" w:sz="0" w:space="0" w:color="auto"/>
        <w:bottom w:val="none" w:sz="0" w:space="0" w:color="auto"/>
        <w:right w:val="none" w:sz="0" w:space="0" w:color="auto"/>
      </w:divBdr>
    </w:div>
    <w:div w:id="1660425762">
      <w:bodyDiv w:val="1"/>
      <w:marLeft w:val="0"/>
      <w:marRight w:val="0"/>
      <w:marTop w:val="0"/>
      <w:marBottom w:val="0"/>
      <w:divBdr>
        <w:top w:val="none" w:sz="0" w:space="0" w:color="auto"/>
        <w:left w:val="none" w:sz="0" w:space="0" w:color="auto"/>
        <w:bottom w:val="none" w:sz="0" w:space="0" w:color="auto"/>
        <w:right w:val="none" w:sz="0" w:space="0" w:color="auto"/>
      </w:divBdr>
    </w:div>
    <w:div w:id="1687443342">
      <w:bodyDiv w:val="1"/>
      <w:marLeft w:val="0"/>
      <w:marRight w:val="0"/>
      <w:marTop w:val="0"/>
      <w:marBottom w:val="0"/>
      <w:divBdr>
        <w:top w:val="none" w:sz="0" w:space="0" w:color="auto"/>
        <w:left w:val="none" w:sz="0" w:space="0" w:color="auto"/>
        <w:bottom w:val="none" w:sz="0" w:space="0" w:color="auto"/>
        <w:right w:val="none" w:sz="0" w:space="0" w:color="auto"/>
      </w:divBdr>
    </w:div>
    <w:div w:id="1764375234">
      <w:bodyDiv w:val="1"/>
      <w:marLeft w:val="0"/>
      <w:marRight w:val="0"/>
      <w:marTop w:val="0"/>
      <w:marBottom w:val="0"/>
      <w:divBdr>
        <w:top w:val="none" w:sz="0" w:space="0" w:color="auto"/>
        <w:left w:val="none" w:sz="0" w:space="0" w:color="auto"/>
        <w:bottom w:val="none" w:sz="0" w:space="0" w:color="auto"/>
        <w:right w:val="none" w:sz="0" w:space="0" w:color="auto"/>
      </w:divBdr>
    </w:div>
    <w:div w:id="1867517744">
      <w:bodyDiv w:val="1"/>
      <w:marLeft w:val="0"/>
      <w:marRight w:val="0"/>
      <w:marTop w:val="0"/>
      <w:marBottom w:val="0"/>
      <w:divBdr>
        <w:top w:val="none" w:sz="0" w:space="0" w:color="auto"/>
        <w:left w:val="none" w:sz="0" w:space="0" w:color="auto"/>
        <w:bottom w:val="none" w:sz="0" w:space="0" w:color="auto"/>
        <w:right w:val="none" w:sz="0" w:space="0" w:color="auto"/>
      </w:divBdr>
    </w:div>
    <w:div w:id="1876188914">
      <w:bodyDiv w:val="1"/>
      <w:marLeft w:val="0"/>
      <w:marRight w:val="0"/>
      <w:marTop w:val="0"/>
      <w:marBottom w:val="0"/>
      <w:divBdr>
        <w:top w:val="none" w:sz="0" w:space="0" w:color="auto"/>
        <w:left w:val="none" w:sz="0" w:space="0" w:color="auto"/>
        <w:bottom w:val="none" w:sz="0" w:space="0" w:color="auto"/>
        <w:right w:val="none" w:sz="0" w:space="0" w:color="auto"/>
      </w:divBdr>
    </w:div>
    <w:div w:id="1881168953">
      <w:bodyDiv w:val="1"/>
      <w:marLeft w:val="0"/>
      <w:marRight w:val="0"/>
      <w:marTop w:val="0"/>
      <w:marBottom w:val="0"/>
      <w:divBdr>
        <w:top w:val="none" w:sz="0" w:space="0" w:color="auto"/>
        <w:left w:val="none" w:sz="0" w:space="0" w:color="auto"/>
        <w:bottom w:val="none" w:sz="0" w:space="0" w:color="auto"/>
        <w:right w:val="none" w:sz="0" w:space="0" w:color="auto"/>
      </w:divBdr>
    </w:div>
    <w:div w:id="1938438846">
      <w:bodyDiv w:val="1"/>
      <w:marLeft w:val="0"/>
      <w:marRight w:val="0"/>
      <w:marTop w:val="0"/>
      <w:marBottom w:val="0"/>
      <w:divBdr>
        <w:top w:val="none" w:sz="0" w:space="0" w:color="auto"/>
        <w:left w:val="none" w:sz="0" w:space="0" w:color="auto"/>
        <w:bottom w:val="none" w:sz="0" w:space="0" w:color="auto"/>
        <w:right w:val="none" w:sz="0" w:space="0" w:color="auto"/>
      </w:divBdr>
    </w:div>
    <w:div w:id="1970746378">
      <w:bodyDiv w:val="1"/>
      <w:marLeft w:val="0"/>
      <w:marRight w:val="0"/>
      <w:marTop w:val="0"/>
      <w:marBottom w:val="0"/>
      <w:divBdr>
        <w:top w:val="none" w:sz="0" w:space="0" w:color="auto"/>
        <w:left w:val="none" w:sz="0" w:space="0" w:color="auto"/>
        <w:bottom w:val="none" w:sz="0" w:space="0" w:color="auto"/>
        <w:right w:val="none" w:sz="0" w:space="0" w:color="auto"/>
      </w:divBdr>
    </w:div>
    <w:div w:id="1984264495">
      <w:bodyDiv w:val="1"/>
      <w:marLeft w:val="0"/>
      <w:marRight w:val="0"/>
      <w:marTop w:val="0"/>
      <w:marBottom w:val="0"/>
      <w:divBdr>
        <w:top w:val="none" w:sz="0" w:space="0" w:color="auto"/>
        <w:left w:val="none" w:sz="0" w:space="0" w:color="auto"/>
        <w:bottom w:val="none" w:sz="0" w:space="0" w:color="auto"/>
        <w:right w:val="none" w:sz="0" w:space="0" w:color="auto"/>
      </w:divBdr>
    </w:div>
    <w:div w:id="2039430771">
      <w:bodyDiv w:val="1"/>
      <w:marLeft w:val="0"/>
      <w:marRight w:val="0"/>
      <w:marTop w:val="0"/>
      <w:marBottom w:val="0"/>
      <w:divBdr>
        <w:top w:val="none" w:sz="0" w:space="0" w:color="auto"/>
        <w:left w:val="none" w:sz="0" w:space="0" w:color="auto"/>
        <w:bottom w:val="none" w:sz="0" w:space="0" w:color="auto"/>
        <w:right w:val="none" w:sz="0" w:space="0" w:color="auto"/>
      </w:divBdr>
    </w:div>
    <w:div w:id="2042127345">
      <w:bodyDiv w:val="1"/>
      <w:marLeft w:val="0"/>
      <w:marRight w:val="0"/>
      <w:marTop w:val="0"/>
      <w:marBottom w:val="0"/>
      <w:divBdr>
        <w:top w:val="none" w:sz="0" w:space="0" w:color="auto"/>
        <w:left w:val="none" w:sz="0" w:space="0" w:color="auto"/>
        <w:bottom w:val="none" w:sz="0" w:space="0" w:color="auto"/>
        <w:right w:val="none" w:sz="0" w:space="0" w:color="auto"/>
      </w:divBdr>
    </w:div>
    <w:div w:id="2055041360">
      <w:bodyDiv w:val="1"/>
      <w:marLeft w:val="0"/>
      <w:marRight w:val="0"/>
      <w:marTop w:val="0"/>
      <w:marBottom w:val="0"/>
      <w:divBdr>
        <w:top w:val="none" w:sz="0" w:space="0" w:color="auto"/>
        <w:left w:val="none" w:sz="0" w:space="0" w:color="auto"/>
        <w:bottom w:val="none" w:sz="0" w:space="0" w:color="auto"/>
        <w:right w:val="none" w:sz="0" w:space="0" w:color="auto"/>
      </w:divBdr>
    </w:div>
    <w:div w:id="2092115441">
      <w:bodyDiv w:val="1"/>
      <w:marLeft w:val="0"/>
      <w:marRight w:val="0"/>
      <w:marTop w:val="0"/>
      <w:marBottom w:val="0"/>
      <w:divBdr>
        <w:top w:val="none" w:sz="0" w:space="0" w:color="auto"/>
        <w:left w:val="none" w:sz="0" w:space="0" w:color="auto"/>
        <w:bottom w:val="none" w:sz="0" w:space="0" w:color="auto"/>
        <w:right w:val="none" w:sz="0" w:space="0" w:color="auto"/>
      </w:divBdr>
    </w:div>
    <w:div w:id="2109813968">
      <w:bodyDiv w:val="1"/>
      <w:marLeft w:val="0"/>
      <w:marRight w:val="0"/>
      <w:marTop w:val="0"/>
      <w:marBottom w:val="0"/>
      <w:divBdr>
        <w:top w:val="none" w:sz="0" w:space="0" w:color="auto"/>
        <w:left w:val="none" w:sz="0" w:space="0" w:color="auto"/>
        <w:bottom w:val="none" w:sz="0" w:space="0" w:color="auto"/>
        <w:right w:val="none" w:sz="0" w:space="0" w:color="auto"/>
      </w:divBdr>
    </w:div>
    <w:div w:id="2116513117">
      <w:bodyDiv w:val="1"/>
      <w:marLeft w:val="0"/>
      <w:marRight w:val="0"/>
      <w:marTop w:val="0"/>
      <w:marBottom w:val="0"/>
      <w:divBdr>
        <w:top w:val="none" w:sz="0" w:space="0" w:color="auto"/>
        <w:left w:val="none" w:sz="0" w:space="0" w:color="auto"/>
        <w:bottom w:val="none" w:sz="0" w:space="0" w:color="auto"/>
        <w:right w:val="none" w:sz="0" w:space="0" w:color="auto"/>
      </w:divBdr>
    </w:div>
    <w:div w:id="213027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Microsoft_Office_Excel_97-2003_Worksheet1.xls"/><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CFA71E-F9E8-437A-AC6F-83C82A905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4707</Words>
  <Characters>26831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Mobilink Impact Policies</vt:lpstr>
    </vt:vector>
  </TitlesOfParts>
  <Company>an Innovise company</Company>
  <LinksUpToDate>false</LinksUpToDate>
  <CharactersWithSpaces>31476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Mobilink Impact Policies</dc:title>
  <dc:subject>Impact policies</dc:subject>
  <dc:creator>Chris Janes</dc:creator>
  <cp:keywords>Mobilink OSS</cp:keywords>
  <dc:description>a document that contains the Impact Policy Schedule/Plan, Testing including Test Scripts, Data Loading and the Impact Policy Requirement Questions - Email Prev Datta 12th June 2010</dc:description>
  <cp:lastModifiedBy>Chris Janes</cp:lastModifiedBy>
  <cp:revision>3</cp:revision>
  <cp:lastPrinted>2010-05-28T08:34:00Z</cp:lastPrinted>
  <dcterms:created xsi:type="dcterms:W3CDTF">2010-06-28T15:34:00Z</dcterms:created>
  <dcterms:modified xsi:type="dcterms:W3CDTF">2010-06-28T15:34:00Z</dcterms:modified>
  <cp:category>Project Document</cp:category>
  <cp:contentStatus>Under Development</cp:contentStatus>
</cp:coreProperties>
</file>