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566F1" w:rsidRPr="00403D5C" w:rsidRDefault="004566F1">
      <w:pPr>
        <w:rPr>
          <w:rFonts w:cstheme="minorHAnsi"/>
        </w:rPr>
      </w:pPr>
    </w:p>
    <w:p w:rsidR="007641BB" w:rsidRPr="00403D5C" w:rsidRDefault="007641BB">
      <w:pPr>
        <w:rPr>
          <w:rFonts w:cstheme="minorHAnsi"/>
        </w:rPr>
      </w:pPr>
    </w:p>
    <w:p w:rsidR="007641BB" w:rsidRPr="00403D5C" w:rsidRDefault="007641BB">
      <w:pPr>
        <w:rPr>
          <w:rFonts w:cstheme="minorHAnsi"/>
        </w:rPr>
      </w:pPr>
    </w:p>
    <w:p w:rsidR="007641BB" w:rsidRPr="00403D5C" w:rsidRDefault="007641BB">
      <w:pPr>
        <w:rPr>
          <w:rFonts w:cstheme="minorHAnsi"/>
        </w:rPr>
      </w:pPr>
    </w:p>
    <w:p w:rsidR="007641BB" w:rsidRPr="00403D5C" w:rsidRDefault="007641BB">
      <w:pPr>
        <w:rPr>
          <w:rFonts w:cstheme="minorHAnsi"/>
        </w:rPr>
      </w:pPr>
    </w:p>
    <w:p w:rsidR="00150C0C" w:rsidRPr="00403D5C" w:rsidRDefault="00150C0C" w:rsidP="007641BB">
      <w:pPr>
        <w:jc w:val="center"/>
        <w:rPr>
          <w:rFonts w:cstheme="minorHAnsi"/>
        </w:rPr>
      </w:pPr>
      <w:r w:rsidRPr="00403D5C">
        <w:rPr>
          <w:rFonts w:cstheme="minorHAnsi"/>
          <w:noProof/>
          <w:lang w:val="en-US"/>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150C0C" w:rsidRPr="00403D5C" w:rsidRDefault="00150C0C">
      <w:pPr>
        <w:rPr>
          <w:rFonts w:cstheme="minorHAnsi"/>
        </w:rPr>
      </w:pPr>
    </w:p>
    <w:p w:rsidR="00150C0C" w:rsidRPr="00403D5C" w:rsidRDefault="00150C0C">
      <w:pPr>
        <w:rPr>
          <w:rFonts w:cstheme="minorHAnsi"/>
        </w:rPr>
      </w:pPr>
    </w:p>
    <w:p w:rsidR="006B0127" w:rsidRPr="00403D5C" w:rsidRDefault="006B0127">
      <w:pPr>
        <w:rPr>
          <w:rFonts w:cstheme="minorHAnsi"/>
        </w:rPr>
      </w:pPr>
    </w:p>
    <w:p w:rsidR="006B0127" w:rsidRPr="00403D5C" w:rsidRDefault="006B0127">
      <w:pPr>
        <w:rPr>
          <w:rFonts w:cstheme="minorHAnsi"/>
        </w:rPr>
      </w:pPr>
    </w:p>
    <w:p w:rsidR="00150C0C" w:rsidRPr="00403D5C" w:rsidRDefault="00150C0C" w:rsidP="004566F1">
      <w:pPr>
        <w:pStyle w:val="Title"/>
        <w:rPr>
          <w:rFonts w:asciiTheme="minorHAnsi" w:hAnsiTheme="minorHAnsi" w:cstheme="minorHAnsi"/>
        </w:rPr>
      </w:pPr>
    </w:p>
    <w:p w:rsidR="00150C0C" w:rsidRPr="00403D5C" w:rsidRDefault="00150C0C" w:rsidP="00150C0C">
      <w:pPr>
        <w:rPr>
          <w:rFonts w:cstheme="minorHAnsi"/>
        </w:rPr>
      </w:pPr>
    </w:p>
    <w:p w:rsidR="007641BB" w:rsidRPr="00403D5C" w:rsidRDefault="007641BB" w:rsidP="007641BB">
      <w:pPr>
        <w:widowControl w:val="0"/>
        <w:jc w:val="center"/>
        <w:rPr>
          <w:rFonts w:cstheme="minorHAnsi"/>
          <w:b/>
          <w:bCs/>
          <w:sz w:val="40"/>
        </w:rPr>
      </w:pPr>
      <w:r w:rsidRPr="00403D5C">
        <w:rPr>
          <w:rFonts w:cstheme="minorHAnsi"/>
          <w:b/>
          <w:sz w:val="40"/>
          <w:szCs w:val="40"/>
        </w:rPr>
        <w:t>Mobilink SOW – Statement of Work</w:t>
      </w:r>
    </w:p>
    <w:p w:rsidR="007641BB" w:rsidRPr="00403D5C" w:rsidRDefault="007641BB" w:rsidP="007641BB">
      <w:pPr>
        <w:widowControl w:val="0"/>
        <w:jc w:val="center"/>
        <w:rPr>
          <w:rFonts w:cstheme="minorHAnsi"/>
          <w:b/>
          <w:bCs/>
          <w:sz w:val="40"/>
        </w:rPr>
      </w:pPr>
      <w:r w:rsidRPr="00403D5C">
        <w:rPr>
          <w:rFonts w:cstheme="minorHAnsi"/>
          <w:noProof/>
          <w:sz w:val="20"/>
          <w:lang w:val="en-US"/>
        </w:rPr>
        <w:drawing>
          <wp:anchor distT="0" distB="0" distL="114300" distR="114300" simplePos="0" relativeHeight="251707392" behindDoc="0" locked="0" layoutInCell="1" allowOverlap="1">
            <wp:simplePos x="0" y="0"/>
            <wp:positionH relativeFrom="column">
              <wp:posOffset>1657985</wp:posOffset>
            </wp:positionH>
            <wp:positionV relativeFrom="paragraph">
              <wp:posOffset>210820</wp:posOffset>
            </wp:positionV>
            <wp:extent cx="2040255" cy="610235"/>
            <wp:effectExtent l="1905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cstate="print"/>
                    <a:srcRect/>
                    <a:stretch>
                      <a:fillRect/>
                    </a:stretch>
                  </pic:blipFill>
                  <pic:spPr bwMode="auto">
                    <a:xfrm>
                      <a:off x="0" y="0"/>
                      <a:ext cx="2040255" cy="610235"/>
                    </a:xfrm>
                    <a:prstGeom prst="rect">
                      <a:avLst/>
                    </a:prstGeom>
                    <a:noFill/>
                  </pic:spPr>
                </pic:pic>
              </a:graphicData>
            </a:graphic>
          </wp:anchor>
        </w:drawing>
      </w:r>
    </w:p>
    <w:p w:rsidR="00C161EE" w:rsidRPr="00403D5C" w:rsidRDefault="00FE55A7" w:rsidP="007641BB">
      <w:pPr>
        <w:pStyle w:val="Title"/>
        <w:rPr>
          <w:rFonts w:asciiTheme="minorHAnsi" w:hAnsiTheme="minorHAnsi" w:cstheme="minorHAnsi"/>
        </w:rPr>
      </w:pPr>
      <w:r w:rsidRPr="00FE55A7">
        <w:rPr>
          <w:rFonts w:asciiTheme="minorHAnsi" w:hAnsiTheme="minorHAnsi" w:cstheme="minorHAnsi"/>
          <w:noProof/>
          <w:lang w:eastAsia="en-GB"/>
        </w:rPr>
        <w:pict>
          <v:shapetype id="_x0000_t202" coordsize="21600,21600" o:spt="202" path="m0,0l0,21600,21600,21600,21600,0xe">
            <v:stroke joinstyle="miter"/>
            <v:path gradientshapeok="t" o:connecttype="rect"/>
          </v:shapetype>
          <v:shape id="_x0000_s1027" type="#_x0000_t202" style="position:absolute;margin-left:-36.55pt;margin-top:104.3pt;width:328.3pt;height:133.7pt;z-index:251659264;mso-height-percent:200;mso-height-percent:200;mso-width-relative:margin;mso-height-relative:margin" stroked="f">
            <v:textbox style="mso-next-textbox:#_x0000_s1027;mso-fit-shape-to-text:t">
              <w:txbxContent>
                <w:p w:rsidR="005D643D" w:rsidRPr="00215CC2" w:rsidRDefault="005D643D" w:rsidP="007641BB">
                  <w:pPr>
                    <w:widowControl w:val="0"/>
                    <w:spacing w:after="0" w:line="240" w:lineRule="auto"/>
                    <w:rPr>
                      <w:rFonts w:ascii="Arial" w:hAnsi="Arial"/>
                      <w:b/>
                    </w:rPr>
                  </w:pPr>
                  <w:r w:rsidRPr="00215CC2">
                    <w:rPr>
                      <w:rFonts w:ascii="Arial" w:hAnsi="Arial"/>
                      <w:b/>
                    </w:rPr>
                    <w:t>Innovise ESM</w:t>
                  </w:r>
                </w:p>
                <w:p w:rsidR="005D643D" w:rsidRPr="00215CC2" w:rsidRDefault="005D643D" w:rsidP="007641BB">
                  <w:pPr>
                    <w:widowControl w:val="0"/>
                    <w:spacing w:after="0" w:line="240" w:lineRule="auto"/>
                    <w:rPr>
                      <w:rFonts w:ascii="Arial" w:hAnsi="Arial"/>
                      <w:b/>
                    </w:rPr>
                  </w:pPr>
                  <w:r w:rsidRPr="00215CC2">
                    <w:rPr>
                      <w:rFonts w:ascii="Arial" w:hAnsi="Arial"/>
                      <w:b/>
                    </w:rPr>
                    <w:t>Keypoint House</w:t>
                  </w:r>
                </w:p>
                <w:p w:rsidR="005D643D" w:rsidRPr="00215CC2" w:rsidRDefault="005D643D" w:rsidP="007641BB">
                  <w:pPr>
                    <w:widowControl w:val="0"/>
                    <w:spacing w:after="0" w:line="240" w:lineRule="auto"/>
                    <w:rPr>
                      <w:rFonts w:ascii="Arial" w:hAnsi="Arial"/>
                      <w:b/>
                    </w:rPr>
                  </w:pPr>
                  <w:r w:rsidRPr="00215CC2">
                    <w:rPr>
                      <w:rFonts w:ascii="Arial" w:hAnsi="Arial"/>
                      <w:b/>
                    </w:rPr>
                    <w:t>High Street</w:t>
                  </w:r>
                </w:p>
                <w:p w:rsidR="005D643D" w:rsidRPr="00215CC2" w:rsidRDefault="005D643D" w:rsidP="007641BB">
                  <w:pPr>
                    <w:widowControl w:val="0"/>
                    <w:spacing w:after="0" w:line="240" w:lineRule="auto"/>
                    <w:rPr>
                      <w:rFonts w:ascii="Arial" w:hAnsi="Arial"/>
                      <w:b/>
                    </w:rPr>
                  </w:pPr>
                  <w:r w:rsidRPr="00215CC2">
                    <w:rPr>
                      <w:rFonts w:ascii="Arial" w:hAnsi="Arial"/>
                      <w:b/>
                    </w:rPr>
                    <w:t>Slough</w:t>
                  </w:r>
                </w:p>
                <w:p w:rsidR="005D643D" w:rsidRPr="00215CC2" w:rsidRDefault="005D643D" w:rsidP="007641BB">
                  <w:pPr>
                    <w:widowControl w:val="0"/>
                    <w:spacing w:after="0" w:line="240" w:lineRule="auto"/>
                    <w:rPr>
                      <w:rFonts w:ascii="Arial" w:hAnsi="Arial"/>
                      <w:b/>
                    </w:rPr>
                  </w:pPr>
                  <w:r w:rsidRPr="00215CC2">
                    <w:rPr>
                      <w:rFonts w:ascii="Arial" w:hAnsi="Arial"/>
                      <w:b/>
                    </w:rPr>
                    <w:t>SL1 1DY</w:t>
                  </w:r>
                </w:p>
                <w:p w:rsidR="005D643D" w:rsidRPr="00215CC2" w:rsidRDefault="005D643D" w:rsidP="007641BB">
                  <w:pPr>
                    <w:widowControl w:val="0"/>
                    <w:spacing w:after="0" w:line="240" w:lineRule="auto"/>
                    <w:rPr>
                      <w:rFonts w:ascii="Arial" w:hAnsi="Arial" w:cs="Arial"/>
                      <w:b/>
                      <w:bCs/>
                    </w:rPr>
                  </w:pPr>
                  <w:r w:rsidRPr="00215CC2">
                    <w:rPr>
                      <w:rFonts w:ascii="Arial" w:hAnsi="Arial" w:cs="Arial"/>
                      <w:b/>
                      <w:bCs/>
                    </w:rPr>
                    <w:t>Tel: +44 (0) 1753 513 902</w:t>
                  </w:r>
                </w:p>
                <w:p w:rsidR="005D643D" w:rsidRPr="00215CC2" w:rsidRDefault="005D643D" w:rsidP="007641BB">
                  <w:pPr>
                    <w:widowControl w:val="0"/>
                    <w:spacing w:after="0" w:line="240" w:lineRule="auto"/>
                    <w:rPr>
                      <w:rFonts w:ascii="Arial" w:hAnsi="Arial" w:cs="Arial"/>
                      <w:b/>
                      <w:bCs/>
                    </w:rPr>
                  </w:pPr>
                  <w:r w:rsidRPr="00215CC2">
                    <w:rPr>
                      <w:rFonts w:ascii="Arial" w:hAnsi="Arial" w:cs="Arial"/>
                      <w:b/>
                      <w:bCs/>
                    </w:rPr>
                    <w:t>Authors:</w:t>
                  </w:r>
                  <w:r w:rsidRPr="00215CC2">
                    <w:rPr>
                      <w:rFonts w:ascii="Arial" w:hAnsi="Arial" w:cs="Arial"/>
                      <w:b/>
                      <w:bCs/>
                    </w:rPr>
                    <w:tab/>
                  </w:r>
                  <w:r>
                    <w:rPr>
                      <w:rFonts w:ascii="Arial" w:hAnsi="Arial" w:cs="Arial"/>
                      <w:b/>
                      <w:bCs/>
                    </w:rPr>
                    <w:t xml:space="preserve">Prev </w:t>
                  </w:r>
                  <w:proofErr w:type="spellStart"/>
                  <w:r>
                    <w:rPr>
                      <w:rFonts w:ascii="Arial" w:hAnsi="Arial" w:cs="Arial"/>
                      <w:b/>
                      <w:bCs/>
                    </w:rPr>
                    <w:t>Datta</w:t>
                  </w:r>
                  <w:proofErr w:type="spellEnd"/>
                </w:p>
                <w:p w:rsidR="005D643D" w:rsidRPr="00215CC2" w:rsidRDefault="005D643D" w:rsidP="007641BB">
                  <w:pPr>
                    <w:widowControl w:val="0"/>
                    <w:spacing w:after="0" w:line="240" w:lineRule="auto"/>
                    <w:rPr>
                      <w:rFonts w:ascii="Arial" w:hAnsi="Arial" w:cs="Arial"/>
                      <w:b/>
                      <w:bCs/>
                    </w:rPr>
                  </w:pPr>
                  <w:r w:rsidRPr="00215CC2">
                    <w:rPr>
                      <w:rFonts w:ascii="Arial" w:hAnsi="Arial" w:cs="Arial"/>
                      <w:b/>
                      <w:bCs/>
                    </w:rPr>
                    <w:t>Title:</w:t>
                  </w:r>
                  <w:r w:rsidRPr="00215CC2">
                    <w:rPr>
                      <w:rFonts w:ascii="Arial" w:hAnsi="Arial" w:cs="Arial"/>
                      <w:b/>
                      <w:bCs/>
                    </w:rPr>
                    <w:tab/>
                  </w:r>
                  <w:r w:rsidRPr="00215CC2">
                    <w:rPr>
                      <w:rFonts w:ascii="Arial" w:hAnsi="Arial" w:cs="Arial"/>
                      <w:b/>
                      <w:bCs/>
                    </w:rPr>
                    <w:tab/>
                    <w:t xml:space="preserve">Mobilink </w:t>
                  </w:r>
                  <w:r>
                    <w:rPr>
                      <w:rFonts w:ascii="Arial" w:hAnsi="Arial" w:cs="Arial"/>
                      <w:b/>
                      <w:bCs/>
                    </w:rPr>
                    <w:t>SOW – Statement of Work</w:t>
                  </w:r>
                </w:p>
                <w:p w:rsidR="005D643D" w:rsidRDefault="005D643D" w:rsidP="007641BB">
                  <w:pPr>
                    <w:widowControl w:val="0"/>
                    <w:spacing w:after="0" w:line="240" w:lineRule="auto"/>
                    <w:rPr>
                      <w:rFonts w:ascii="Arial" w:hAnsi="Arial" w:cs="Arial"/>
                      <w:b/>
                      <w:bCs/>
                    </w:rPr>
                  </w:pPr>
                  <w:r w:rsidRPr="00215CC2">
                    <w:rPr>
                      <w:rFonts w:ascii="Arial" w:hAnsi="Arial" w:cs="Arial"/>
                      <w:b/>
                      <w:bCs/>
                    </w:rPr>
                    <w:t>Version:</w:t>
                  </w:r>
                  <w:r w:rsidRPr="00215CC2">
                    <w:rPr>
                      <w:rFonts w:ascii="Arial" w:hAnsi="Arial" w:cs="Arial"/>
                      <w:b/>
                      <w:bCs/>
                    </w:rPr>
                    <w:tab/>
                  </w:r>
                  <w:r>
                    <w:rPr>
                      <w:rFonts w:ascii="Arial" w:hAnsi="Arial" w:cs="Arial"/>
                      <w:b/>
                      <w:bCs/>
                    </w:rPr>
                    <w:t>1.2</w:t>
                  </w:r>
                </w:p>
                <w:p w:rsidR="005D643D" w:rsidRPr="00215CC2" w:rsidRDefault="005D643D" w:rsidP="007641BB">
                  <w:pPr>
                    <w:widowControl w:val="0"/>
                    <w:spacing w:after="0" w:line="240" w:lineRule="auto"/>
                    <w:rPr>
                      <w:rFonts w:ascii="Arial" w:hAnsi="Arial" w:cs="Arial"/>
                      <w:b/>
                      <w:bCs/>
                    </w:rPr>
                  </w:pPr>
                  <w:r>
                    <w:rPr>
                      <w:rFonts w:ascii="Arial" w:hAnsi="Arial" w:cs="Arial"/>
                      <w:b/>
                      <w:bCs/>
                    </w:rPr>
                    <w:t>Date:</w:t>
                  </w:r>
                  <w:r>
                    <w:rPr>
                      <w:rFonts w:ascii="Arial" w:hAnsi="Arial" w:cs="Arial"/>
                      <w:b/>
                      <w:bCs/>
                    </w:rPr>
                    <w:tab/>
                  </w:r>
                  <w:r>
                    <w:rPr>
                      <w:rFonts w:ascii="Arial" w:hAnsi="Arial" w:cs="Arial"/>
                      <w:b/>
                      <w:bCs/>
                    </w:rPr>
                    <w:tab/>
                    <w:t>18</w:t>
                  </w:r>
                  <w:r w:rsidRPr="00D7593E">
                    <w:rPr>
                      <w:rFonts w:ascii="Arial" w:hAnsi="Arial" w:cs="Arial"/>
                      <w:b/>
                      <w:bCs/>
                      <w:vertAlign w:val="superscript"/>
                    </w:rPr>
                    <w:t>th</w:t>
                  </w:r>
                  <w:r>
                    <w:rPr>
                      <w:rFonts w:ascii="Arial" w:hAnsi="Arial" w:cs="Arial"/>
                      <w:b/>
                      <w:bCs/>
                    </w:rPr>
                    <w:t xml:space="preserve"> March 2010</w:t>
                  </w:r>
                </w:p>
              </w:txbxContent>
            </v:textbox>
          </v:shape>
        </w:pict>
      </w:r>
      <w:r w:rsidR="004566F1" w:rsidRPr="00403D5C">
        <w:rPr>
          <w:rFonts w:asciiTheme="minorHAnsi" w:hAnsiTheme="minorHAnsi" w:cstheme="minorHAnsi"/>
        </w:rPr>
        <w:t xml:space="preserve"> </w:t>
      </w:r>
      <w:r w:rsidR="00C161EE" w:rsidRPr="00403D5C">
        <w:rPr>
          <w:rFonts w:asciiTheme="minorHAnsi" w:hAnsiTheme="minorHAnsi" w:cstheme="minorHAnsi"/>
        </w:rPr>
        <w:br w:type="page"/>
      </w:r>
    </w:p>
    <w:sdt>
      <w:sdtPr>
        <w:rPr>
          <w:rFonts w:asciiTheme="minorHAnsi" w:eastAsiaTheme="minorHAnsi" w:hAnsiTheme="minorHAnsi" w:cstheme="minorHAnsi"/>
          <w:b w:val="0"/>
          <w:bCs w:val="0"/>
          <w:color w:val="auto"/>
          <w:sz w:val="22"/>
          <w:szCs w:val="22"/>
          <w:lang w:val="en-GB"/>
        </w:rPr>
        <w:id w:val="25264672"/>
        <w:docPartObj>
          <w:docPartGallery w:val="Table of Contents"/>
          <w:docPartUnique/>
        </w:docPartObj>
      </w:sdtPr>
      <w:sdtContent>
        <w:p w:rsidR="00C161EE" w:rsidRPr="00403D5C" w:rsidRDefault="00C161EE">
          <w:pPr>
            <w:pStyle w:val="TOCHeading"/>
            <w:rPr>
              <w:rFonts w:asciiTheme="minorHAnsi" w:hAnsiTheme="minorHAnsi" w:cstheme="minorHAnsi"/>
            </w:rPr>
          </w:pPr>
          <w:r w:rsidRPr="00403D5C">
            <w:rPr>
              <w:rFonts w:asciiTheme="minorHAnsi" w:hAnsiTheme="minorHAnsi" w:cstheme="minorHAnsi"/>
            </w:rPr>
            <w:t>Contents</w:t>
          </w:r>
        </w:p>
        <w:p w:rsidR="00646257" w:rsidRPr="00403D5C" w:rsidRDefault="00FE55A7">
          <w:pPr>
            <w:pStyle w:val="TOC1"/>
            <w:tabs>
              <w:tab w:val="right" w:leader="dot" w:pos="9016"/>
            </w:tabs>
            <w:rPr>
              <w:rFonts w:eastAsiaTheme="minorEastAsia" w:cstheme="minorHAnsi"/>
              <w:noProof/>
              <w:lang w:eastAsia="en-GB"/>
            </w:rPr>
          </w:pPr>
          <w:r w:rsidRPr="00FE55A7">
            <w:rPr>
              <w:rFonts w:cstheme="minorHAnsi"/>
            </w:rPr>
            <w:fldChar w:fldCharType="begin"/>
          </w:r>
          <w:r w:rsidR="00C161EE" w:rsidRPr="00403D5C">
            <w:rPr>
              <w:rFonts w:cstheme="minorHAnsi"/>
            </w:rPr>
            <w:instrText xml:space="preserve"> TOC \o "1-3" \h \z \u </w:instrText>
          </w:r>
          <w:r w:rsidRPr="00FE55A7">
            <w:rPr>
              <w:rFonts w:cstheme="minorHAnsi"/>
            </w:rPr>
            <w:fldChar w:fldCharType="separate"/>
          </w:r>
          <w:hyperlink w:anchor="_Toc256598853" w:history="1">
            <w:r w:rsidR="00646257" w:rsidRPr="00403D5C">
              <w:rPr>
                <w:rStyle w:val="Hyperlink"/>
                <w:rFonts w:cstheme="minorHAnsi"/>
                <w:noProof/>
              </w:rPr>
              <w:t>Document Control</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_Toc256598853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5</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54" w:history="1">
            <w:r w:rsidR="00646257" w:rsidRPr="00403D5C">
              <w:rPr>
                <w:rStyle w:val="Hyperlink"/>
                <w:rFonts w:cstheme="minorHAnsi"/>
                <w:noProof/>
              </w:rPr>
              <w:t>Document Review</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_Toc256598854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5</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55" w:history="1">
            <w:r w:rsidR="00646257" w:rsidRPr="00403D5C">
              <w:rPr>
                <w:rStyle w:val="Hyperlink"/>
                <w:rFonts w:cstheme="minorHAnsi"/>
                <w:noProof/>
              </w:rPr>
              <w:t>Revision History</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_Toc256598855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5</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56" w:history="1">
            <w:r w:rsidR="00646257" w:rsidRPr="00403D5C">
              <w:rPr>
                <w:rStyle w:val="Hyperlink"/>
                <w:rFonts w:cstheme="minorHAnsi"/>
                <w:noProof/>
              </w:rPr>
              <w:t>Document signoff</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_Toc256598856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5</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57" w:history="1">
            <w:r w:rsidR="00646257" w:rsidRPr="00403D5C">
              <w:rPr>
                <w:rStyle w:val="Hyperlink"/>
                <w:rFonts w:cstheme="minorHAnsi"/>
                <w:noProof/>
              </w:rPr>
              <w:t>Introduction</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_Toc256598857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58" w:history="1">
            <w:r w:rsidR="00646257" w:rsidRPr="00403D5C">
              <w:rPr>
                <w:rStyle w:val="Hyperlink"/>
                <w:rFonts w:cstheme="minorHAnsi"/>
                <w:noProof/>
              </w:rPr>
              <w:t>Background</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_Toc256598858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59" w:history="1">
            <w:r w:rsidR="00646257" w:rsidRPr="00403D5C">
              <w:rPr>
                <w:rStyle w:val="Hyperlink"/>
                <w:rFonts w:cstheme="minorHAnsi"/>
                <w:noProof/>
              </w:rPr>
              <w:t>Project Title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_Toc256598859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0" w:history="1">
            <w:r w:rsidR="00646257" w:rsidRPr="00403D5C">
              <w:rPr>
                <w:rStyle w:val="Hyperlink"/>
                <w:rFonts w:cstheme="minorHAnsi"/>
                <w:noProof/>
              </w:rPr>
              <w:t>Project Scope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_Toc256598860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1" w:history="1">
            <w:r w:rsidR="00646257" w:rsidRPr="00403D5C">
              <w:rPr>
                <w:rStyle w:val="Hyperlink"/>
                <w:rFonts w:cstheme="minorHAnsi"/>
                <w:noProof/>
              </w:rPr>
              <w:t>Purpose of Document</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_Toc256598861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2" w:history="1">
            <w:r w:rsidR="00646257" w:rsidRPr="00403D5C">
              <w:rPr>
                <w:rStyle w:val="Hyperlink"/>
                <w:rFonts w:cstheme="minorHAnsi"/>
                <w:noProof/>
              </w:rPr>
              <w:t>Current Solution</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_Toc256598862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6</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3" w:history="1">
            <w:r w:rsidR="00646257" w:rsidRPr="00403D5C">
              <w:rPr>
                <w:rStyle w:val="Hyperlink"/>
                <w:rFonts w:cstheme="minorHAnsi"/>
                <w:noProof/>
              </w:rPr>
              <w:t>Tivoli Solution</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_Toc256598863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7</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64" w:history="1">
            <w:r w:rsidR="00646257" w:rsidRPr="00403D5C">
              <w:rPr>
                <w:rStyle w:val="Hyperlink"/>
                <w:rFonts w:cstheme="minorHAnsi"/>
                <w:noProof/>
              </w:rPr>
              <w:t>Overall Project Objective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_Toc256598864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7</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65" w:history="1">
            <w:r w:rsidR="00646257" w:rsidRPr="00403D5C">
              <w:rPr>
                <w:rStyle w:val="Hyperlink"/>
                <w:rFonts w:cstheme="minorHAnsi"/>
                <w:noProof/>
              </w:rPr>
              <w:t>Solution Architecture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_Toc256598865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7</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66" w:history="1">
            <w:r w:rsidR="00646257" w:rsidRPr="00403D5C">
              <w:rPr>
                <w:rStyle w:val="Hyperlink"/>
                <w:rFonts w:cstheme="minorHAnsi"/>
                <w:noProof/>
              </w:rPr>
              <w:t>System Hardware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_Toc256598866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8</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67" w:history="1">
            <w:r w:rsidR="00646257" w:rsidRPr="00403D5C">
              <w:rPr>
                <w:rStyle w:val="Hyperlink"/>
                <w:rFonts w:cstheme="minorHAnsi"/>
                <w:noProof/>
              </w:rPr>
              <w:t>Solution Components</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_Toc256598867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9</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8" w:history="1">
            <w:r w:rsidR="00646257" w:rsidRPr="00403D5C">
              <w:rPr>
                <w:rStyle w:val="Hyperlink"/>
                <w:rFonts w:cstheme="minorHAnsi"/>
                <w:noProof/>
              </w:rPr>
              <w:t>Pre-Requisites</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_Toc256598868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69" w:history="1">
            <w:r w:rsidR="00646257" w:rsidRPr="00403D5C">
              <w:rPr>
                <w:rStyle w:val="Hyperlink"/>
                <w:rFonts w:cstheme="minorHAnsi"/>
                <w:noProof/>
              </w:rPr>
              <w:t>Project Implementation Plan</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_Toc256598869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70" w:history="1">
            <w:r w:rsidR="00646257" w:rsidRPr="00403D5C">
              <w:rPr>
                <w:rStyle w:val="Hyperlink"/>
                <w:rFonts w:cstheme="minorHAnsi"/>
                <w:noProof/>
              </w:rPr>
              <w:t>Project Milestones</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_Toc256598870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3"/>
            <w:tabs>
              <w:tab w:val="right" w:leader="dot" w:pos="9016"/>
            </w:tabs>
            <w:rPr>
              <w:rFonts w:eastAsiaTheme="minorEastAsia" w:cstheme="minorHAnsi"/>
              <w:noProof/>
              <w:lang w:eastAsia="en-GB"/>
            </w:rPr>
          </w:pPr>
          <w:hyperlink w:anchor="_Toc256598871" w:history="1">
            <w:r w:rsidR="00646257" w:rsidRPr="00403D5C">
              <w:rPr>
                <w:rStyle w:val="Hyperlink"/>
                <w:rFonts w:cstheme="minorHAnsi"/>
                <w:noProof/>
              </w:rPr>
              <w:t>Milestone 1 and PAYMENT MILESTONE (40%)</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_Toc256598871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3"/>
            <w:tabs>
              <w:tab w:val="right" w:leader="dot" w:pos="9016"/>
            </w:tabs>
            <w:rPr>
              <w:rFonts w:eastAsiaTheme="minorEastAsia" w:cstheme="minorHAnsi"/>
              <w:noProof/>
              <w:lang w:eastAsia="en-GB"/>
            </w:rPr>
          </w:pPr>
          <w:hyperlink w:anchor="_Toc256598872" w:history="1">
            <w:r w:rsidR="00646257" w:rsidRPr="00403D5C">
              <w:rPr>
                <w:rStyle w:val="Hyperlink"/>
                <w:rFonts w:cstheme="minorHAnsi"/>
                <w:noProof/>
              </w:rPr>
              <w:t>Milestone 2 and PAYMENT MILESTONE (30%)</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_Toc256598872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3"/>
            <w:tabs>
              <w:tab w:val="right" w:leader="dot" w:pos="9016"/>
            </w:tabs>
            <w:rPr>
              <w:rFonts w:eastAsiaTheme="minorEastAsia" w:cstheme="minorHAnsi"/>
              <w:noProof/>
              <w:lang w:eastAsia="en-GB"/>
            </w:rPr>
          </w:pPr>
          <w:hyperlink w:anchor="_Toc256598873" w:history="1">
            <w:r w:rsidR="00646257" w:rsidRPr="00403D5C">
              <w:rPr>
                <w:rStyle w:val="Hyperlink"/>
                <w:rFonts w:cstheme="minorHAnsi"/>
                <w:noProof/>
              </w:rPr>
              <w:t>Milestone 3 and PAYMENT MILESTONE (20%)</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_Toc256598873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3"/>
            <w:tabs>
              <w:tab w:val="right" w:leader="dot" w:pos="9016"/>
            </w:tabs>
            <w:rPr>
              <w:rFonts w:eastAsiaTheme="minorEastAsia" w:cstheme="minorHAnsi"/>
              <w:noProof/>
              <w:lang w:eastAsia="en-GB"/>
            </w:rPr>
          </w:pPr>
          <w:hyperlink w:anchor="_Toc256598874" w:history="1">
            <w:r w:rsidR="00646257" w:rsidRPr="00403D5C">
              <w:rPr>
                <w:rStyle w:val="Hyperlink"/>
                <w:rFonts w:cstheme="minorHAnsi"/>
                <w:noProof/>
              </w:rPr>
              <w:t>Milestone 4 and PAYMENT MILESTONE (10%)</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_Toc256598874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10</w:t>
            </w:r>
            <w:r w:rsidRPr="00403D5C">
              <w:rPr>
                <w:rFonts w:cstheme="minorHAnsi"/>
                <w:noProof/>
                <w:webHidden/>
              </w:rPr>
              <w:fldChar w:fldCharType="end"/>
            </w:r>
          </w:hyperlink>
        </w:p>
        <w:p w:rsidR="00646257" w:rsidRPr="00403D5C" w:rsidRDefault="00FE55A7">
          <w:pPr>
            <w:pStyle w:val="TOC1"/>
            <w:tabs>
              <w:tab w:val="right" w:leader="dot" w:pos="9016"/>
            </w:tabs>
            <w:rPr>
              <w:rFonts w:eastAsiaTheme="minorEastAsia" w:cstheme="minorHAnsi"/>
              <w:noProof/>
              <w:lang w:eastAsia="en-GB"/>
            </w:rPr>
          </w:pPr>
          <w:hyperlink w:anchor="_Toc256598875" w:history="1">
            <w:r w:rsidR="00646257" w:rsidRPr="00403D5C">
              <w:rPr>
                <w:rStyle w:val="Hyperlink"/>
                <w:rFonts w:cstheme="minorHAnsi"/>
                <w:noProof/>
              </w:rPr>
              <w:t>Project Scope - Build</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_Toc256598875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11</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76" w:history="1">
            <w:r w:rsidR="00646257" w:rsidRPr="00403D5C">
              <w:rPr>
                <w:rStyle w:val="Hyperlink"/>
                <w:rFonts w:cstheme="minorHAnsi"/>
                <w:noProof/>
              </w:rPr>
              <w:t>Tivoli Netcool OMNIbus</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_Toc256598876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11</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77" w:history="1">
            <w:r w:rsidR="00646257" w:rsidRPr="00403D5C">
              <w:rPr>
                <w:rStyle w:val="Hyperlink"/>
                <w:rFonts w:cstheme="minorHAnsi"/>
                <w:noProof/>
              </w:rPr>
              <w:t>IBM Tivoli Netcool Impact</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_Toc256598877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15</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78" w:history="1">
            <w:r w:rsidR="00646257" w:rsidRPr="00403D5C">
              <w:rPr>
                <w:rStyle w:val="Hyperlink"/>
                <w:rFonts w:cstheme="minorHAnsi"/>
                <w:noProof/>
              </w:rPr>
              <w:t>IBM Tivoli Business Service Manager</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_Toc256598878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20</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79" w:history="1">
            <w:r w:rsidR="00646257" w:rsidRPr="00403D5C">
              <w:rPr>
                <w:rStyle w:val="Hyperlink"/>
                <w:rFonts w:cstheme="minorHAnsi"/>
                <w:noProof/>
              </w:rPr>
              <w:t>IBM Tivoli Netcool Webtop</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_Toc256598879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22</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0" w:history="1">
            <w:r w:rsidR="00646257" w:rsidRPr="00403D5C">
              <w:rPr>
                <w:rStyle w:val="Hyperlink"/>
                <w:rFonts w:cstheme="minorHAnsi"/>
                <w:noProof/>
              </w:rPr>
              <w:t>IBM Tivoli Netcool Reporter</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_Toc256598880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24</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1" w:history="1">
            <w:r w:rsidR="00646257" w:rsidRPr="00403D5C">
              <w:rPr>
                <w:rStyle w:val="Hyperlink"/>
                <w:rFonts w:cstheme="minorHAnsi"/>
                <w:noProof/>
              </w:rPr>
              <w:t>IBM Tivoli Network Manager /IP Edition</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_Toc256598881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26</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2" w:history="1">
            <w:r w:rsidR="00646257" w:rsidRPr="00403D5C">
              <w:rPr>
                <w:rStyle w:val="Hyperlink"/>
                <w:rFonts w:cstheme="minorHAnsi"/>
                <w:noProof/>
              </w:rPr>
              <w:t>IBM Tivoli Monitoring</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_Toc256598882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27</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3" w:history="1">
            <w:r w:rsidR="00646257" w:rsidRPr="00403D5C">
              <w:rPr>
                <w:rStyle w:val="Hyperlink"/>
                <w:rFonts w:cstheme="minorHAnsi"/>
                <w:noProof/>
              </w:rPr>
              <w:t>Abilisoft Monitor The Monitor</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_Toc256598883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28</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4" w:history="1">
            <w:r w:rsidR="00646257" w:rsidRPr="00403D5C">
              <w:rPr>
                <w:rStyle w:val="Hyperlink"/>
                <w:rFonts w:cstheme="minorHAnsi"/>
                <w:noProof/>
              </w:rPr>
              <w:t>IBM Tivoli Change and Configuration Management Database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_Toc256598884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29</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5" w:history="1">
            <w:r w:rsidR="00646257" w:rsidRPr="00403D5C">
              <w:rPr>
                <w:rStyle w:val="Hyperlink"/>
                <w:rFonts w:cstheme="minorHAnsi"/>
                <w:noProof/>
              </w:rPr>
              <w:t>IBM Tivoli Service Request Manager</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_Toc256598885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30</w:t>
            </w:r>
            <w:r w:rsidRPr="00403D5C">
              <w:rPr>
                <w:rFonts w:cstheme="minorHAnsi"/>
                <w:noProof/>
                <w:webHidden/>
              </w:rPr>
              <w:fldChar w:fldCharType="end"/>
            </w:r>
          </w:hyperlink>
        </w:p>
        <w:p w:rsidR="00646257" w:rsidRPr="00403D5C" w:rsidRDefault="00FE55A7">
          <w:pPr>
            <w:pStyle w:val="TOC3"/>
            <w:tabs>
              <w:tab w:val="right" w:leader="dot" w:pos="9016"/>
            </w:tabs>
            <w:rPr>
              <w:rFonts w:eastAsiaTheme="minorEastAsia" w:cstheme="minorHAnsi"/>
              <w:noProof/>
              <w:lang w:eastAsia="en-GB"/>
            </w:rPr>
          </w:pPr>
          <w:hyperlink w:anchor="_Toc256598886" w:history="1">
            <w:r w:rsidR="00646257" w:rsidRPr="00403D5C">
              <w:rPr>
                <w:rStyle w:val="Hyperlink"/>
                <w:rFonts w:cstheme="minorHAnsi"/>
                <w:noProof/>
              </w:rPr>
              <w:t>Out of Scope</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_Toc256598886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31</w:t>
            </w:r>
            <w:r w:rsidRPr="00403D5C">
              <w:rPr>
                <w:rFonts w:cstheme="minorHAnsi"/>
                <w:noProof/>
                <w:webHidden/>
              </w:rPr>
              <w:fldChar w:fldCharType="end"/>
            </w:r>
          </w:hyperlink>
        </w:p>
        <w:p w:rsidR="00646257" w:rsidRPr="00403D5C" w:rsidRDefault="00FE55A7">
          <w:pPr>
            <w:pStyle w:val="TOC2"/>
            <w:tabs>
              <w:tab w:val="right" w:leader="dot" w:pos="9016"/>
            </w:tabs>
            <w:rPr>
              <w:rFonts w:eastAsiaTheme="minorEastAsia" w:cstheme="minorHAnsi"/>
              <w:noProof/>
              <w:lang w:eastAsia="en-GB"/>
            </w:rPr>
          </w:pPr>
          <w:hyperlink w:anchor="_Toc256598887" w:history="1">
            <w:r w:rsidR="00646257" w:rsidRPr="00403D5C">
              <w:rPr>
                <w:rStyle w:val="Hyperlink"/>
                <w:rFonts w:cstheme="minorHAnsi"/>
                <w:noProof/>
              </w:rPr>
              <w:t>Appendix A (Flow Charts)</w:t>
            </w:r>
            <w:r w:rsidR="00646257" w:rsidRPr="00403D5C">
              <w:rPr>
                <w:rFonts w:cstheme="minorHAnsi"/>
                <w:noProof/>
                <w:webHidden/>
              </w:rPr>
              <w:tab/>
            </w:r>
            <w:r w:rsidRPr="00403D5C">
              <w:rPr>
                <w:rFonts w:cstheme="minorHAnsi"/>
                <w:noProof/>
                <w:webHidden/>
              </w:rPr>
              <w:fldChar w:fldCharType="begin"/>
            </w:r>
            <w:r w:rsidR="00646257" w:rsidRPr="00403D5C">
              <w:rPr>
                <w:rFonts w:cstheme="minorHAnsi"/>
                <w:noProof/>
                <w:webHidden/>
              </w:rPr>
              <w:instrText xml:space="preserve"> PAGEREF _Toc256598887 \h </w:instrText>
            </w:r>
            <w:r w:rsidR="00C554D7" w:rsidRPr="00FE55A7">
              <w:rPr>
                <w:rFonts w:cstheme="minorHAnsi"/>
                <w:noProof/>
              </w:rPr>
            </w:r>
            <w:r w:rsidRPr="00403D5C">
              <w:rPr>
                <w:rFonts w:cstheme="minorHAnsi"/>
                <w:noProof/>
                <w:webHidden/>
              </w:rPr>
              <w:fldChar w:fldCharType="separate"/>
            </w:r>
            <w:r w:rsidR="00646257" w:rsidRPr="00403D5C">
              <w:rPr>
                <w:rFonts w:cstheme="minorHAnsi"/>
                <w:noProof/>
                <w:webHidden/>
              </w:rPr>
              <w:t>34</w:t>
            </w:r>
            <w:r w:rsidRPr="00403D5C">
              <w:rPr>
                <w:rFonts w:cstheme="minorHAnsi"/>
                <w:noProof/>
                <w:webHidden/>
              </w:rPr>
              <w:fldChar w:fldCharType="end"/>
            </w:r>
          </w:hyperlink>
        </w:p>
        <w:p w:rsidR="00BF05E3" w:rsidRPr="00403D5C" w:rsidRDefault="00FE55A7" w:rsidP="003A69FE">
          <w:pPr>
            <w:pStyle w:val="Heading4"/>
            <w:rPr>
              <w:rFonts w:asciiTheme="minorHAnsi" w:hAnsiTheme="minorHAnsi" w:cstheme="minorHAnsi"/>
            </w:rPr>
          </w:pPr>
          <w:r w:rsidRPr="00403D5C">
            <w:rPr>
              <w:rFonts w:asciiTheme="minorHAnsi" w:hAnsiTheme="minorHAnsi" w:cstheme="minorHAnsi"/>
            </w:rPr>
            <w:fldChar w:fldCharType="end"/>
          </w:r>
          <w:r w:rsidR="00F26D6D" w:rsidRPr="00403D5C">
            <w:rPr>
              <w:rFonts w:asciiTheme="minorHAnsi" w:hAnsiTheme="minorHAnsi" w:cstheme="minorHAnsi"/>
              <w:lang w:val="en-US"/>
            </w:rPr>
            <w:t xml:space="preserve"> Table of Figures</w:t>
          </w:r>
          <w:r w:rsidRPr="00FE55A7">
            <w:rPr>
              <w:rFonts w:asciiTheme="minorHAnsi" w:hAnsiTheme="minorHAnsi" w:cstheme="minorHAnsi"/>
            </w:rPr>
            <w:fldChar w:fldCharType="begin"/>
          </w:r>
          <w:r w:rsidR="00F26D6D" w:rsidRPr="00403D5C">
            <w:rPr>
              <w:rFonts w:asciiTheme="minorHAnsi" w:hAnsiTheme="minorHAnsi" w:cstheme="minorHAnsi"/>
            </w:rPr>
            <w:instrText xml:space="preserve"> TOC \h \z \c "Figure" </w:instrText>
          </w:r>
          <w:r w:rsidRPr="00FE55A7">
            <w:rPr>
              <w:rFonts w:asciiTheme="minorHAnsi" w:hAnsiTheme="minorHAnsi" w:cstheme="minorHAnsi"/>
            </w:rPr>
            <w:fldChar w:fldCharType="separate"/>
          </w:r>
        </w:p>
        <w:p w:rsidR="00BF05E3" w:rsidRPr="00403D5C" w:rsidRDefault="00FE55A7">
          <w:pPr>
            <w:pStyle w:val="TableofFigures"/>
            <w:tabs>
              <w:tab w:val="right" w:leader="dot" w:pos="9016"/>
            </w:tabs>
            <w:rPr>
              <w:rFonts w:eastAsiaTheme="minorEastAsia" w:cstheme="minorHAnsi"/>
              <w:noProof/>
              <w:lang w:eastAsia="en-GB"/>
            </w:rPr>
          </w:pPr>
          <w:hyperlink w:anchor="_Toc256086468" w:history="1">
            <w:r w:rsidR="00BF05E3" w:rsidRPr="00403D5C">
              <w:rPr>
                <w:rStyle w:val="Hyperlink"/>
                <w:rFonts w:cstheme="minorHAnsi"/>
                <w:noProof/>
              </w:rPr>
              <w:t>Figure 1: Mobilink Current Solution</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_Toc256086468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0" w:anchor="_Toc256086469" w:history="1">
            <w:r w:rsidR="00BF05E3" w:rsidRPr="00403D5C">
              <w:rPr>
                <w:rStyle w:val="Hyperlink"/>
                <w:rFonts w:cstheme="minorHAnsi"/>
                <w:noProof/>
              </w:rPr>
              <w:t>Figure 2: Netcool Solution Architecture</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_Toc256086469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0" w:history="1">
            <w:r w:rsidR="00BF05E3" w:rsidRPr="00403D5C">
              <w:rPr>
                <w:rStyle w:val="Hyperlink"/>
                <w:rFonts w:cstheme="minorHAnsi"/>
                <w:noProof/>
              </w:rPr>
              <w:t>Figure 3: Netcool Hardware Architecture</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_Toc256086470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1" w:history="1">
            <w:r w:rsidR="00BF05E3" w:rsidRPr="00403D5C">
              <w:rPr>
                <w:rStyle w:val="Hyperlink"/>
                <w:rFonts w:cstheme="minorHAnsi"/>
                <w:noProof/>
              </w:rPr>
              <w:t>Figure 4: DRI Out of Service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_Toc256086471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1" w:anchor="_Toc256086472" w:history="1">
            <w:r w:rsidR="00BF05E3" w:rsidRPr="00403D5C">
              <w:rPr>
                <w:rStyle w:val="Hyperlink"/>
                <w:rFonts w:cstheme="minorHAnsi"/>
                <w:noProof/>
              </w:rPr>
              <w:t>Figure 5: BSS Environmental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_Toc256086472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3" w:history="1">
            <w:r w:rsidR="00BF05E3" w:rsidRPr="00403D5C">
              <w:rPr>
                <w:rStyle w:val="Hyperlink"/>
                <w:rFonts w:cstheme="minorHAnsi"/>
                <w:noProof/>
              </w:rPr>
              <w:t>Figure 6: Site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2" w:anchor="_Toc256086474" w:history="1">
            <w:r w:rsidR="00BF05E3" w:rsidRPr="00403D5C">
              <w:rPr>
                <w:rStyle w:val="Hyperlink"/>
                <w:rFonts w:cstheme="minorHAnsi"/>
                <w:noProof/>
              </w:rPr>
              <w:t>Figure 7: Site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5" w:history="1">
            <w:r w:rsidR="00BF05E3" w:rsidRPr="00403D5C">
              <w:rPr>
                <w:rStyle w:val="Hyperlink"/>
                <w:rFonts w:cstheme="minorHAnsi"/>
                <w:noProof/>
              </w:rPr>
              <w:t>Figure 8: Parent / Child Event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18</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6" w:history="1">
            <w:r w:rsidR="00BF05E3" w:rsidRPr="00403D5C">
              <w:rPr>
                <w:rStyle w:val="Hyperlink"/>
                <w:rFonts w:cstheme="minorHAnsi"/>
                <w:noProof/>
              </w:rPr>
              <w:t>Figure 9: RSL, GLS, MSL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_Toc256086476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19</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7" w:history="1">
            <w:r w:rsidR="00BF05E3" w:rsidRPr="00403D5C">
              <w:rPr>
                <w:rStyle w:val="Hyperlink"/>
                <w:rFonts w:cstheme="minorHAnsi"/>
                <w:noProof/>
              </w:rPr>
              <w:t>Figure 10: X25 failures caused by TxN problems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_Toc256086477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8" w:history="1">
            <w:r w:rsidR="00BF05E3" w:rsidRPr="00403D5C">
              <w:rPr>
                <w:rStyle w:val="Hyperlink"/>
                <w:rFonts w:cstheme="minorHAnsi"/>
                <w:noProof/>
              </w:rPr>
              <w:t>Figure 11:Cell performance related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79" w:history="1">
            <w:r w:rsidR="00BF05E3" w:rsidRPr="00403D5C">
              <w:rPr>
                <w:rStyle w:val="Hyperlink"/>
                <w:rFonts w:cstheme="minorHAnsi"/>
                <w:noProof/>
              </w:rPr>
              <w:t>Figure 13: Lack of events detection for each OMC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_Toc256086479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0" w:history="1">
            <w:r w:rsidR="00BF05E3" w:rsidRPr="00403D5C">
              <w:rPr>
                <w:rStyle w:val="Hyperlink"/>
                <w:rFonts w:cstheme="minorHAnsi"/>
                <w:noProof/>
              </w:rPr>
              <w:t>Figure 14: TxN environmental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_Toc256086480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3" w:anchor="_Toc256086481" w:history="1">
            <w:r w:rsidR="00BF05E3" w:rsidRPr="00403D5C">
              <w:rPr>
                <w:rStyle w:val="Hyperlink"/>
                <w:rFonts w:cstheme="minorHAnsi"/>
                <w:noProof/>
              </w:rPr>
              <w:t>Figure 12: RSL link disconnected alarms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_Toc256086481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2" w:history="1">
            <w:r w:rsidR="00BF05E3" w:rsidRPr="00403D5C">
              <w:rPr>
                <w:rStyle w:val="Hyperlink"/>
                <w:rFonts w:cstheme="minorHAnsi"/>
                <w:noProof/>
              </w:rPr>
              <w:t>Figure 15: TxN Input power low/high/abnormal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_Toc256086482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22</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3" w:history="1">
            <w:r w:rsidR="00BF05E3" w:rsidRPr="00403D5C">
              <w:rPr>
                <w:rStyle w:val="Hyperlink"/>
                <w:rFonts w:cstheme="minorHAnsi"/>
                <w:noProof/>
              </w:rPr>
              <w:t>Figure 16: TxN External Customer Alarms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22</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4" w:history="1">
            <w:r w:rsidR="00BF05E3" w:rsidRPr="00403D5C">
              <w:rPr>
                <w:rStyle w:val="Hyperlink"/>
                <w:rFonts w:cstheme="minorHAnsi"/>
                <w:noProof/>
              </w:rPr>
              <w:t>Figure 17: R-LOS Fibre break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23</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5" w:history="1">
            <w:r w:rsidR="00BF05E3" w:rsidRPr="00403D5C">
              <w:rPr>
                <w:rStyle w:val="Hyperlink"/>
                <w:rFonts w:cstheme="minorHAnsi"/>
                <w:noProof/>
              </w:rPr>
              <w:t>Figure 18: R-LOS Fibre break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23</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6" w:history="1">
            <w:r w:rsidR="00BF05E3" w:rsidRPr="00403D5C">
              <w:rPr>
                <w:rStyle w:val="Hyperlink"/>
                <w:rFonts w:cstheme="minorHAnsi"/>
                <w:noProof/>
              </w:rPr>
              <w:t>Figure 20: Microwave error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_Toc256086486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24</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7" w:history="1">
            <w:r w:rsidR="00BF05E3" w:rsidRPr="00403D5C">
              <w:rPr>
                <w:rStyle w:val="Hyperlink"/>
                <w:rFonts w:cstheme="minorHAnsi"/>
                <w:noProof/>
              </w:rPr>
              <w:t>Figure 21: Microwave environmental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_Toc256086487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8" w:history="1">
            <w:r w:rsidR="00BF05E3" w:rsidRPr="00403D5C">
              <w:rPr>
                <w:rStyle w:val="Hyperlink"/>
                <w:rFonts w:cstheme="minorHAnsi"/>
                <w:noProof/>
              </w:rPr>
              <w:t>Figure 22: Microwave Equipment Power Supply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89" w:history="1">
            <w:r w:rsidR="00BF05E3" w:rsidRPr="00403D5C">
              <w:rPr>
                <w:rStyle w:val="Hyperlink"/>
                <w:rFonts w:cstheme="minorHAnsi"/>
                <w:noProof/>
              </w:rPr>
              <w:t>Figure 23: Cross Domain GPRS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_Toc256086489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0" w:history="1">
            <w:r w:rsidR="00BF05E3" w:rsidRPr="00403D5C">
              <w:rPr>
                <w:rStyle w:val="Hyperlink"/>
                <w:rFonts w:cstheme="minorHAnsi"/>
                <w:noProof/>
              </w:rPr>
              <w:t>Figure 24: Cell GPRS Failure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_Toc256086490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1" w:history="1">
            <w:r w:rsidR="00BF05E3" w:rsidRPr="00403D5C">
              <w:rPr>
                <w:rStyle w:val="Hyperlink"/>
                <w:rFonts w:cstheme="minorHAnsi"/>
                <w:noProof/>
              </w:rPr>
              <w:t>Figure 25: CORE Signaling down C7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_Toc256086491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2" w:history="1">
            <w:r w:rsidR="00BF05E3" w:rsidRPr="00403D5C">
              <w:rPr>
                <w:rStyle w:val="Hyperlink"/>
                <w:rFonts w:cstheme="minorHAnsi"/>
                <w:noProof/>
              </w:rPr>
              <w:t>Figure 26: CORE Media Outage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_Toc256086492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3" w:history="1">
            <w:r w:rsidR="00BF05E3" w:rsidRPr="00403D5C">
              <w:rPr>
                <w:rStyle w:val="Hyperlink"/>
                <w:rFonts w:cstheme="minorHAnsi"/>
                <w:noProof/>
              </w:rPr>
              <w:t>Figure 27: CORE Hardware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28</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4" w:anchor="_Toc256086494" w:history="1">
            <w:r w:rsidR="00BF05E3" w:rsidRPr="00403D5C">
              <w:rPr>
                <w:rStyle w:val="Hyperlink"/>
                <w:rFonts w:cstheme="minorHAnsi"/>
                <w:noProof/>
              </w:rPr>
              <w:t>Figure 28: CORE Hardware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29</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5" w:history="1">
            <w:r w:rsidR="00BF05E3" w:rsidRPr="00403D5C">
              <w:rPr>
                <w:rStyle w:val="Hyperlink"/>
                <w:rFonts w:cstheme="minorHAnsi"/>
                <w:noProof/>
              </w:rPr>
              <w:t>Figure 29: CORE STP Linkset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6" w:history="1">
            <w:r w:rsidR="00BF05E3" w:rsidRPr="00403D5C">
              <w:rPr>
                <w:rStyle w:val="Hyperlink"/>
                <w:rFonts w:cstheme="minorHAnsi"/>
                <w:noProof/>
              </w:rPr>
              <w:t>Figure 30: CORE STP Card Isolation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_Toc256086496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5" w:anchor="_Toc256086497" w:history="1">
            <w:r w:rsidR="00BF05E3" w:rsidRPr="00403D5C">
              <w:rPr>
                <w:rStyle w:val="Hyperlink"/>
                <w:rFonts w:cstheme="minorHAnsi"/>
                <w:noProof/>
              </w:rPr>
              <w:t>Figure 31: CORE STP Card Isolation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_Toc256086497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8" w:history="1">
            <w:r w:rsidR="00BF05E3" w:rsidRPr="00403D5C">
              <w:rPr>
                <w:rStyle w:val="Hyperlink"/>
                <w:rFonts w:cstheme="minorHAnsi"/>
                <w:noProof/>
              </w:rPr>
              <w:t>Figure 32: IN Processing Error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32</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499" w:history="1">
            <w:r w:rsidR="00BF05E3" w:rsidRPr="00403D5C">
              <w:rPr>
                <w:rStyle w:val="Hyperlink"/>
                <w:rFonts w:cstheme="minorHAnsi"/>
                <w:noProof/>
              </w:rPr>
              <w:t>Figure 33: IN Call Gaping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_Toc256086499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32</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0" w:history="1">
            <w:r w:rsidR="00BF05E3" w:rsidRPr="00403D5C">
              <w:rPr>
                <w:rStyle w:val="Hyperlink"/>
                <w:rFonts w:cstheme="minorHAnsi"/>
                <w:noProof/>
              </w:rPr>
              <w:t>Figure 34: QoS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_Toc256086500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32</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1" w:history="1">
            <w:r w:rsidR="00BF05E3" w:rsidRPr="00403D5C">
              <w:rPr>
                <w:rStyle w:val="Hyperlink"/>
                <w:rFonts w:cstheme="minorHAnsi"/>
                <w:noProof/>
              </w:rPr>
              <w:t>Figure 35: Equipment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_Toc256086501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33</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2" w:history="1">
            <w:r w:rsidR="00BF05E3" w:rsidRPr="00403D5C">
              <w:rPr>
                <w:rStyle w:val="Hyperlink"/>
                <w:rFonts w:cstheme="minorHAnsi"/>
                <w:noProof/>
              </w:rPr>
              <w:t>Figure 36: IN DPC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_Toc256086502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33</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3" w:history="1">
            <w:r w:rsidR="00BF05E3" w:rsidRPr="00403D5C">
              <w:rPr>
                <w:rStyle w:val="Hyperlink"/>
                <w:rFonts w:cstheme="minorHAnsi"/>
                <w:noProof/>
              </w:rPr>
              <w:t>Figure 37: IN Environmental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34</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4" w:history="1">
            <w:r w:rsidR="00BF05E3" w:rsidRPr="00403D5C">
              <w:rPr>
                <w:rStyle w:val="Hyperlink"/>
                <w:rFonts w:cstheme="minorHAnsi"/>
                <w:noProof/>
              </w:rPr>
              <w:t>Figure 38: IN Valista Issue on IN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34</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5" w:history="1">
            <w:r w:rsidR="00BF05E3" w:rsidRPr="00403D5C">
              <w:rPr>
                <w:rStyle w:val="Hyperlink"/>
                <w:rFonts w:cstheme="minorHAnsi"/>
                <w:noProof/>
              </w:rPr>
              <w:t>Figure 39: IN VOMS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6" w:history="1">
            <w:r w:rsidR="00BF05E3" w:rsidRPr="00403D5C">
              <w:rPr>
                <w:rStyle w:val="Hyperlink"/>
                <w:rFonts w:cstheme="minorHAnsi"/>
                <w:noProof/>
              </w:rPr>
              <w:t>Figure 40: SMSC Service Impacting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_Toc256086506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35</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7" w:history="1">
            <w:r w:rsidR="00BF05E3" w:rsidRPr="00403D5C">
              <w:rPr>
                <w:rStyle w:val="Hyperlink"/>
                <w:rFonts w:cstheme="minorHAnsi"/>
                <w:noProof/>
              </w:rPr>
              <w:t>Figure 41: SGSN Hardware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_Toc256086507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8" w:history="1">
            <w:r w:rsidR="00BF05E3" w:rsidRPr="00403D5C">
              <w:rPr>
                <w:rStyle w:val="Hyperlink"/>
                <w:rFonts w:cstheme="minorHAnsi"/>
                <w:noProof/>
              </w:rPr>
              <w:t>Figure 42: SGSN Multiple C7 Link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36</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09" w:history="1">
            <w:r w:rsidR="00BF05E3" w:rsidRPr="00403D5C">
              <w:rPr>
                <w:rStyle w:val="Hyperlink"/>
                <w:rFonts w:cstheme="minorHAnsi"/>
                <w:noProof/>
              </w:rPr>
              <w:t>Figure 43: APS impact correlation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_Toc256086509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10" w:history="1">
            <w:r w:rsidR="00BF05E3" w:rsidRPr="00403D5C">
              <w:rPr>
                <w:rStyle w:val="Hyperlink"/>
                <w:rFonts w:cstheme="minorHAnsi"/>
                <w:noProof/>
              </w:rPr>
              <w:t>Figure 44: C7 signaling correlation and multi fails in city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_Toc256086510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37</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11" w:history="1">
            <w:r w:rsidR="00BF05E3" w:rsidRPr="00403D5C">
              <w:rPr>
                <w:rStyle w:val="Hyperlink"/>
                <w:rFonts w:cstheme="minorHAnsi"/>
                <w:noProof/>
              </w:rPr>
              <w:t>Figure 45: Alarm suppression during maintenance windows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_Toc256086511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38</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12" w:history="1">
            <w:r w:rsidR="00BF05E3" w:rsidRPr="00403D5C">
              <w:rPr>
                <w:rStyle w:val="Hyperlink"/>
                <w:rFonts w:cstheme="minorHAnsi"/>
                <w:noProof/>
              </w:rPr>
              <w:t>Figure 46: XBL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_Toc256086512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39</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13" w:history="1">
            <w:r w:rsidR="00BF05E3" w:rsidRPr="00403D5C">
              <w:rPr>
                <w:rStyle w:val="Hyperlink"/>
                <w:rFonts w:cstheme="minorHAnsi"/>
                <w:noProof/>
              </w:rPr>
              <w:t>Figure 47: DPC/ Multiple C7 Links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39</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514" w:history="1">
            <w:r w:rsidR="00BF05E3" w:rsidRPr="00403D5C">
              <w:rPr>
                <w:rStyle w:val="Hyperlink"/>
                <w:rFonts w:cstheme="minorHAnsi"/>
                <w:noProof/>
              </w:rPr>
              <w:t>Figure 48: Call Gapping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40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6" w:anchor="_Toc256086515" w:history="1">
            <w:r w:rsidR="00BF05E3" w:rsidRPr="00403D5C">
              <w:rPr>
                <w:rStyle w:val="Hyperlink"/>
                <w:rFonts w:cstheme="minorHAnsi"/>
                <w:noProof/>
              </w:rPr>
              <w:t>Figure 49: Critical Hardware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40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7" w:anchor="_Toc256086516" w:history="1">
            <w:r w:rsidR="00BF05E3" w:rsidRPr="00403D5C">
              <w:rPr>
                <w:rStyle w:val="Hyperlink"/>
                <w:rFonts w:cstheme="minorHAnsi"/>
                <w:noProof/>
              </w:rPr>
              <w:t>Figure 50: IN Node Down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_Toc256086516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40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8" w:anchor="_Toc256086517" w:history="1">
            <w:r w:rsidR="00BF05E3" w:rsidRPr="00403D5C">
              <w:rPr>
                <w:rStyle w:val="Hyperlink"/>
                <w:rFonts w:cstheme="minorHAnsi"/>
                <w:noProof/>
              </w:rPr>
              <w:t>Figure 51: Valista Issue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_Toc256086517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41</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r:id="rId19" w:anchor="_Toc256086518" w:history="1">
            <w:r w:rsidR="00BF05E3" w:rsidRPr="00403D5C">
              <w:rPr>
                <w:rStyle w:val="Hyperlink"/>
                <w:rFonts w:cstheme="minorHAnsi"/>
                <w:noProof/>
              </w:rPr>
              <w:t>Figure 52: Critical Threshold alarm handling flow chart</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_Toc256086518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41</w:t>
            </w:r>
            <w:r w:rsidRPr="00403D5C">
              <w:rPr>
                <w:rFonts w:cstheme="minorHAnsi"/>
                <w:noProof/>
                <w:webHidden/>
              </w:rPr>
              <w:fldChar w:fldCharType="end"/>
            </w:r>
          </w:hyperlink>
        </w:p>
        <w:p w:rsidR="003A69FE" w:rsidRPr="00403D5C" w:rsidRDefault="00FE55A7" w:rsidP="00F26D6D">
          <w:pPr>
            <w:rPr>
              <w:rFonts w:cstheme="minorHAnsi"/>
            </w:rPr>
          </w:pPr>
          <w:r w:rsidRPr="00403D5C">
            <w:rPr>
              <w:rFonts w:cstheme="minorHAnsi"/>
            </w:rPr>
            <w:fldChar w:fldCharType="end"/>
          </w:r>
        </w:p>
        <w:p w:rsidR="00BF05E3" w:rsidRPr="00403D5C" w:rsidRDefault="00F26D6D" w:rsidP="00F26D6D">
          <w:pPr>
            <w:rPr>
              <w:rFonts w:cstheme="minorHAnsi"/>
              <w:noProof/>
            </w:rPr>
          </w:pPr>
          <w:r w:rsidRPr="00403D5C">
            <w:rPr>
              <w:rFonts w:eastAsiaTheme="majorEastAsia" w:cstheme="minorHAnsi"/>
              <w:b/>
              <w:bCs/>
              <w:color w:val="365F91" w:themeColor="accent1" w:themeShade="BF"/>
              <w:sz w:val="28"/>
              <w:szCs w:val="28"/>
              <w:lang w:val="en-US"/>
            </w:rPr>
            <w:t>List of Tables</w:t>
          </w:r>
          <w:r w:rsidR="00FE55A7" w:rsidRPr="00403D5C">
            <w:rPr>
              <w:rFonts w:cstheme="minorHAnsi"/>
            </w:rPr>
            <w:fldChar w:fldCharType="begin"/>
          </w:r>
          <w:r w:rsidRPr="00403D5C">
            <w:rPr>
              <w:rFonts w:cstheme="minorHAnsi"/>
            </w:rPr>
            <w:instrText xml:space="preserve"> TOC \h \z \c "Table" </w:instrText>
          </w:r>
          <w:r w:rsidR="00FE55A7" w:rsidRPr="00403D5C">
            <w:rPr>
              <w:rFonts w:cstheme="minorHAnsi"/>
            </w:rPr>
            <w:fldChar w:fldCharType="separate"/>
          </w:r>
        </w:p>
        <w:p w:rsidR="00BF05E3" w:rsidRPr="00403D5C" w:rsidRDefault="00FE55A7">
          <w:pPr>
            <w:pStyle w:val="TableofFigures"/>
            <w:tabs>
              <w:tab w:val="right" w:leader="dot" w:pos="9016"/>
            </w:tabs>
            <w:rPr>
              <w:rFonts w:eastAsiaTheme="minorEastAsia" w:cstheme="minorHAnsi"/>
              <w:noProof/>
              <w:lang w:eastAsia="en-GB"/>
            </w:rPr>
          </w:pPr>
          <w:hyperlink w:anchor="_Toc256086303" w:history="1">
            <w:r w:rsidR="00BF05E3" w:rsidRPr="00403D5C">
              <w:rPr>
                <w:rStyle w:val="Hyperlink"/>
                <w:rFonts w:cstheme="minorHAnsi"/>
                <w:noProof/>
              </w:rPr>
              <w:t>Table 1: Netcool System Hardware</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_Toc256086303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9</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304" w:history="1">
            <w:r w:rsidR="00BF05E3" w:rsidRPr="00403D5C">
              <w:rPr>
                <w:rStyle w:val="Hyperlink"/>
                <w:rFonts w:cstheme="minorHAnsi"/>
                <w:noProof/>
              </w:rPr>
              <w:t>Table 2: Products that will be installed on Servers</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_Toc256086304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10</w:t>
            </w:r>
            <w:r w:rsidRPr="00403D5C">
              <w:rPr>
                <w:rFonts w:cstheme="minorHAnsi"/>
                <w:noProof/>
                <w:webHidden/>
              </w:rPr>
              <w:fldChar w:fldCharType="end"/>
            </w:r>
          </w:hyperlink>
        </w:p>
        <w:p w:rsidR="00BF05E3" w:rsidRPr="00403D5C" w:rsidRDefault="00FE55A7">
          <w:pPr>
            <w:pStyle w:val="TableofFigures"/>
            <w:tabs>
              <w:tab w:val="right" w:leader="dot" w:pos="9016"/>
            </w:tabs>
            <w:rPr>
              <w:rFonts w:eastAsiaTheme="minorEastAsia" w:cstheme="minorHAnsi"/>
              <w:noProof/>
              <w:lang w:eastAsia="en-GB"/>
            </w:rPr>
          </w:pPr>
          <w:hyperlink w:anchor="_Toc256086305" w:history="1">
            <w:r w:rsidR="00BF05E3" w:rsidRPr="00403D5C">
              <w:rPr>
                <w:rStyle w:val="Hyperlink"/>
                <w:rFonts w:cstheme="minorHAnsi"/>
                <w:noProof/>
              </w:rPr>
              <w:t>Table 3: Netcool Solution Components</w:t>
            </w:r>
            <w:r w:rsidR="00BF05E3" w:rsidRPr="00403D5C">
              <w:rPr>
                <w:rFonts w:cstheme="minorHAnsi"/>
                <w:noProof/>
                <w:webHidden/>
              </w:rPr>
              <w:tab/>
            </w:r>
            <w:r w:rsidRPr="00403D5C">
              <w:rPr>
                <w:rFonts w:cstheme="minorHAnsi"/>
                <w:noProof/>
                <w:webHidden/>
              </w:rPr>
              <w:fldChar w:fldCharType="begin"/>
            </w:r>
            <w:r w:rsidR="00BF05E3" w:rsidRPr="00403D5C">
              <w:rPr>
                <w:rFonts w:cstheme="minorHAnsi"/>
                <w:noProof/>
                <w:webHidden/>
              </w:rPr>
              <w:instrText xml:space="preserve"> PAGEREF _Toc256086305 \h </w:instrText>
            </w:r>
            <w:r w:rsidR="00C554D7" w:rsidRPr="00FE55A7">
              <w:rPr>
                <w:rFonts w:cstheme="minorHAnsi"/>
                <w:noProof/>
              </w:rPr>
            </w:r>
            <w:r w:rsidRPr="00403D5C">
              <w:rPr>
                <w:rFonts w:cstheme="minorHAnsi"/>
                <w:noProof/>
                <w:webHidden/>
              </w:rPr>
              <w:fldChar w:fldCharType="separate"/>
            </w:r>
            <w:r w:rsidR="00BF05E3" w:rsidRPr="00403D5C">
              <w:rPr>
                <w:rFonts w:cstheme="minorHAnsi"/>
                <w:noProof/>
                <w:webHidden/>
              </w:rPr>
              <w:t>10</w:t>
            </w:r>
            <w:r w:rsidRPr="00403D5C">
              <w:rPr>
                <w:rFonts w:cstheme="minorHAnsi"/>
                <w:noProof/>
                <w:webHidden/>
              </w:rPr>
              <w:fldChar w:fldCharType="end"/>
            </w:r>
          </w:hyperlink>
        </w:p>
        <w:p w:rsidR="00C161EE" w:rsidRPr="00403D5C" w:rsidRDefault="00FE55A7" w:rsidP="00F26D6D">
          <w:pPr>
            <w:rPr>
              <w:rFonts w:cstheme="minorHAnsi"/>
            </w:rPr>
          </w:pPr>
          <w:r w:rsidRPr="00403D5C">
            <w:rPr>
              <w:rFonts w:cstheme="minorHAnsi"/>
            </w:rPr>
            <w:fldChar w:fldCharType="end"/>
          </w:r>
        </w:p>
      </w:sdtContent>
    </w:sdt>
    <w:p w:rsidR="008E0714" w:rsidRPr="00403D5C" w:rsidRDefault="008E0714">
      <w:pPr>
        <w:rPr>
          <w:rFonts w:eastAsiaTheme="majorEastAsia" w:cstheme="minorHAnsi"/>
          <w:b/>
          <w:bCs/>
          <w:color w:val="365F91" w:themeColor="accent1" w:themeShade="BF"/>
          <w:sz w:val="28"/>
          <w:szCs w:val="28"/>
        </w:rPr>
      </w:pPr>
      <w:r w:rsidRPr="00403D5C">
        <w:rPr>
          <w:rFonts w:cstheme="minorHAnsi"/>
        </w:rPr>
        <w:br w:type="page"/>
      </w:r>
    </w:p>
    <w:p w:rsidR="007641BB" w:rsidRPr="00403D5C" w:rsidRDefault="007641BB" w:rsidP="007641BB">
      <w:pPr>
        <w:pStyle w:val="Heading1"/>
        <w:rPr>
          <w:rFonts w:asciiTheme="minorHAnsi" w:hAnsiTheme="minorHAnsi" w:cstheme="minorHAnsi"/>
        </w:rPr>
      </w:pPr>
      <w:bookmarkStart w:id="0" w:name="_Toc256413023"/>
      <w:bookmarkStart w:id="1" w:name="_Toc256598853"/>
      <w:r w:rsidRPr="00403D5C">
        <w:rPr>
          <w:rFonts w:asciiTheme="minorHAnsi" w:hAnsiTheme="minorHAnsi" w:cstheme="minorHAnsi"/>
        </w:rPr>
        <w:t>Document Control</w:t>
      </w:r>
      <w:bookmarkEnd w:id="0"/>
      <w:bookmarkEnd w:id="1"/>
    </w:p>
    <w:p w:rsidR="007641BB" w:rsidRPr="00403D5C" w:rsidRDefault="007641BB" w:rsidP="007641BB">
      <w:pPr>
        <w:pStyle w:val="Heading2"/>
        <w:rPr>
          <w:rFonts w:asciiTheme="minorHAnsi" w:hAnsiTheme="minorHAnsi" w:cstheme="minorHAnsi"/>
        </w:rPr>
      </w:pPr>
      <w:bookmarkStart w:id="2" w:name="_Toc120599190"/>
      <w:bookmarkStart w:id="3" w:name="_Toc256003959"/>
      <w:bookmarkStart w:id="4" w:name="_Toc256413024"/>
      <w:bookmarkStart w:id="5" w:name="_Toc256598854"/>
      <w:r w:rsidRPr="00403D5C">
        <w:rPr>
          <w:rFonts w:asciiTheme="minorHAnsi" w:hAnsiTheme="minorHAnsi" w:cstheme="minorHAnsi"/>
        </w:rPr>
        <w:t>Document Review</w:t>
      </w:r>
      <w:bookmarkEnd w:id="2"/>
      <w:bookmarkEnd w:id="3"/>
      <w:bookmarkEnd w:id="4"/>
      <w:bookmarkEnd w:id="5"/>
    </w:p>
    <w:p w:rsidR="007641BB" w:rsidRPr="00403D5C" w:rsidRDefault="007641BB" w:rsidP="007641BB">
      <w:pPr>
        <w:rPr>
          <w:rFonts w:cstheme="minorHAnsi"/>
        </w:rPr>
      </w:pPr>
      <w:r w:rsidRPr="00403D5C">
        <w:rPr>
          <w:rFonts w:cstheme="minorHAnsi"/>
        </w:rPr>
        <w:t>The following Innovise ESM personnel have contributed and reviewed this document.</w:t>
      </w:r>
    </w:p>
    <w:p w:rsidR="007641BB" w:rsidRPr="00403D5C" w:rsidRDefault="007641BB" w:rsidP="007641BB">
      <w:pPr>
        <w:rPr>
          <w:rFonts w:cstheme="minorHAnsi"/>
        </w:rPr>
      </w:pPr>
    </w:p>
    <w:tbl>
      <w:tblPr>
        <w:tblStyle w:val="TableGrid"/>
        <w:tblW w:w="5000" w:type="pct"/>
        <w:tblLook w:val="00BF"/>
      </w:tblPr>
      <w:tblGrid>
        <w:gridCol w:w="4956"/>
        <w:gridCol w:w="4286"/>
      </w:tblGrid>
      <w:tr w:rsidR="007641BB" w:rsidRPr="00403D5C">
        <w:tc>
          <w:tcPr>
            <w:tcW w:w="2681" w:type="pct"/>
            <w:shd w:val="pct25" w:color="auto" w:fill="auto"/>
          </w:tcPr>
          <w:p w:rsidR="007641BB" w:rsidRPr="00403D5C" w:rsidRDefault="007641BB" w:rsidP="007641BB">
            <w:pPr>
              <w:rPr>
                <w:rFonts w:cstheme="minorHAnsi"/>
                <w:b/>
              </w:rPr>
            </w:pPr>
            <w:r w:rsidRPr="00403D5C">
              <w:rPr>
                <w:rFonts w:cstheme="minorHAnsi"/>
                <w:b/>
              </w:rPr>
              <w:t>Name</w:t>
            </w:r>
          </w:p>
        </w:tc>
        <w:tc>
          <w:tcPr>
            <w:tcW w:w="2319" w:type="pct"/>
            <w:shd w:val="pct25" w:color="auto" w:fill="auto"/>
          </w:tcPr>
          <w:p w:rsidR="007641BB" w:rsidRPr="00403D5C" w:rsidRDefault="007641BB" w:rsidP="007641BB">
            <w:pPr>
              <w:rPr>
                <w:rFonts w:cstheme="minorHAnsi"/>
                <w:b/>
              </w:rPr>
            </w:pPr>
            <w:r w:rsidRPr="00403D5C">
              <w:rPr>
                <w:rFonts w:cstheme="minorHAnsi"/>
                <w:b/>
              </w:rPr>
              <w:t>Title</w:t>
            </w:r>
          </w:p>
        </w:tc>
      </w:tr>
      <w:tr w:rsidR="007641BB" w:rsidRPr="00403D5C">
        <w:tc>
          <w:tcPr>
            <w:tcW w:w="2681" w:type="pct"/>
          </w:tcPr>
          <w:p w:rsidR="007641BB" w:rsidRPr="00403D5C" w:rsidRDefault="007641BB" w:rsidP="007641BB">
            <w:pPr>
              <w:rPr>
                <w:rFonts w:cstheme="minorHAnsi"/>
              </w:rPr>
            </w:pPr>
          </w:p>
        </w:tc>
        <w:tc>
          <w:tcPr>
            <w:tcW w:w="2319" w:type="pct"/>
          </w:tcPr>
          <w:p w:rsidR="007641BB" w:rsidRPr="00403D5C" w:rsidRDefault="007641BB" w:rsidP="007641BB">
            <w:pPr>
              <w:rPr>
                <w:rFonts w:cstheme="minorHAnsi"/>
              </w:rPr>
            </w:pPr>
          </w:p>
        </w:tc>
      </w:tr>
    </w:tbl>
    <w:p w:rsidR="007641BB" w:rsidRPr="00403D5C" w:rsidRDefault="007641BB" w:rsidP="007641BB">
      <w:pPr>
        <w:pStyle w:val="Heading2"/>
        <w:rPr>
          <w:rFonts w:asciiTheme="minorHAnsi" w:hAnsiTheme="minorHAnsi" w:cstheme="minorHAnsi"/>
        </w:rPr>
      </w:pPr>
      <w:bookmarkStart w:id="6" w:name="_Toc120599191"/>
      <w:bookmarkStart w:id="7" w:name="_Toc256003960"/>
      <w:bookmarkStart w:id="8" w:name="_Toc256413025"/>
      <w:bookmarkStart w:id="9" w:name="_Toc256598855"/>
      <w:r w:rsidRPr="00403D5C">
        <w:rPr>
          <w:rFonts w:asciiTheme="minorHAnsi" w:hAnsiTheme="minorHAnsi" w:cstheme="minorHAnsi"/>
        </w:rPr>
        <w:t>Revision History</w:t>
      </w:r>
      <w:bookmarkEnd w:id="6"/>
      <w:bookmarkEnd w:id="7"/>
      <w:bookmarkEnd w:id="8"/>
      <w:bookmarkEnd w:id="9"/>
    </w:p>
    <w:p w:rsidR="007641BB" w:rsidRPr="00403D5C" w:rsidRDefault="007641BB" w:rsidP="007641BB">
      <w:pPr>
        <w:rPr>
          <w:rFonts w:cstheme="minorHAnsi"/>
        </w:rPr>
      </w:pPr>
    </w:p>
    <w:tbl>
      <w:tblPr>
        <w:tblStyle w:val="TableGrid"/>
        <w:tblW w:w="5000" w:type="pct"/>
        <w:tblLook w:val="00BF"/>
      </w:tblPr>
      <w:tblGrid>
        <w:gridCol w:w="1748"/>
        <w:gridCol w:w="1858"/>
        <w:gridCol w:w="2691"/>
        <w:gridCol w:w="2945"/>
      </w:tblGrid>
      <w:tr w:rsidR="006D5719" w:rsidRPr="00403D5C">
        <w:tc>
          <w:tcPr>
            <w:tcW w:w="946" w:type="pct"/>
            <w:shd w:val="pct25" w:color="auto" w:fill="auto"/>
          </w:tcPr>
          <w:p w:rsidR="006D5719" w:rsidRPr="00403D5C" w:rsidRDefault="006D5719" w:rsidP="00C554D7">
            <w:pPr>
              <w:rPr>
                <w:rFonts w:cstheme="minorHAnsi"/>
                <w:b/>
              </w:rPr>
            </w:pPr>
            <w:r w:rsidRPr="00403D5C">
              <w:rPr>
                <w:rFonts w:cstheme="minorHAnsi"/>
                <w:b/>
              </w:rPr>
              <w:t>Version</w:t>
            </w:r>
          </w:p>
        </w:tc>
        <w:tc>
          <w:tcPr>
            <w:tcW w:w="1005" w:type="pct"/>
            <w:shd w:val="pct25" w:color="auto" w:fill="auto"/>
          </w:tcPr>
          <w:p w:rsidR="006D5719" w:rsidRPr="00403D5C" w:rsidRDefault="006D5719" w:rsidP="00C554D7">
            <w:pPr>
              <w:rPr>
                <w:rFonts w:cstheme="minorHAnsi"/>
                <w:b/>
              </w:rPr>
            </w:pPr>
            <w:r w:rsidRPr="00403D5C">
              <w:rPr>
                <w:rFonts w:cstheme="minorHAnsi"/>
                <w:b/>
              </w:rPr>
              <w:t>Date</w:t>
            </w:r>
          </w:p>
        </w:tc>
        <w:tc>
          <w:tcPr>
            <w:tcW w:w="1456" w:type="pct"/>
            <w:shd w:val="pct25" w:color="auto" w:fill="auto"/>
          </w:tcPr>
          <w:p w:rsidR="006D5719" w:rsidRPr="00403D5C" w:rsidRDefault="006D5719" w:rsidP="00C554D7">
            <w:pPr>
              <w:rPr>
                <w:rFonts w:cstheme="minorHAnsi"/>
                <w:b/>
              </w:rPr>
            </w:pPr>
            <w:r w:rsidRPr="00403D5C">
              <w:rPr>
                <w:rFonts w:cstheme="minorHAnsi"/>
                <w:b/>
              </w:rPr>
              <w:t>Reason</w:t>
            </w:r>
          </w:p>
        </w:tc>
        <w:tc>
          <w:tcPr>
            <w:tcW w:w="1593" w:type="pct"/>
            <w:shd w:val="pct25" w:color="auto" w:fill="auto"/>
          </w:tcPr>
          <w:p w:rsidR="006D5719" w:rsidRPr="00403D5C" w:rsidRDefault="006D5719" w:rsidP="00C554D7">
            <w:pPr>
              <w:rPr>
                <w:rFonts w:cstheme="minorHAnsi"/>
                <w:b/>
              </w:rPr>
            </w:pPr>
            <w:r w:rsidRPr="00403D5C">
              <w:rPr>
                <w:rFonts w:cstheme="minorHAnsi"/>
                <w:b/>
              </w:rPr>
              <w:t>Author</w:t>
            </w:r>
          </w:p>
        </w:tc>
      </w:tr>
      <w:tr w:rsidR="006D5719" w:rsidRPr="00403D5C">
        <w:tc>
          <w:tcPr>
            <w:tcW w:w="946" w:type="pct"/>
          </w:tcPr>
          <w:p w:rsidR="006D5719" w:rsidRPr="00403D5C" w:rsidRDefault="006D5719" w:rsidP="00C554D7">
            <w:pPr>
              <w:rPr>
                <w:rFonts w:cstheme="minorHAnsi"/>
              </w:rPr>
            </w:pPr>
            <w:r w:rsidRPr="00403D5C">
              <w:rPr>
                <w:rFonts w:cstheme="minorHAnsi"/>
              </w:rPr>
              <w:t>1.0</w:t>
            </w:r>
          </w:p>
        </w:tc>
        <w:tc>
          <w:tcPr>
            <w:tcW w:w="1005" w:type="pct"/>
          </w:tcPr>
          <w:p w:rsidR="006D5719" w:rsidRPr="00403D5C" w:rsidRDefault="006D5719" w:rsidP="00C554D7">
            <w:pPr>
              <w:rPr>
                <w:rFonts w:cstheme="minorHAnsi"/>
              </w:rPr>
            </w:pPr>
            <w:r w:rsidRPr="00403D5C">
              <w:rPr>
                <w:rFonts w:cstheme="minorHAnsi"/>
              </w:rPr>
              <w:t>17</w:t>
            </w:r>
            <w:r w:rsidRPr="00403D5C">
              <w:rPr>
                <w:rFonts w:cstheme="minorHAnsi"/>
                <w:vertAlign w:val="superscript"/>
              </w:rPr>
              <w:t>th</w:t>
            </w:r>
            <w:r w:rsidRPr="00403D5C">
              <w:rPr>
                <w:rFonts w:cstheme="minorHAnsi"/>
              </w:rPr>
              <w:t xml:space="preserve"> March 2010</w:t>
            </w:r>
          </w:p>
        </w:tc>
        <w:tc>
          <w:tcPr>
            <w:tcW w:w="1456" w:type="pct"/>
          </w:tcPr>
          <w:p w:rsidR="006D5719" w:rsidRPr="00403D5C" w:rsidRDefault="006D5719" w:rsidP="00C554D7">
            <w:pPr>
              <w:rPr>
                <w:rFonts w:cstheme="minorHAnsi"/>
              </w:rPr>
            </w:pPr>
            <w:r w:rsidRPr="00403D5C">
              <w:rPr>
                <w:rFonts w:cstheme="minorHAnsi"/>
              </w:rPr>
              <w:t>First Draft</w:t>
            </w:r>
          </w:p>
        </w:tc>
        <w:tc>
          <w:tcPr>
            <w:tcW w:w="1593" w:type="pct"/>
          </w:tcPr>
          <w:p w:rsidR="006D5719" w:rsidRPr="00403D5C" w:rsidRDefault="006D5719" w:rsidP="00C554D7">
            <w:pPr>
              <w:rPr>
                <w:rFonts w:cstheme="minorHAnsi"/>
              </w:rPr>
            </w:pPr>
            <w:r w:rsidRPr="00403D5C">
              <w:rPr>
                <w:rFonts w:cstheme="minorHAnsi"/>
              </w:rPr>
              <w:t xml:space="preserve">Prev </w:t>
            </w:r>
            <w:proofErr w:type="spellStart"/>
            <w:r w:rsidRPr="00403D5C">
              <w:rPr>
                <w:rFonts w:cstheme="minorHAnsi"/>
              </w:rPr>
              <w:t>Datta</w:t>
            </w:r>
            <w:proofErr w:type="spellEnd"/>
          </w:p>
        </w:tc>
      </w:tr>
      <w:tr w:rsidR="006D5719" w:rsidRPr="00403D5C">
        <w:tblPrEx>
          <w:tblLook w:val="04A0"/>
        </w:tblPrEx>
        <w:tc>
          <w:tcPr>
            <w:tcW w:w="946" w:type="pct"/>
          </w:tcPr>
          <w:p w:rsidR="006D5719" w:rsidRPr="006D5719" w:rsidRDefault="006D5719" w:rsidP="00C554D7">
            <w:pPr>
              <w:rPr>
                <w:rFonts w:cstheme="minorHAnsi"/>
              </w:rPr>
            </w:pPr>
            <w:bookmarkStart w:id="10" w:name="_Toc256003961"/>
            <w:bookmarkStart w:id="11" w:name="_Toc256413026"/>
            <w:r w:rsidRPr="006D5719">
              <w:rPr>
                <w:rFonts w:cstheme="minorHAnsi"/>
              </w:rPr>
              <w:t>1.2</w:t>
            </w:r>
          </w:p>
        </w:tc>
        <w:tc>
          <w:tcPr>
            <w:tcW w:w="1005" w:type="pct"/>
          </w:tcPr>
          <w:p w:rsidR="006D5719" w:rsidRPr="006D5719" w:rsidRDefault="006D5719" w:rsidP="00C554D7">
            <w:pPr>
              <w:rPr>
                <w:rFonts w:cstheme="minorHAnsi"/>
              </w:rPr>
            </w:pPr>
            <w:r>
              <w:rPr>
                <w:rFonts w:cstheme="minorHAnsi"/>
              </w:rPr>
              <w:t>18</w:t>
            </w:r>
            <w:r w:rsidRPr="006D5719">
              <w:rPr>
                <w:rFonts w:cstheme="minorHAnsi"/>
                <w:vertAlign w:val="superscript"/>
              </w:rPr>
              <w:t>th</w:t>
            </w:r>
            <w:r>
              <w:rPr>
                <w:rFonts w:cstheme="minorHAnsi"/>
              </w:rPr>
              <w:t xml:space="preserve"> March 2010</w:t>
            </w:r>
          </w:p>
        </w:tc>
        <w:tc>
          <w:tcPr>
            <w:tcW w:w="1456" w:type="pct"/>
          </w:tcPr>
          <w:p w:rsidR="006D5719" w:rsidRPr="006D5719" w:rsidRDefault="006D5719" w:rsidP="00C554D7">
            <w:pPr>
              <w:rPr>
                <w:rFonts w:cstheme="minorHAnsi"/>
              </w:rPr>
            </w:pPr>
            <w:r>
              <w:rPr>
                <w:rFonts w:cstheme="minorHAnsi"/>
              </w:rPr>
              <w:t>Cleaned up</w:t>
            </w:r>
          </w:p>
        </w:tc>
        <w:tc>
          <w:tcPr>
            <w:tcW w:w="1593" w:type="pct"/>
          </w:tcPr>
          <w:p w:rsidR="006D5719" w:rsidRPr="006D5719" w:rsidRDefault="006D5719" w:rsidP="00C554D7">
            <w:pPr>
              <w:rPr>
                <w:rFonts w:cstheme="minorHAnsi"/>
              </w:rPr>
            </w:pPr>
            <w:r>
              <w:rPr>
                <w:rFonts w:cstheme="minorHAnsi"/>
              </w:rPr>
              <w:t xml:space="preserve">Prev </w:t>
            </w:r>
            <w:proofErr w:type="spellStart"/>
            <w:r>
              <w:rPr>
                <w:rFonts w:cstheme="minorHAnsi"/>
              </w:rPr>
              <w:t>Datta</w:t>
            </w:r>
            <w:proofErr w:type="spellEnd"/>
          </w:p>
        </w:tc>
      </w:tr>
    </w:tbl>
    <w:p w:rsidR="007641BB" w:rsidRPr="00403D5C" w:rsidRDefault="007641BB" w:rsidP="007641BB">
      <w:pPr>
        <w:pStyle w:val="Heading2"/>
        <w:rPr>
          <w:rFonts w:asciiTheme="minorHAnsi" w:hAnsiTheme="minorHAnsi" w:cstheme="minorHAnsi"/>
        </w:rPr>
      </w:pPr>
    </w:p>
    <w:p w:rsidR="007641BB" w:rsidRPr="00403D5C" w:rsidRDefault="007641BB" w:rsidP="007641BB">
      <w:pPr>
        <w:pStyle w:val="Heading2"/>
        <w:rPr>
          <w:rFonts w:asciiTheme="minorHAnsi" w:hAnsiTheme="minorHAnsi" w:cstheme="minorHAnsi"/>
        </w:rPr>
      </w:pPr>
      <w:bookmarkStart w:id="12" w:name="_Toc256598856"/>
      <w:r w:rsidRPr="00403D5C">
        <w:rPr>
          <w:rFonts w:asciiTheme="minorHAnsi" w:hAnsiTheme="minorHAnsi" w:cstheme="minorHAnsi"/>
        </w:rPr>
        <w:t>Document signoff</w:t>
      </w:r>
      <w:bookmarkEnd w:id="10"/>
      <w:bookmarkEnd w:id="11"/>
      <w:bookmarkEnd w:id="12"/>
    </w:p>
    <w:p w:rsidR="007641BB" w:rsidRPr="00403D5C" w:rsidRDefault="007641BB" w:rsidP="007641BB">
      <w:pPr>
        <w:rPr>
          <w:rFonts w:cstheme="minorHAnsi"/>
        </w:rPr>
      </w:pPr>
      <w:r w:rsidRPr="00403D5C">
        <w:rPr>
          <w:rFonts w:cstheme="minorHAnsi"/>
        </w:rPr>
        <w:t>This document is to be approved by:</w:t>
      </w:r>
    </w:p>
    <w:p w:rsidR="007641BB" w:rsidRPr="00403D5C" w:rsidRDefault="007641BB" w:rsidP="007641BB">
      <w:pPr>
        <w:rPr>
          <w:rFonts w:cstheme="minorHAnsi"/>
        </w:rPr>
      </w:pPr>
    </w:p>
    <w:tbl>
      <w:tblPr>
        <w:tblStyle w:val="TableGrid"/>
        <w:tblW w:w="5000" w:type="pct"/>
        <w:tblLook w:val="00BF"/>
      </w:tblPr>
      <w:tblGrid>
        <w:gridCol w:w="982"/>
        <w:gridCol w:w="1213"/>
        <w:gridCol w:w="1250"/>
        <w:gridCol w:w="1486"/>
        <w:gridCol w:w="710"/>
        <w:gridCol w:w="3601"/>
      </w:tblGrid>
      <w:tr w:rsidR="007641BB" w:rsidRPr="00403D5C">
        <w:tc>
          <w:tcPr>
            <w:tcW w:w="532" w:type="pct"/>
            <w:shd w:val="pct25" w:color="auto" w:fill="auto"/>
          </w:tcPr>
          <w:p w:rsidR="007641BB" w:rsidRPr="00403D5C" w:rsidRDefault="007641BB" w:rsidP="007641BB">
            <w:pPr>
              <w:rPr>
                <w:rFonts w:cstheme="minorHAnsi"/>
                <w:b/>
              </w:rPr>
            </w:pPr>
            <w:r w:rsidRPr="00403D5C">
              <w:rPr>
                <w:rFonts w:cstheme="minorHAnsi"/>
                <w:b/>
              </w:rPr>
              <w:t>Name</w:t>
            </w:r>
          </w:p>
        </w:tc>
        <w:tc>
          <w:tcPr>
            <w:tcW w:w="656" w:type="pct"/>
            <w:shd w:val="pct25" w:color="auto" w:fill="auto"/>
          </w:tcPr>
          <w:p w:rsidR="007641BB" w:rsidRPr="00403D5C" w:rsidRDefault="007641BB" w:rsidP="007641BB">
            <w:pPr>
              <w:rPr>
                <w:rFonts w:cstheme="minorHAnsi"/>
                <w:b/>
              </w:rPr>
            </w:pPr>
            <w:r w:rsidRPr="00403D5C">
              <w:rPr>
                <w:rFonts w:cstheme="minorHAnsi"/>
                <w:b/>
              </w:rPr>
              <w:t>Role</w:t>
            </w:r>
          </w:p>
        </w:tc>
        <w:tc>
          <w:tcPr>
            <w:tcW w:w="676" w:type="pct"/>
            <w:shd w:val="pct25" w:color="auto" w:fill="auto"/>
          </w:tcPr>
          <w:p w:rsidR="007641BB" w:rsidRPr="00403D5C" w:rsidRDefault="007641BB" w:rsidP="007641BB">
            <w:pPr>
              <w:rPr>
                <w:rFonts w:cstheme="minorHAnsi"/>
                <w:b/>
              </w:rPr>
            </w:pPr>
            <w:r w:rsidRPr="00403D5C">
              <w:rPr>
                <w:rFonts w:cstheme="minorHAnsi"/>
                <w:b/>
              </w:rPr>
              <w:t>Company</w:t>
            </w:r>
          </w:p>
        </w:tc>
        <w:tc>
          <w:tcPr>
            <w:tcW w:w="804" w:type="pct"/>
            <w:shd w:val="pct25" w:color="auto" w:fill="auto"/>
          </w:tcPr>
          <w:p w:rsidR="007641BB" w:rsidRPr="00403D5C" w:rsidRDefault="007641BB" w:rsidP="007641BB">
            <w:pPr>
              <w:rPr>
                <w:rFonts w:cstheme="minorHAnsi"/>
                <w:b/>
              </w:rPr>
            </w:pPr>
            <w:r w:rsidRPr="00403D5C">
              <w:rPr>
                <w:rFonts w:cstheme="minorHAnsi"/>
                <w:b/>
              </w:rPr>
              <w:t>Date</w:t>
            </w:r>
          </w:p>
        </w:tc>
        <w:tc>
          <w:tcPr>
            <w:tcW w:w="384" w:type="pct"/>
            <w:shd w:val="pct25" w:color="auto" w:fill="auto"/>
          </w:tcPr>
          <w:p w:rsidR="007641BB" w:rsidRPr="00403D5C" w:rsidRDefault="007641BB" w:rsidP="007641BB">
            <w:pPr>
              <w:rPr>
                <w:rFonts w:cstheme="minorHAnsi"/>
                <w:b/>
              </w:rPr>
            </w:pPr>
            <w:proofErr w:type="spellStart"/>
            <w:r w:rsidRPr="00403D5C">
              <w:rPr>
                <w:rFonts w:cstheme="minorHAnsi"/>
                <w:b/>
              </w:rPr>
              <w:t>Ver</w:t>
            </w:r>
            <w:proofErr w:type="spellEnd"/>
          </w:p>
        </w:tc>
        <w:tc>
          <w:tcPr>
            <w:tcW w:w="1948" w:type="pct"/>
            <w:shd w:val="pct25" w:color="auto" w:fill="auto"/>
          </w:tcPr>
          <w:p w:rsidR="007641BB" w:rsidRPr="00403D5C" w:rsidRDefault="007641BB" w:rsidP="007641BB">
            <w:pPr>
              <w:rPr>
                <w:rFonts w:cstheme="minorHAnsi"/>
                <w:b/>
              </w:rPr>
            </w:pPr>
            <w:r w:rsidRPr="00403D5C">
              <w:rPr>
                <w:rFonts w:cstheme="minorHAnsi"/>
                <w:b/>
              </w:rPr>
              <w:t>Signature</w:t>
            </w:r>
          </w:p>
        </w:tc>
      </w:tr>
      <w:tr w:rsidR="007641BB" w:rsidRPr="00403D5C">
        <w:tc>
          <w:tcPr>
            <w:tcW w:w="532" w:type="pct"/>
          </w:tcPr>
          <w:p w:rsidR="007641BB" w:rsidRPr="00403D5C" w:rsidRDefault="007641BB" w:rsidP="007641BB">
            <w:pPr>
              <w:rPr>
                <w:rFonts w:cstheme="minorHAnsi"/>
              </w:rPr>
            </w:pPr>
          </w:p>
        </w:tc>
        <w:tc>
          <w:tcPr>
            <w:tcW w:w="656" w:type="pct"/>
          </w:tcPr>
          <w:p w:rsidR="007641BB" w:rsidRPr="00403D5C" w:rsidRDefault="007641BB" w:rsidP="007641BB">
            <w:pPr>
              <w:rPr>
                <w:rFonts w:cstheme="minorHAnsi"/>
              </w:rPr>
            </w:pPr>
          </w:p>
        </w:tc>
        <w:tc>
          <w:tcPr>
            <w:tcW w:w="676" w:type="pct"/>
          </w:tcPr>
          <w:p w:rsidR="007641BB" w:rsidRPr="00403D5C" w:rsidRDefault="007641BB" w:rsidP="007641BB">
            <w:pPr>
              <w:rPr>
                <w:rFonts w:cstheme="minorHAnsi"/>
              </w:rPr>
            </w:pPr>
          </w:p>
        </w:tc>
        <w:tc>
          <w:tcPr>
            <w:tcW w:w="804" w:type="pct"/>
          </w:tcPr>
          <w:p w:rsidR="007641BB" w:rsidRPr="00403D5C" w:rsidRDefault="007641BB" w:rsidP="007641BB">
            <w:pPr>
              <w:rPr>
                <w:rFonts w:cstheme="minorHAnsi"/>
              </w:rPr>
            </w:pPr>
          </w:p>
        </w:tc>
        <w:tc>
          <w:tcPr>
            <w:tcW w:w="384" w:type="pct"/>
          </w:tcPr>
          <w:p w:rsidR="007641BB" w:rsidRPr="00403D5C" w:rsidRDefault="007641BB" w:rsidP="007641BB">
            <w:pPr>
              <w:rPr>
                <w:rFonts w:cstheme="minorHAnsi"/>
              </w:rPr>
            </w:pPr>
          </w:p>
        </w:tc>
        <w:tc>
          <w:tcPr>
            <w:tcW w:w="1948" w:type="pct"/>
          </w:tcPr>
          <w:p w:rsidR="007641BB" w:rsidRPr="00403D5C" w:rsidRDefault="007641BB" w:rsidP="007641BB">
            <w:pPr>
              <w:rPr>
                <w:rFonts w:cstheme="minorHAnsi"/>
              </w:rPr>
            </w:pPr>
          </w:p>
        </w:tc>
      </w:tr>
      <w:tr w:rsidR="007641BB" w:rsidRPr="00403D5C">
        <w:tc>
          <w:tcPr>
            <w:tcW w:w="532" w:type="pct"/>
          </w:tcPr>
          <w:p w:rsidR="007641BB" w:rsidRPr="00403D5C" w:rsidRDefault="007641BB" w:rsidP="007641BB">
            <w:pPr>
              <w:rPr>
                <w:rFonts w:cstheme="minorHAnsi"/>
              </w:rPr>
            </w:pPr>
          </w:p>
        </w:tc>
        <w:tc>
          <w:tcPr>
            <w:tcW w:w="656" w:type="pct"/>
          </w:tcPr>
          <w:p w:rsidR="007641BB" w:rsidRPr="00403D5C" w:rsidRDefault="007641BB" w:rsidP="007641BB">
            <w:pPr>
              <w:rPr>
                <w:rFonts w:cstheme="minorHAnsi"/>
              </w:rPr>
            </w:pPr>
          </w:p>
        </w:tc>
        <w:tc>
          <w:tcPr>
            <w:tcW w:w="676" w:type="pct"/>
          </w:tcPr>
          <w:p w:rsidR="007641BB" w:rsidRPr="00403D5C" w:rsidRDefault="007641BB" w:rsidP="007641BB">
            <w:pPr>
              <w:rPr>
                <w:rFonts w:cstheme="minorHAnsi"/>
              </w:rPr>
            </w:pPr>
          </w:p>
        </w:tc>
        <w:tc>
          <w:tcPr>
            <w:tcW w:w="804" w:type="pct"/>
          </w:tcPr>
          <w:p w:rsidR="007641BB" w:rsidRPr="00403D5C" w:rsidRDefault="007641BB" w:rsidP="007641BB">
            <w:pPr>
              <w:rPr>
                <w:rFonts w:cstheme="minorHAnsi"/>
              </w:rPr>
            </w:pPr>
          </w:p>
        </w:tc>
        <w:tc>
          <w:tcPr>
            <w:tcW w:w="384" w:type="pct"/>
          </w:tcPr>
          <w:p w:rsidR="007641BB" w:rsidRPr="00403D5C" w:rsidRDefault="007641BB" w:rsidP="007641BB">
            <w:pPr>
              <w:rPr>
                <w:rFonts w:cstheme="minorHAnsi"/>
              </w:rPr>
            </w:pPr>
          </w:p>
        </w:tc>
        <w:tc>
          <w:tcPr>
            <w:tcW w:w="1948" w:type="pct"/>
          </w:tcPr>
          <w:p w:rsidR="007641BB" w:rsidRPr="00403D5C" w:rsidRDefault="007641BB" w:rsidP="007641BB">
            <w:pPr>
              <w:rPr>
                <w:rFonts w:cstheme="minorHAnsi"/>
              </w:rPr>
            </w:pPr>
          </w:p>
        </w:tc>
      </w:tr>
    </w:tbl>
    <w:p w:rsidR="007641BB" w:rsidRPr="00403D5C" w:rsidRDefault="007641BB" w:rsidP="00C161EE">
      <w:pPr>
        <w:pStyle w:val="Heading1"/>
        <w:rPr>
          <w:rFonts w:asciiTheme="minorHAnsi" w:hAnsiTheme="minorHAnsi" w:cstheme="minorHAnsi"/>
        </w:rPr>
      </w:pPr>
    </w:p>
    <w:p w:rsidR="007641BB" w:rsidRPr="00403D5C" w:rsidRDefault="007641BB" w:rsidP="007641BB">
      <w:pPr>
        <w:rPr>
          <w:rFonts w:eastAsiaTheme="majorEastAsia" w:cstheme="minorHAnsi"/>
          <w:color w:val="365F91" w:themeColor="accent1" w:themeShade="BF"/>
          <w:sz w:val="28"/>
          <w:szCs w:val="28"/>
        </w:rPr>
      </w:pPr>
      <w:r w:rsidRPr="00403D5C">
        <w:rPr>
          <w:rFonts w:cstheme="minorHAnsi"/>
        </w:rPr>
        <w:br w:type="page"/>
      </w:r>
    </w:p>
    <w:p w:rsidR="007641BB" w:rsidRPr="00403D5C" w:rsidRDefault="007641BB" w:rsidP="007641BB">
      <w:pPr>
        <w:pStyle w:val="Heading1"/>
        <w:rPr>
          <w:rFonts w:asciiTheme="minorHAnsi" w:hAnsiTheme="minorHAnsi" w:cstheme="minorHAnsi"/>
        </w:rPr>
      </w:pPr>
      <w:bookmarkStart w:id="13" w:name="_Toc256413027"/>
      <w:bookmarkStart w:id="14" w:name="_Toc256598857"/>
      <w:r w:rsidRPr="00403D5C">
        <w:rPr>
          <w:rFonts w:asciiTheme="minorHAnsi" w:hAnsiTheme="minorHAnsi" w:cstheme="minorHAnsi"/>
        </w:rPr>
        <w:t>Introduction</w:t>
      </w:r>
      <w:bookmarkEnd w:id="13"/>
      <w:bookmarkEnd w:id="14"/>
    </w:p>
    <w:p w:rsidR="007641BB" w:rsidRPr="00403D5C" w:rsidRDefault="007641BB" w:rsidP="007641BB">
      <w:pPr>
        <w:autoSpaceDE w:val="0"/>
        <w:autoSpaceDN w:val="0"/>
        <w:adjustRightInd w:val="0"/>
        <w:jc w:val="both"/>
        <w:rPr>
          <w:rFonts w:cstheme="minorHAnsi"/>
        </w:rPr>
      </w:pPr>
      <w:r w:rsidRPr="00403D5C">
        <w:rPr>
          <w:rFonts w:cstheme="minorHAnsi"/>
        </w:rPr>
        <w:t>This document has been produced to define the Statement of Work for Mobilink of the IBM Tivoli product family to perform fault, performance and security management. The aim of the document is to cover the overall aspects of a phased delivery approach of the solution.</w:t>
      </w:r>
    </w:p>
    <w:p w:rsidR="00E02392" w:rsidRPr="00403D5C" w:rsidRDefault="007641BB" w:rsidP="00C161EE">
      <w:pPr>
        <w:pStyle w:val="Heading1"/>
        <w:rPr>
          <w:rFonts w:asciiTheme="minorHAnsi" w:hAnsiTheme="minorHAnsi" w:cstheme="minorHAnsi"/>
        </w:rPr>
      </w:pPr>
      <w:bookmarkStart w:id="15" w:name="_Toc256598858"/>
      <w:r w:rsidRPr="00403D5C">
        <w:rPr>
          <w:rFonts w:asciiTheme="minorHAnsi" w:hAnsiTheme="minorHAnsi" w:cstheme="minorHAnsi"/>
        </w:rPr>
        <w:t>B</w:t>
      </w:r>
      <w:r w:rsidR="00E02392" w:rsidRPr="00403D5C">
        <w:rPr>
          <w:rFonts w:asciiTheme="minorHAnsi" w:hAnsiTheme="minorHAnsi" w:cstheme="minorHAnsi"/>
        </w:rPr>
        <w:t>ackground</w:t>
      </w:r>
      <w:bookmarkEnd w:id="15"/>
    </w:p>
    <w:p w:rsidR="00E02392" w:rsidRPr="00403D5C" w:rsidRDefault="00E02392" w:rsidP="00C161EE">
      <w:pPr>
        <w:rPr>
          <w:rFonts w:cstheme="minorHAnsi"/>
        </w:rPr>
      </w:pPr>
      <w:r w:rsidRPr="00403D5C">
        <w:rPr>
          <w:rFonts w:cstheme="minorHAnsi"/>
        </w:rPr>
        <w:t>Innovise have been selected to implement an IBM Tivoli solution for Mobilink. The solution also includes Service Desk.</w:t>
      </w:r>
      <w:r w:rsidR="00420D93" w:rsidRPr="00403D5C">
        <w:rPr>
          <w:rFonts w:cstheme="minorHAnsi"/>
        </w:rPr>
        <w:t xml:space="preserve"> </w:t>
      </w:r>
      <w:r w:rsidRPr="00403D5C">
        <w:rPr>
          <w:rFonts w:cstheme="minorHAnsi"/>
        </w:rPr>
        <w:t>Mobilink have chosen to deploy a</w:t>
      </w:r>
      <w:r w:rsidR="00C161EE" w:rsidRPr="00403D5C">
        <w:rPr>
          <w:rFonts w:cstheme="minorHAnsi"/>
        </w:rPr>
        <w:t xml:space="preserve">n IBM Tivoli solution to replace the existing </w:t>
      </w:r>
      <w:proofErr w:type="spellStart"/>
      <w:r w:rsidR="00C161EE" w:rsidRPr="00403D5C">
        <w:rPr>
          <w:rFonts w:cstheme="minorHAnsi"/>
        </w:rPr>
        <w:t>TeMip</w:t>
      </w:r>
      <w:proofErr w:type="spellEnd"/>
      <w:r w:rsidR="00C161EE" w:rsidRPr="00403D5C">
        <w:rPr>
          <w:rFonts w:cstheme="minorHAnsi"/>
        </w:rPr>
        <w:t xml:space="preserve"> solution that is currently in place.</w:t>
      </w:r>
    </w:p>
    <w:p w:rsidR="00E02392" w:rsidRPr="00403D5C" w:rsidDel="00C554D7" w:rsidRDefault="00E02392" w:rsidP="00C161EE">
      <w:pPr>
        <w:pStyle w:val="Heading1"/>
        <w:rPr>
          <w:del w:id="16" w:author="Mark Jewiss" w:date="2010-03-18T19:55:00Z"/>
          <w:rFonts w:asciiTheme="minorHAnsi" w:hAnsiTheme="minorHAnsi" w:cstheme="minorHAnsi"/>
        </w:rPr>
      </w:pPr>
      <w:bookmarkStart w:id="17" w:name="_Toc256598859"/>
      <w:del w:id="18" w:author="Mark Jewiss" w:date="2010-03-18T19:55:00Z">
        <w:r w:rsidRPr="00403D5C" w:rsidDel="00C554D7">
          <w:rPr>
            <w:rFonts w:asciiTheme="minorHAnsi" w:hAnsiTheme="minorHAnsi" w:cstheme="minorHAnsi"/>
          </w:rPr>
          <w:delText>Project Title</w:delText>
        </w:r>
        <w:bookmarkEnd w:id="17"/>
      </w:del>
    </w:p>
    <w:p w:rsidR="00E02392" w:rsidRPr="00403D5C" w:rsidDel="00C554D7" w:rsidRDefault="00E02392" w:rsidP="00C161EE">
      <w:pPr>
        <w:rPr>
          <w:del w:id="19" w:author="Mark Jewiss" w:date="2010-03-18T19:55:00Z"/>
          <w:rFonts w:cstheme="minorHAnsi"/>
        </w:rPr>
      </w:pPr>
      <w:del w:id="20" w:author="Mark Jewiss" w:date="2010-03-18T19:55:00Z">
        <w:r w:rsidRPr="00403D5C" w:rsidDel="00C554D7">
          <w:rPr>
            <w:rFonts w:cstheme="minorHAnsi"/>
          </w:rPr>
          <w:delText xml:space="preserve">Mobilink </w:delText>
        </w:r>
        <w:r w:rsidR="000D1AE9" w:rsidRPr="00403D5C" w:rsidDel="00C554D7">
          <w:rPr>
            <w:rFonts w:cstheme="minorHAnsi"/>
          </w:rPr>
          <w:delText xml:space="preserve">OSS </w:delText>
        </w:r>
        <w:r w:rsidR="00C161EE" w:rsidRPr="00403D5C" w:rsidDel="00C554D7">
          <w:rPr>
            <w:rFonts w:cstheme="minorHAnsi"/>
          </w:rPr>
          <w:delText xml:space="preserve">Expansion </w:delText>
        </w:r>
      </w:del>
    </w:p>
    <w:p w:rsidR="00C161EE" w:rsidRPr="00403D5C" w:rsidDel="00C554D7" w:rsidRDefault="00E02392" w:rsidP="00C161EE">
      <w:pPr>
        <w:pStyle w:val="Heading1"/>
        <w:rPr>
          <w:del w:id="21" w:author="Mark Jewiss" w:date="2010-03-18T19:55:00Z"/>
          <w:rFonts w:asciiTheme="minorHAnsi" w:hAnsiTheme="minorHAnsi" w:cstheme="minorHAnsi"/>
        </w:rPr>
      </w:pPr>
      <w:bookmarkStart w:id="22" w:name="_Toc256598860"/>
      <w:del w:id="23" w:author="Mark Jewiss" w:date="2010-03-18T19:55:00Z">
        <w:r w:rsidRPr="00403D5C" w:rsidDel="00C554D7">
          <w:rPr>
            <w:rFonts w:asciiTheme="minorHAnsi" w:hAnsiTheme="minorHAnsi" w:cstheme="minorHAnsi"/>
          </w:rPr>
          <w:delText>Project Scope</w:delText>
        </w:r>
        <w:bookmarkEnd w:id="22"/>
      </w:del>
    </w:p>
    <w:p w:rsidR="00E02392" w:rsidRPr="00403D5C" w:rsidDel="00C554D7" w:rsidRDefault="00E02392" w:rsidP="00C161EE">
      <w:pPr>
        <w:rPr>
          <w:del w:id="24" w:author="Mark Jewiss" w:date="2010-03-18T19:55:00Z"/>
          <w:rFonts w:cstheme="minorHAnsi"/>
          <w:sz w:val="28"/>
          <w:szCs w:val="28"/>
        </w:rPr>
      </w:pPr>
      <w:del w:id="25" w:author="Mark Jewiss" w:date="2010-03-18T19:55:00Z">
        <w:r w:rsidRPr="00403D5C" w:rsidDel="00C554D7">
          <w:rPr>
            <w:rFonts w:cstheme="minorHAnsi"/>
          </w:rPr>
          <w:delText>The project scope is to install and configure a network management solution</w:delText>
        </w:r>
        <w:r w:rsidR="00C161EE" w:rsidRPr="00403D5C" w:rsidDel="00C554D7">
          <w:rPr>
            <w:rFonts w:cstheme="minorHAnsi"/>
          </w:rPr>
          <w:delText xml:space="preserve"> </w:delText>
        </w:r>
        <w:r w:rsidRPr="00403D5C" w:rsidDel="00C554D7">
          <w:rPr>
            <w:rFonts w:cstheme="minorHAnsi"/>
          </w:rPr>
          <w:delText>using the IBM Tivoli software suite</w:delText>
        </w:r>
        <w:r w:rsidR="00C161EE" w:rsidRPr="00403D5C" w:rsidDel="00C554D7">
          <w:rPr>
            <w:rFonts w:cstheme="minorHAnsi"/>
          </w:rPr>
          <w:delText xml:space="preserve"> to phase out the TeMip solution</w:delText>
        </w:r>
        <w:r w:rsidRPr="00403D5C" w:rsidDel="00C554D7">
          <w:rPr>
            <w:rFonts w:cstheme="minorHAnsi"/>
          </w:rPr>
          <w:delText>.</w:delText>
        </w:r>
      </w:del>
    </w:p>
    <w:p w:rsidR="00E02392" w:rsidRPr="00403D5C" w:rsidRDefault="00E02392" w:rsidP="00C161EE">
      <w:pPr>
        <w:pStyle w:val="Heading1"/>
        <w:rPr>
          <w:rFonts w:asciiTheme="minorHAnsi" w:hAnsiTheme="minorHAnsi" w:cstheme="minorHAnsi"/>
        </w:rPr>
      </w:pPr>
      <w:bookmarkStart w:id="26" w:name="_Toc256598861"/>
      <w:r w:rsidRPr="00403D5C">
        <w:rPr>
          <w:rFonts w:asciiTheme="minorHAnsi" w:hAnsiTheme="minorHAnsi" w:cstheme="minorHAnsi"/>
        </w:rPr>
        <w:t>Purpose of Document</w:t>
      </w:r>
      <w:bookmarkEnd w:id="26"/>
    </w:p>
    <w:p w:rsidR="00E02392" w:rsidRPr="00403D5C" w:rsidRDefault="00E02392" w:rsidP="00C161EE">
      <w:pPr>
        <w:rPr>
          <w:rFonts w:cstheme="minorHAnsi"/>
        </w:rPr>
      </w:pPr>
      <w:r w:rsidRPr="00403D5C">
        <w:rPr>
          <w:rFonts w:cstheme="minorHAnsi"/>
        </w:rPr>
        <w:t>This document provi</w:t>
      </w:r>
      <w:r w:rsidR="00C161EE" w:rsidRPr="00403D5C">
        <w:rPr>
          <w:rFonts w:cstheme="minorHAnsi"/>
        </w:rPr>
        <w:t>des details of how the various networks will be monitored using the Tivoli Netcool Solution and details the tasks required to deliver the project.</w:t>
      </w:r>
      <w:r w:rsidR="00F0323F" w:rsidRPr="00403D5C">
        <w:rPr>
          <w:rFonts w:cstheme="minorHAnsi"/>
        </w:rPr>
        <w:t xml:space="preserve"> This document provides details of the tasks to be carried out during implementation. Completion of the tasks shown in this document will determine the completion of the project and any additional configuration that will be required will need to be taken through the change request process.</w:t>
      </w:r>
    </w:p>
    <w:p w:rsidR="00C161EE" w:rsidRPr="00403D5C" w:rsidDel="00C554D7" w:rsidRDefault="00C161EE" w:rsidP="00C161EE">
      <w:pPr>
        <w:pStyle w:val="Heading1"/>
        <w:rPr>
          <w:del w:id="27" w:author="Mark Jewiss" w:date="2010-03-18T19:55:00Z"/>
          <w:rFonts w:asciiTheme="minorHAnsi" w:hAnsiTheme="minorHAnsi" w:cstheme="minorHAnsi"/>
          <w:szCs w:val="24"/>
        </w:rPr>
      </w:pPr>
      <w:bookmarkStart w:id="28" w:name="_Toc256598862"/>
      <w:del w:id="29" w:author="Mark Jewiss" w:date="2010-03-18T19:55:00Z">
        <w:r w:rsidRPr="00403D5C" w:rsidDel="00C554D7">
          <w:rPr>
            <w:rFonts w:asciiTheme="minorHAnsi" w:hAnsiTheme="minorHAnsi" w:cstheme="minorHAnsi"/>
            <w:szCs w:val="24"/>
          </w:rPr>
          <w:delText>Current Solution</w:delText>
        </w:r>
        <w:bookmarkEnd w:id="28"/>
      </w:del>
    </w:p>
    <w:p w:rsidR="00F52749" w:rsidRPr="00403D5C" w:rsidDel="00C554D7" w:rsidRDefault="00F52749" w:rsidP="00F52749">
      <w:pPr>
        <w:rPr>
          <w:del w:id="30" w:author="Mark Jewiss" w:date="2010-03-18T19:55:00Z"/>
          <w:rFonts w:cstheme="minorHAnsi"/>
        </w:rPr>
      </w:pPr>
      <w:del w:id="31" w:author="Mark Jewiss" w:date="2010-03-18T19:55:00Z">
        <w:r w:rsidRPr="00403D5C" w:rsidDel="00C554D7">
          <w:rPr>
            <w:rFonts w:cstheme="minorHAnsi"/>
          </w:rPr>
          <w:delText xml:space="preserve">The diagram below details the current TeMip solution in place at Mobilink. Upon completion of this project this solution will be replaced by the Netcool solution. </w:delText>
        </w:r>
      </w:del>
    </w:p>
    <w:p w:rsidR="00C553CA" w:rsidRPr="00403D5C" w:rsidDel="00C554D7" w:rsidRDefault="007641BB" w:rsidP="007641BB">
      <w:pPr>
        <w:keepNext/>
        <w:jc w:val="center"/>
        <w:rPr>
          <w:del w:id="32" w:author="Mark Jewiss" w:date="2010-03-18T19:55:00Z"/>
          <w:rFonts w:cstheme="minorHAnsi"/>
        </w:rPr>
      </w:pPr>
      <w:del w:id="33" w:author="Mark Jewiss" w:date="2010-03-18T19:55:00Z">
        <w:r w:rsidRPr="00403D5C" w:rsidDel="00C554D7">
          <w:rPr>
            <w:rFonts w:cstheme="minorHAnsi"/>
          </w:rPr>
          <w:object w:dxaOrig="10407" w:dyaOrig="6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3pt;height:162.4pt" o:ole="">
              <v:imagedata r:id="rId20" o:title=""/>
            </v:shape>
            <o:OLEObject Type="Embed" ProgID="Visio.Drawing.11" ShapeID="_x0000_i1025" DrawAspect="Content" ObjectID="_1204305764"/>
          </w:object>
        </w:r>
      </w:del>
    </w:p>
    <w:p w:rsidR="001B5138" w:rsidRPr="00403D5C" w:rsidDel="00C554D7" w:rsidRDefault="00C553CA" w:rsidP="007641BB">
      <w:pPr>
        <w:pStyle w:val="Caption"/>
        <w:jc w:val="center"/>
        <w:rPr>
          <w:del w:id="34" w:author="Mark Jewiss" w:date="2010-03-18T19:55:00Z"/>
          <w:rFonts w:cstheme="minorHAnsi"/>
        </w:rPr>
      </w:pPr>
      <w:bookmarkStart w:id="35" w:name="_Toc256086468"/>
      <w:del w:id="36" w:author="Mark Jewiss" w:date="2010-03-18T19:55:00Z">
        <w:r w:rsidRPr="00403D5C" w:rsidDel="00C554D7">
          <w:rPr>
            <w:rFonts w:cstheme="minorHAnsi"/>
          </w:rPr>
          <w:delText xml:space="preserve">Figure </w:delText>
        </w:r>
        <w:r w:rsidR="00FE55A7" w:rsidRPr="00403D5C" w:rsidDel="00C554D7">
          <w:rPr>
            <w:rFonts w:cstheme="minorHAnsi"/>
          </w:rPr>
          <w:fldChar w:fldCharType="begin"/>
        </w:r>
        <w:r w:rsidR="00B636F5" w:rsidRPr="00403D5C" w:rsidDel="00C554D7">
          <w:rPr>
            <w:rFonts w:cstheme="minorHAnsi"/>
          </w:rPr>
          <w:delInstrText xml:space="preserve"> SEQ Figure \* ARABIC </w:delInstrText>
        </w:r>
        <w:r w:rsidR="00FE55A7" w:rsidRPr="00403D5C" w:rsidDel="00C554D7">
          <w:rPr>
            <w:rFonts w:cstheme="minorHAnsi"/>
          </w:rPr>
          <w:fldChar w:fldCharType="separate"/>
        </w:r>
        <w:r w:rsidR="00BF05E3" w:rsidRPr="00403D5C" w:rsidDel="00C554D7">
          <w:rPr>
            <w:rFonts w:cstheme="minorHAnsi"/>
            <w:noProof/>
          </w:rPr>
          <w:delText>1</w:delText>
        </w:r>
        <w:r w:rsidR="00FE55A7" w:rsidRPr="00403D5C" w:rsidDel="00C554D7">
          <w:rPr>
            <w:rFonts w:cstheme="minorHAnsi"/>
          </w:rPr>
          <w:fldChar w:fldCharType="end"/>
        </w:r>
        <w:r w:rsidRPr="00403D5C" w:rsidDel="00C554D7">
          <w:rPr>
            <w:rFonts w:cstheme="minorHAnsi"/>
          </w:rPr>
          <w:delText>: Mobilink Current Solution</w:delText>
        </w:r>
        <w:bookmarkEnd w:id="35"/>
      </w:del>
    </w:p>
    <w:p w:rsidR="000D1AE9" w:rsidRPr="00403D5C" w:rsidDel="00C554D7" w:rsidRDefault="00CE57E5" w:rsidP="00C161EE">
      <w:pPr>
        <w:pStyle w:val="Heading1"/>
        <w:rPr>
          <w:del w:id="37" w:author="Mark Jewiss" w:date="2010-03-18T19:55:00Z"/>
          <w:rFonts w:asciiTheme="minorHAnsi" w:hAnsiTheme="minorHAnsi" w:cstheme="minorHAnsi"/>
          <w:szCs w:val="24"/>
        </w:rPr>
      </w:pPr>
      <w:bookmarkStart w:id="38" w:name="_Toc256598863"/>
      <w:del w:id="39" w:author="Mark Jewiss" w:date="2010-03-18T19:55:00Z">
        <w:r w:rsidRPr="00403D5C" w:rsidDel="00C554D7">
          <w:rPr>
            <w:rFonts w:asciiTheme="minorHAnsi" w:hAnsiTheme="minorHAnsi" w:cstheme="minorHAnsi"/>
            <w:szCs w:val="24"/>
          </w:rPr>
          <w:delText>Tivoli</w:delText>
        </w:r>
        <w:r w:rsidR="000D1AE9" w:rsidRPr="00403D5C" w:rsidDel="00C554D7">
          <w:rPr>
            <w:rFonts w:asciiTheme="minorHAnsi" w:hAnsiTheme="minorHAnsi" w:cstheme="minorHAnsi"/>
            <w:szCs w:val="24"/>
          </w:rPr>
          <w:delText xml:space="preserve"> Solution</w:delText>
        </w:r>
        <w:bookmarkEnd w:id="38"/>
        <w:r w:rsidR="000D1AE9" w:rsidRPr="00403D5C" w:rsidDel="00C554D7">
          <w:rPr>
            <w:rFonts w:asciiTheme="minorHAnsi" w:hAnsiTheme="minorHAnsi" w:cstheme="minorHAnsi"/>
            <w:szCs w:val="24"/>
          </w:rPr>
          <w:delText xml:space="preserve"> </w:delText>
        </w:r>
      </w:del>
    </w:p>
    <w:p w:rsidR="00CE57E5" w:rsidRPr="00403D5C" w:rsidDel="00C554D7" w:rsidRDefault="000D1AE9" w:rsidP="000D1AE9">
      <w:pPr>
        <w:rPr>
          <w:del w:id="40" w:author="Mark Jewiss" w:date="2010-03-18T19:55:00Z"/>
          <w:rFonts w:cstheme="minorHAnsi"/>
        </w:rPr>
      </w:pPr>
      <w:del w:id="41" w:author="Mark Jewiss" w:date="2010-03-18T19:55:00Z">
        <w:r w:rsidRPr="00403D5C" w:rsidDel="00C554D7">
          <w:rPr>
            <w:rFonts w:cstheme="minorHAnsi"/>
          </w:rPr>
          <w:delText>This</w:delText>
        </w:r>
        <w:r w:rsidR="00C161EE" w:rsidRPr="00403D5C" w:rsidDel="00C554D7">
          <w:rPr>
            <w:rFonts w:cstheme="minorHAnsi"/>
          </w:rPr>
          <w:delText xml:space="preserve"> </w:delText>
        </w:r>
        <w:r w:rsidRPr="00403D5C" w:rsidDel="00C554D7">
          <w:rPr>
            <w:rFonts w:cstheme="minorHAnsi"/>
          </w:rPr>
          <w:delText xml:space="preserve">section details the Netcool Solution that will be implemented at Mobilink as part of the OSS expansion project. </w:delText>
        </w:r>
      </w:del>
    </w:p>
    <w:p w:rsidR="00CE57E5" w:rsidRPr="00403D5C" w:rsidDel="00C554D7" w:rsidRDefault="00CE57E5" w:rsidP="00CE57E5">
      <w:pPr>
        <w:pStyle w:val="Heading2"/>
        <w:numPr>
          <w:ilvl w:val="1"/>
          <w:numId w:val="0"/>
        </w:numPr>
        <w:spacing w:line="240" w:lineRule="auto"/>
        <w:ind w:left="851" w:hanging="851"/>
        <w:rPr>
          <w:del w:id="42" w:author="Mark Jewiss" w:date="2010-03-18T19:55:00Z"/>
          <w:rFonts w:asciiTheme="minorHAnsi" w:hAnsiTheme="minorHAnsi" w:cstheme="minorHAnsi"/>
        </w:rPr>
      </w:pPr>
      <w:bookmarkStart w:id="43" w:name="_Toc256413029"/>
      <w:bookmarkStart w:id="44" w:name="_Toc256598864"/>
      <w:del w:id="45" w:author="Mark Jewiss" w:date="2010-03-18T19:55:00Z">
        <w:r w:rsidRPr="00403D5C" w:rsidDel="00C554D7">
          <w:rPr>
            <w:rFonts w:asciiTheme="minorHAnsi" w:hAnsiTheme="minorHAnsi" w:cstheme="minorHAnsi"/>
          </w:rPr>
          <w:delText>Overall Project Objective</w:delText>
        </w:r>
        <w:bookmarkEnd w:id="43"/>
        <w:bookmarkEnd w:id="44"/>
      </w:del>
    </w:p>
    <w:p w:rsidR="00CE57E5" w:rsidRPr="00403D5C" w:rsidDel="00C554D7" w:rsidRDefault="00CE57E5" w:rsidP="00CE57E5">
      <w:pPr>
        <w:autoSpaceDE w:val="0"/>
        <w:autoSpaceDN w:val="0"/>
        <w:adjustRightInd w:val="0"/>
        <w:jc w:val="both"/>
        <w:rPr>
          <w:del w:id="46" w:author="Mark Jewiss" w:date="2010-03-18T19:55:00Z"/>
          <w:rFonts w:cstheme="minorHAnsi"/>
          <w:szCs w:val="20"/>
        </w:rPr>
      </w:pPr>
      <w:del w:id="47" w:author="Mark Jewiss" w:date="2010-03-18T19:55:00Z">
        <w:r w:rsidRPr="00403D5C" w:rsidDel="00C554D7">
          <w:rPr>
            <w:rFonts w:cstheme="minorHAnsi"/>
            <w:szCs w:val="20"/>
          </w:rPr>
          <w:delText xml:space="preserve">The high level objective of the Mobilink solution is to replace the current OSS system that is in place. Mobilink is looking to provide the business with the automated support required to support key business processes. </w:delText>
        </w:r>
      </w:del>
    </w:p>
    <w:p w:rsidR="00CE57E5" w:rsidRPr="00403D5C" w:rsidDel="00C554D7" w:rsidRDefault="00CE57E5" w:rsidP="00CE57E5">
      <w:pPr>
        <w:autoSpaceDE w:val="0"/>
        <w:autoSpaceDN w:val="0"/>
        <w:adjustRightInd w:val="0"/>
        <w:rPr>
          <w:del w:id="48" w:author="Mark Jewiss" w:date="2010-03-18T19:55:00Z"/>
          <w:rFonts w:cstheme="minorHAnsi"/>
          <w:szCs w:val="20"/>
        </w:rPr>
      </w:pPr>
      <w:del w:id="49" w:author="Mark Jewiss" w:date="2010-03-18T19:55:00Z">
        <w:r w:rsidRPr="00403D5C" w:rsidDel="00C554D7">
          <w:rPr>
            <w:rFonts w:cstheme="minorHAnsi"/>
            <w:szCs w:val="20"/>
          </w:rPr>
          <w:delText>The convergence of technology and operational organization is dictating that OSS architectures must be made up of solution components capable of offering generic business wide functional support, as well as specialist domain-specific functionality.</w:delText>
        </w:r>
      </w:del>
    </w:p>
    <w:p w:rsidR="00CE57E5" w:rsidRPr="00403D5C" w:rsidDel="00C554D7" w:rsidRDefault="00CE57E5" w:rsidP="00CE57E5">
      <w:pPr>
        <w:autoSpaceDE w:val="0"/>
        <w:autoSpaceDN w:val="0"/>
        <w:adjustRightInd w:val="0"/>
        <w:rPr>
          <w:del w:id="50" w:author="Mark Jewiss" w:date="2010-03-18T19:55:00Z"/>
          <w:rFonts w:cstheme="minorHAnsi"/>
          <w:szCs w:val="20"/>
        </w:rPr>
      </w:pPr>
      <w:del w:id="51" w:author="Mark Jewiss" w:date="2010-03-18T19:55:00Z">
        <w:r w:rsidRPr="00403D5C" w:rsidDel="00C554D7">
          <w:rPr>
            <w:rFonts w:cstheme="minorHAnsi"/>
            <w:szCs w:val="20"/>
          </w:rPr>
          <w:delText>The stated overall project objectives are:</w:delText>
        </w:r>
      </w:del>
    </w:p>
    <w:p w:rsidR="00CE57E5" w:rsidRPr="00403D5C" w:rsidDel="00C554D7" w:rsidRDefault="00CE57E5" w:rsidP="00AA15C2">
      <w:pPr>
        <w:pStyle w:val="ListParagraph"/>
        <w:numPr>
          <w:ilvl w:val="0"/>
          <w:numId w:val="104"/>
          <w:numberingChange w:id="52" w:author="Mark Jewiss" w:date="2010-03-18T19:52:00Z" w:original=""/>
        </w:numPr>
        <w:autoSpaceDE w:val="0"/>
        <w:autoSpaceDN w:val="0"/>
        <w:adjustRightInd w:val="0"/>
        <w:spacing w:before="100" w:beforeAutospacing="1" w:after="100" w:afterAutospacing="1" w:line="240" w:lineRule="auto"/>
        <w:rPr>
          <w:del w:id="53" w:author="Mark Jewiss" w:date="2010-03-18T19:55:00Z"/>
          <w:rFonts w:cstheme="minorHAnsi"/>
          <w:szCs w:val="20"/>
        </w:rPr>
      </w:pPr>
      <w:del w:id="54" w:author="Mark Jewiss" w:date="2010-03-18T19:55:00Z">
        <w:r w:rsidRPr="00403D5C" w:rsidDel="00C554D7">
          <w:rPr>
            <w:rFonts w:cstheme="minorHAnsi"/>
            <w:szCs w:val="20"/>
          </w:rPr>
          <w:delText>Business Critical Network Management</w:delText>
        </w:r>
      </w:del>
    </w:p>
    <w:p w:rsidR="00CE57E5" w:rsidRPr="00403D5C" w:rsidDel="00C554D7" w:rsidRDefault="00CE57E5" w:rsidP="00AA15C2">
      <w:pPr>
        <w:pStyle w:val="ListParagraph"/>
        <w:numPr>
          <w:ilvl w:val="0"/>
          <w:numId w:val="104"/>
          <w:numberingChange w:id="55" w:author="Mark Jewiss" w:date="2010-03-18T19:52:00Z" w:original=""/>
        </w:numPr>
        <w:autoSpaceDE w:val="0"/>
        <w:autoSpaceDN w:val="0"/>
        <w:adjustRightInd w:val="0"/>
        <w:spacing w:before="100" w:beforeAutospacing="1" w:after="100" w:afterAutospacing="1" w:line="240" w:lineRule="auto"/>
        <w:ind w:hanging="357"/>
        <w:rPr>
          <w:del w:id="56" w:author="Mark Jewiss" w:date="2010-03-18T19:55:00Z"/>
          <w:rFonts w:cstheme="minorHAnsi"/>
          <w:szCs w:val="20"/>
        </w:rPr>
      </w:pPr>
      <w:del w:id="57" w:author="Mark Jewiss" w:date="2010-03-18T19:55:00Z">
        <w:r w:rsidRPr="00403D5C" w:rsidDel="00C554D7">
          <w:rPr>
            <w:rFonts w:cstheme="minorHAnsi"/>
            <w:szCs w:val="20"/>
          </w:rPr>
          <w:delText>Intelligent Network Monitoring</w:delText>
        </w:r>
      </w:del>
    </w:p>
    <w:p w:rsidR="00CE57E5" w:rsidRPr="00403D5C" w:rsidDel="00C554D7" w:rsidRDefault="00CE57E5" w:rsidP="00AA15C2">
      <w:pPr>
        <w:pStyle w:val="ListParagraph"/>
        <w:numPr>
          <w:ilvl w:val="0"/>
          <w:numId w:val="104"/>
          <w:numberingChange w:id="58" w:author="Mark Jewiss" w:date="2010-03-18T19:52:00Z" w:original=""/>
        </w:numPr>
        <w:autoSpaceDE w:val="0"/>
        <w:autoSpaceDN w:val="0"/>
        <w:adjustRightInd w:val="0"/>
        <w:spacing w:before="100" w:beforeAutospacing="1" w:after="100" w:afterAutospacing="1" w:line="240" w:lineRule="auto"/>
        <w:ind w:hanging="357"/>
        <w:rPr>
          <w:del w:id="59" w:author="Mark Jewiss" w:date="2010-03-18T19:55:00Z"/>
          <w:rFonts w:cstheme="minorHAnsi"/>
          <w:szCs w:val="20"/>
        </w:rPr>
      </w:pPr>
      <w:del w:id="60" w:author="Mark Jewiss" w:date="2010-03-18T19:55:00Z">
        <w:r w:rsidRPr="00403D5C" w:rsidDel="00C554D7">
          <w:rPr>
            <w:rFonts w:cstheme="minorHAnsi"/>
            <w:szCs w:val="20"/>
          </w:rPr>
          <w:delText>Automation Mechanisms</w:delText>
        </w:r>
      </w:del>
    </w:p>
    <w:p w:rsidR="00CE57E5" w:rsidRPr="00403D5C" w:rsidDel="00C554D7" w:rsidRDefault="00CE57E5" w:rsidP="00AA15C2">
      <w:pPr>
        <w:pStyle w:val="ListParagraph"/>
        <w:numPr>
          <w:ilvl w:val="0"/>
          <w:numId w:val="104"/>
          <w:numberingChange w:id="61" w:author="Mark Jewiss" w:date="2010-03-18T19:52:00Z" w:original=""/>
        </w:numPr>
        <w:autoSpaceDE w:val="0"/>
        <w:autoSpaceDN w:val="0"/>
        <w:adjustRightInd w:val="0"/>
        <w:spacing w:before="100" w:beforeAutospacing="1" w:after="100" w:afterAutospacing="1" w:line="240" w:lineRule="auto"/>
        <w:rPr>
          <w:del w:id="62" w:author="Mark Jewiss" w:date="2010-03-18T19:55:00Z"/>
          <w:rFonts w:cstheme="minorHAnsi"/>
          <w:szCs w:val="20"/>
        </w:rPr>
      </w:pPr>
      <w:del w:id="63" w:author="Mark Jewiss" w:date="2010-03-18T19:55:00Z">
        <w:r w:rsidRPr="00403D5C" w:rsidDel="00C554D7">
          <w:rPr>
            <w:rFonts w:cstheme="minorHAnsi"/>
            <w:szCs w:val="20"/>
          </w:rPr>
          <w:delText>Integration to various Tools and Databases</w:delText>
        </w:r>
      </w:del>
    </w:p>
    <w:p w:rsidR="00CE57E5" w:rsidRPr="00403D5C" w:rsidDel="00C554D7" w:rsidRDefault="00CE57E5" w:rsidP="00AA15C2">
      <w:pPr>
        <w:pStyle w:val="ListParagraph"/>
        <w:numPr>
          <w:ilvl w:val="0"/>
          <w:numId w:val="104"/>
          <w:numberingChange w:id="64" w:author="Mark Jewiss" w:date="2010-03-18T19:52:00Z" w:original=""/>
        </w:numPr>
        <w:autoSpaceDE w:val="0"/>
        <w:autoSpaceDN w:val="0"/>
        <w:adjustRightInd w:val="0"/>
        <w:spacing w:before="100" w:beforeAutospacing="1" w:after="100" w:afterAutospacing="1" w:line="240" w:lineRule="auto"/>
        <w:rPr>
          <w:del w:id="65" w:author="Mark Jewiss" w:date="2010-03-18T19:55:00Z"/>
          <w:rFonts w:cstheme="minorHAnsi"/>
          <w:szCs w:val="20"/>
        </w:rPr>
      </w:pPr>
      <w:del w:id="66" w:author="Mark Jewiss" w:date="2010-03-18T19:55:00Z">
        <w:r w:rsidRPr="00403D5C" w:rsidDel="00C554D7">
          <w:rPr>
            <w:rFonts w:cstheme="minorHAnsi"/>
            <w:szCs w:val="20"/>
          </w:rPr>
          <w:delText>Consolidated Reports and Analysis</w:delText>
        </w:r>
      </w:del>
    </w:p>
    <w:p w:rsidR="00565534" w:rsidRPr="00403D5C" w:rsidDel="00C554D7" w:rsidRDefault="00565534" w:rsidP="000D1AE9">
      <w:pPr>
        <w:pStyle w:val="Heading2"/>
        <w:rPr>
          <w:del w:id="67" w:author="Mark Jewiss" w:date="2010-03-18T19:55:00Z"/>
          <w:rFonts w:asciiTheme="minorHAnsi" w:hAnsiTheme="minorHAnsi" w:cstheme="minorHAnsi"/>
        </w:rPr>
      </w:pPr>
      <w:bookmarkStart w:id="68" w:name="_Toc256598865"/>
      <w:del w:id="69" w:author="Mark Jewiss" w:date="2010-03-18T19:55:00Z">
        <w:r w:rsidRPr="00403D5C" w:rsidDel="00C554D7">
          <w:rPr>
            <w:rFonts w:asciiTheme="minorHAnsi" w:hAnsiTheme="minorHAnsi" w:cstheme="minorHAnsi"/>
          </w:rPr>
          <w:delText>Solution Architecture</w:delText>
        </w:r>
        <w:bookmarkEnd w:id="68"/>
      </w:del>
    </w:p>
    <w:p w:rsidR="00565534" w:rsidRPr="00403D5C" w:rsidDel="00C554D7" w:rsidRDefault="00FE55A7" w:rsidP="00565534">
      <w:pPr>
        <w:rPr>
          <w:del w:id="70" w:author="Mark Jewiss" w:date="2010-03-18T19:55:00Z"/>
          <w:rFonts w:cstheme="minorHAnsi"/>
        </w:rPr>
      </w:pPr>
      <w:del w:id="71" w:author="Mark Jewiss" w:date="2010-03-18T19:55:00Z">
        <w:r w:rsidRPr="00FE55A7" w:rsidDel="00C554D7">
          <w:rPr>
            <w:rFonts w:cstheme="minorHAnsi"/>
            <w:noProof/>
            <w:lang w:eastAsia="en-GB"/>
          </w:rPr>
          <w:pict>
            <v:shape id="_x0000_s1026" type="#_x0000_t75" style="position:absolute;margin-left:25.15pt;margin-top:40.5pt;width:354.55pt;height:324.65pt;z-index:251658240" wrapcoords="40 130 40 21470 21560 21470 21560 130 40 130">
              <v:imagedata r:id="rId22" o:title=""/>
              <w10:wrap type="tight"/>
            </v:shape>
            <o:OLEObject Type="Embed" ProgID="Visio.Drawing.11" ShapeID="_x0000_s1026" DrawAspect="Content" ObjectID="_1204305805"/>
          </w:pict>
        </w:r>
        <w:r w:rsidR="00565534" w:rsidRPr="00403D5C" w:rsidDel="00C554D7">
          <w:rPr>
            <w:rFonts w:cstheme="minorHAnsi"/>
          </w:rPr>
          <w:delText xml:space="preserve">The diagram below shows the overall architecture that will implemented as part of the solution at Mobilink. </w:delText>
        </w:r>
      </w:del>
    </w:p>
    <w:p w:rsidR="00565534" w:rsidRPr="00403D5C" w:rsidDel="00C554D7" w:rsidRDefault="00FE55A7" w:rsidP="00565534">
      <w:pPr>
        <w:rPr>
          <w:del w:id="72" w:author="Mark Jewiss" w:date="2010-03-18T19:55:00Z"/>
          <w:rFonts w:cstheme="minorHAnsi"/>
        </w:rPr>
      </w:pPr>
      <w:del w:id="73" w:author="Mark Jewiss" w:date="2010-03-18T19:55:00Z">
        <w:r w:rsidRPr="00FE55A7" w:rsidDel="00C554D7">
          <w:rPr>
            <w:rFonts w:cstheme="minorHAnsi"/>
            <w:noProof/>
          </w:rPr>
          <w:pict>
            <v:shape id="_x0000_s1028" type="#_x0000_t202" style="position:absolute;margin-left:-.35pt;margin-top:353.8pt;width:380.05pt;height:21pt;z-index:251661312" wrapcoords="-43 0 -43 20829 21600 20829 21600 0 -43 0" stroked="f">
              <v:textbox style="mso-next-textbox:#_x0000_s1028;mso-fit-shape-to-text:t" inset="0,0,0,0">
                <w:txbxContent>
                  <w:p w:rsidR="005D643D" w:rsidRPr="00975553" w:rsidRDefault="005D643D" w:rsidP="00EB74E1">
                    <w:pPr>
                      <w:pStyle w:val="Caption"/>
                      <w:jc w:val="center"/>
                      <w:rPr>
                        <w:noProof/>
                      </w:rPr>
                    </w:pPr>
                    <w:bookmarkStart w:id="74" w:name="_Toc256086469"/>
                    <w:r>
                      <w:t xml:space="preserve">Figure </w:t>
                    </w:r>
                    <w:fldSimple w:instr=" SEQ Figure \* ARABIC ">
                      <w:r>
                        <w:rPr>
                          <w:noProof/>
                        </w:rPr>
                        <w:t>2</w:t>
                      </w:r>
                    </w:fldSimple>
                    <w:r>
                      <w:t>: Netcool Solution Architecture</w:t>
                    </w:r>
                    <w:bookmarkEnd w:id="74"/>
                  </w:p>
                </w:txbxContent>
              </v:textbox>
              <w10:wrap type="tight"/>
            </v:shape>
          </w:pict>
        </w:r>
      </w:del>
    </w:p>
    <w:p w:rsidR="00F66867" w:rsidRPr="00403D5C" w:rsidDel="00C554D7" w:rsidRDefault="00F66867" w:rsidP="00CE57E5">
      <w:pPr>
        <w:pStyle w:val="Heading2"/>
        <w:jc w:val="center"/>
        <w:rPr>
          <w:del w:id="75" w:author="Mark Jewiss" w:date="2010-03-18T19:55:00Z"/>
          <w:rFonts w:asciiTheme="minorHAnsi" w:hAnsiTheme="minorHAnsi" w:cstheme="minorHAnsi"/>
        </w:rPr>
      </w:pPr>
    </w:p>
    <w:p w:rsidR="00F66867" w:rsidRPr="00403D5C" w:rsidDel="00C554D7" w:rsidRDefault="00F66867" w:rsidP="000D1AE9">
      <w:pPr>
        <w:pStyle w:val="Heading2"/>
        <w:rPr>
          <w:del w:id="76" w:author="Mark Jewiss" w:date="2010-03-18T19:55:00Z"/>
          <w:rFonts w:asciiTheme="minorHAnsi" w:hAnsiTheme="minorHAnsi" w:cstheme="minorHAnsi"/>
        </w:rPr>
      </w:pPr>
    </w:p>
    <w:p w:rsidR="00F66867" w:rsidRPr="00403D5C" w:rsidDel="00C554D7" w:rsidRDefault="00F66867" w:rsidP="000D1AE9">
      <w:pPr>
        <w:pStyle w:val="Heading2"/>
        <w:rPr>
          <w:del w:id="77" w:author="Mark Jewiss" w:date="2010-03-18T19:55:00Z"/>
          <w:rFonts w:asciiTheme="minorHAnsi" w:hAnsiTheme="minorHAnsi" w:cstheme="minorHAnsi"/>
        </w:rPr>
      </w:pPr>
    </w:p>
    <w:p w:rsidR="00F66867" w:rsidRPr="00403D5C" w:rsidDel="00C554D7" w:rsidRDefault="00F66867" w:rsidP="00CE57E5">
      <w:pPr>
        <w:pStyle w:val="Heading2"/>
        <w:jc w:val="center"/>
        <w:rPr>
          <w:del w:id="78" w:author="Mark Jewiss" w:date="2010-03-18T19:55:00Z"/>
          <w:rFonts w:asciiTheme="minorHAnsi" w:hAnsiTheme="minorHAnsi" w:cstheme="minorHAnsi"/>
        </w:rPr>
      </w:pPr>
    </w:p>
    <w:p w:rsidR="00F66867" w:rsidRPr="00403D5C" w:rsidDel="00C554D7" w:rsidRDefault="00F66867" w:rsidP="000D1AE9">
      <w:pPr>
        <w:pStyle w:val="Heading2"/>
        <w:rPr>
          <w:del w:id="79" w:author="Mark Jewiss" w:date="2010-03-18T19:55:00Z"/>
          <w:rFonts w:asciiTheme="minorHAnsi" w:hAnsiTheme="minorHAnsi" w:cstheme="minorHAnsi"/>
        </w:rPr>
      </w:pPr>
    </w:p>
    <w:p w:rsidR="00F66867" w:rsidRPr="00403D5C" w:rsidDel="00C554D7" w:rsidRDefault="00F66867" w:rsidP="000D1AE9">
      <w:pPr>
        <w:pStyle w:val="Heading2"/>
        <w:rPr>
          <w:del w:id="80" w:author="Mark Jewiss" w:date="2010-03-18T19:55:00Z"/>
          <w:rFonts w:asciiTheme="minorHAnsi" w:hAnsiTheme="minorHAnsi" w:cstheme="minorHAnsi"/>
        </w:rPr>
      </w:pPr>
    </w:p>
    <w:p w:rsidR="00F66867" w:rsidRPr="00403D5C" w:rsidDel="00C554D7" w:rsidRDefault="00F66867" w:rsidP="000D1AE9">
      <w:pPr>
        <w:pStyle w:val="Heading2"/>
        <w:rPr>
          <w:del w:id="81" w:author="Mark Jewiss" w:date="2010-03-18T19:55:00Z"/>
          <w:rFonts w:asciiTheme="minorHAnsi" w:hAnsiTheme="minorHAnsi" w:cstheme="minorHAnsi"/>
        </w:rPr>
      </w:pPr>
    </w:p>
    <w:p w:rsidR="00F66867" w:rsidRPr="00403D5C" w:rsidDel="00C554D7" w:rsidRDefault="00F66867" w:rsidP="000D1AE9">
      <w:pPr>
        <w:pStyle w:val="Heading2"/>
        <w:rPr>
          <w:del w:id="82" w:author="Mark Jewiss" w:date="2010-03-18T19:55:00Z"/>
          <w:rFonts w:asciiTheme="minorHAnsi" w:hAnsiTheme="minorHAnsi" w:cstheme="minorHAnsi"/>
        </w:rPr>
      </w:pPr>
    </w:p>
    <w:p w:rsidR="00F66867" w:rsidRPr="00403D5C" w:rsidDel="00C554D7" w:rsidRDefault="00F66867" w:rsidP="000D1AE9">
      <w:pPr>
        <w:pStyle w:val="Heading2"/>
        <w:rPr>
          <w:del w:id="83" w:author="Mark Jewiss" w:date="2010-03-18T19:55:00Z"/>
          <w:rFonts w:asciiTheme="minorHAnsi" w:hAnsiTheme="minorHAnsi" w:cstheme="minorHAnsi"/>
        </w:rPr>
      </w:pPr>
    </w:p>
    <w:p w:rsidR="00F66867" w:rsidRPr="00403D5C" w:rsidRDefault="00F66867" w:rsidP="000D1AE9">
      <w:pPr>
        <w:pStyle w:val="Heading2"/>
        <w:rPr>
          <w:rFonts w:asciiTheme="minorHAnsi" w:hAnsiTheme="minorHAnsi" w:cstheme="minorHAnsi"/>
        </w:rPr>
      </w:pPr>
    </w:p>
    <w:p w:rsidR="00FE5941" w:rsidRPr="00403D5C" w:rsidRDefault="00FE5941" w:rsidP="00FE5941">
      <w:pPr>
        <w:rPr>
          <w:rFonts w:cstheme="minorHAnsi"/>
        </w:rPr>
      </w:pPr>
    </w:p>
    <w:p w:rsidR="00952A37" w:rsidRPr="00403D5C" w:rsidRDefault="00952A37" w:rsidP="000D1AE9">
      <w:pPr>
        <w:pStyle w:val="Heading2"/>
        <w:rPr>
          <w:rFonts w:asciiTheme="minorHAnsi" w:hAnsiTheme="minorHAnsi" w:cstheme="minorHAnsi"/>
        </w:rPr>
      </w:pPr>
      <w:bookmarkStart w:id="84" w:name="_Toc256598866"/>
      <w:r w:rsidRPr="00403D5C">
        <w:rPr>
          <w:rFonts w:asciiTheme="minorHAnsi" w:hAnsiTheme="minorHAnsi" w:cstheme="minorHAnsi"/>
        </w:rPr>
        <w:t>System Hardware</w:t>
      </w:r>
      <w:bookmarkEnd w:id="84"/>
    </w:p>
    <w:p w:rsidR="00FE5941" w:rsidRPr="00403D5C" w:rsidRDefault="00952A37" w:rsidP="005315B8">
      <w:pPr>
        <w:rPr>
          <w:rFonts w:cstheme="minorHAnsi"/>
        </w:rPr>
      </w:pPr>
      <w:r w:rsidRPr="00403D5C">
        <w:rPr>
          <w:rFonts w:cstheme="minorHAnsi"/>
        </w:rPr>
        <w:t>The table below s</w:t>
      </w:r>
      <w:r w:rsidR="00D400C9" w:rsidRPr="00403D5C">
        <w:rPr>
          <w:rFonts w:cstheme="minorHAnsi"/>
        </w:rPr>
        <w:t xml:space="preserve">hows the hardware in place for </w:t>
      </w:r>
      <w:r w:rsidRPr="00403D5C">
        <w:rPr>
          <w:rFonts w:cstheme="minorHAnsi"/>
        </w:rPr>
        <w:t>the Netcool system install.</w:t>
      </w:r>
    </w:p>
    <w:tbl>
      <w:tblPr>
        <w:tblStyle w:val="TableGrid"/>
        <w:tblW w:w="9747" w:type="dxa"/>
        <w:tblLayout w:type="fixed"/>
        <w:tblLook w:val="04A0"/>
      </w:tblPr>
      <w:tblGrid>
        <w:gridCol w:w="2660"/>
        <w:gridCol w:w="1843"/>
        <w:gridCol w:w="1417"/>
        <w:gridCol w:w="1276"/>
        <w:gridCol w:w="1843"/>
        <w:gridCol w:w="708"/>
      </w:tblGrid>
      <w:tr w:rsidR="00952A37" w:rsidRPr="00403D5C">
        <w:tc>
          <w:tcPr>
            <w:tcW w:w="2660"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Server Name</w:t>
            </w:r>
          </w:p>
        </w:tc>
        <w:tc>
          <w:tcPr>
            <w:tcW w:w="1843"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Hardware Platform</w:t>
            </w:r>
          </w:p>
        </w:tc>
        <w:tc>
          <w:tcPr>
            <w:tcW w:w="1417"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Processor</w:t>
            </w:r>
          </w:p>
        </w:tc>
        <w:tc>
          <w:tcPr>
            <w:tcW w:w="1276"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Memory</w:t>
            </w:r>
          </w:p>
        </w:tc>
        <w:tc>
          <w:tcPr>
            <w:tcW w:w="1843"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Hard Disk</w:t>
            </w:r>
          </w:p>
        </w:tc>
        <w:tc>
          <w:tcPr>
            <w:tcW w:w="708" w:type="dxa"/>
            <w:shd w:val="clear" w:color="auto" w:fill="DBE5F1" w:themeFill="accent1" w:themeFillTint="33"/>
          </w:tcPr>
          <w:p w:rsidR="00952A37" w:rsidRPr="00403D5C" w:rsidRDefault="00952A37" w:rsidP="0056280E">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Qty</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1 (Omnibus AND Impact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16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2 and 4 (WebTop / Portal AND Omnibus Server)</w:t>
            </w:r>
          </w:p>
          <w:p w:rsidR="00952A37" w:rsidRPr="00403D5C" w:rsidRDefault="00952A37" w:rsidP="0056280E">
            <w:pPr>
              <w:rPr>
                <w:rFonts w:eastAsia="Times New Roman" w:cstheme="minorHAnsi"/>
                <w:color w:val="000000"/>
                <w:sz w:val="20"/>
                <w:szCs w:val="20"/>
                <w:lang w:eastAsia="en-GB"/>
              </w:rPr>
            </w:pP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16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3 (Impact AND Omnibus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16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5 and 6 (ITNM/IP AND CCMDB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24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Server 7 and 8 </w:t>
            </w:r>
            <w:proofErr w:type="gramStart"/>
            <w:r w:rsidRPr="00403D5C">
              <w:rPr>
                <w:rFonts w:eastAsia="Times New Roman" w:cstheme="minorHAnsi"/>
                <w:color w:val="000000"/>
                <w:sz w:val="20"/>
                <w:szCs w:val="20"/>
                <w:lang w:eastAsia="en-GB"/>
              </w:rPr>
              <w:t>( Omnibus</w:t>
            </w:r>
            <w:proofErr w:type="gramEnd"/>
            <w:r w:rsidRPr="00403D5C">
              <w:rPr>
                <w:rFonts w:eastAsia="Times New Roman" w:cstheme="minorHAnsi"/>
                <w:color w:val="000000"/>
                <w:sz w:val="20"/>
                <w:szCs w:val="20"/>
                <w:lang w:eastAsia="en-GB"/>
              </w:rPr>
              <w:t xml:space="preserve"> Probe AND Reporter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8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Server 9  </w:t>
            </w:r>
            <w:proofErr w:type="gramStart"/>
            <w:r w:rsidRPr="00403D5C">
              <w:rPr>
                <w:rFonts w:eastAsia="Times New Roman" w:cstheme="minorHAnsi"/>
                <w:color w:val="000000"/>
                <w:sz w:val="20"/>
                <w:szCs w:val="20"/>
                <w:lang w:eastAsia="en-GB"/>
              </w:rPr>
              <w:t>( TADDM</w:t>
            </w:r>
            <w:proofErr w:type="gramEnd"/>
            <w:r w:rsidRPr="00403D5C">
              <w:rPr>
                <w:rFonts w:eastAsia="Times New Roman" w:cstheme="minorHAnsi"/>
                <w:color w:val="000000"/>
                <w:sz w:val="20"/>
                <w:szCs w:val="20"/>
                <w:lang w:eastAsia="en-GB"/>
              </w:rPr>
              <w:t xml:space="preserve"> AND TAMIT/ITIC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8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Server 10 </w:t>
            </w:r>
            <w:proofErr w:type="gramStart"/>
            <w:r w:rsidRPr="00403D5C">
              <w:rPr>
                <w:rFonts w:eastAsia="Times New Roman" w:cstheme="minorHAnsi"/>
                <w:color w:val="000000"/>
                <w:sz w:val="20"/>
                <w:szCs w:val="20"/>
                <w:lang w:eastAsia="en-GB"/>
              </w:rPr>
              <w:t>( Tivoli</w:t>
            </w:r>
            <w:proofErr w:type="gramEnd"/>
            <w:r w:rsidRPr="00403D5C">
              <w:rPr>
                <w:rFonts w:eastAsia="Times New Roman" w:cstheme="minorHAnsi"/>
                <w:color w:val="000000"/>
                <w:sz w:val="20"/>
                <w:szCs w:val="20"/>
                <w:lang w:eastAsia="en-GB"/>
              </w:rPr>
              <w:t xml:space="preserve"> Request Manager AND TADDM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8 GB</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Server 11 </w:t>
            </w:r>
            <w:proofErr w:type="gramStart"/>
            <w:r w:rsidRPr="00403D5C">
              <w:rPr>
                <w:rFonts w:eastAsia="Times New Roman" w:cstheme="minorHAnsi"/>
                <w:color w:val="000000"/>
                <w:sz w:val="20"/>
                <w:szCs w:val="20"/>
                <w:lang w:eastAsia="en-GB"/>
              </w:rPr>
              <w:t>( Tivoli</w:t>
            </w:r>
            <w:proofErr w:type="gramEnd"/>
            <w:r w:rsidRPr="00403D5C">
              <w:rPr>
                <w:rFonts w:eastAsia="Times New Roman" w:cstheme="minorHAnsi"/>
                <w:color w:val="000000"/>
                <w:sz w:val="20"/>
                <w:szCs w:val="20"/>
                <w:lang w:eastAsia="en-GB"/>
              </w:rPr>
              <w:t xml:space="preserve"> Request Manager AND TAMIT/ITIC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8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4 x 146 GB 15K RPM SAS Disk Drive</w:t>
            </w:r>
          </w:p>
        </w:tc>
        <w:tc>
          <w:tcPr>
            <w:tcW w:w="708"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952A37" w:rsidRPr="00403D5C">
        <w:tc>
          <w:tcPr>
            <w:tcW w:w="2660"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12 (Application Manager Server)</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w:t>
            </w:r>
          </w:p>
        </w:tc>
        <w:tc>
          <w:tcPr>
            <w:tcW w:w="1417"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AIX 6 for POWER V6.1</w:t>
            </w:r>
          </w:p>
        </w:tc>
        <w:tc>
          <w:tcPr>
            <w:tcW w:w="1276"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4 GB </w:t>
            </w:r>
          </w:p>
        </w:tc>
        <w:tc>
          <w:tcPr>
            <w:tcW w:w="1843" w:type="dxa"/>
          </w:tcPr>
          <w:p w:rsidR="00952A37" w:rsidRPr="00403D5C" w:rsidRDefault="00952A37" w:rsidP="0056280E">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2 x 146 GB 15K RPM SAS Disk Drive</w:t>
            </w:r>
          </w:p>
        </w:tc>
        <w:tc>
          <w:tcPr>
            <w:tcW w:w="708" w:type="dxa"/>
          </w:tcPr>
          <w:p w:rsidR="00952A37" w:rsidRPr="00403D5C" w:rsidRDefault="00952A37" w:rsidP="00952A37">
            <w:pPr>
              <w:keepNext/>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bl>
    <w:p w:rsidR="00952A37" w:rsidRPr="00403D5C" w:rsidRDefault="00952A37" w:rsidP="00952A37">
      <w:pPr>
        <w:pStyle w:val="Caption"/>
        <w:rPr>
          <w:rFonts w:cstheme="minorHAnsi"/>
        </w:rPr>
      </w:pPr>
      <w:bookmarkStart w:id="85" w:name="_Toc256086303"/>
      <w:r w:rsidRPr="00403D5C">
        <w:rPr>
          <w:rFonts w:cstheme="minorHAnsi"/>
        </w:rPr>
        <w:t xml:space="preserve">Table </w:t>
      </w:r>
      <w:r w:rsidR="00FE55A7" w:rsidRPr="00403D5C">
        <w:rPr>
          <w:rFonts w:cstheme="minorHAnsi"/>
        </w:rPr>
        <w:fldChar w:fldCharType="begin"/>
      </w:r>
      <w:r w:rsidR="00B636F5" w:rsidRPr="00403D5C">
        <w:rPr>
          <w:rFonts w:cstheme="minorHAnsi"/>
        </w:rPr>
        <w:instrText xml:space="preserve"> SEQ Table \* ARABIC </w:instrText>
      </w:r>
      <w:r w:rsidR="00FE55A7" w:rsidRPr="00403D5C">
        <w:rPr>
          <w:rFonts w:cstheme="minorHAnsi"/>
        </w:rPr>
        <w:fldChar w:fldCharType="separate"/>
      </w:r>
      <w:r w:rsidR="00D400C9" w:rsidRPr="00403D5C">
        <w:rPr>
          <w:rFonts w:cstheme="minorHAnsi"/>
          <w:noProof/>
        </w:rPr>
        <w:t>1</w:t>
      </w:r>
      <w:r w:rsidR="00FE55A7" w:rsidRPr="00403D5C">
        <w:rPr>
          <w:rFonts w:cstheme="minorHAnsi"/>
        </w:rPr>
        <w:fldChar w:fldCharType="end"/>
      </w:r>
      <w:r w:rsidRPr="00403D5C">
        <w:rPr>
          <w:rFonts w:cstheme="minorHAnsi"/>
        </w:rPr>
        <w:t>: Netcool System Hardware</w:t>
      </w:r>
      <w:bookmarkEnd w:id="85"/>
    </w:p>
    <w:p w:rsidR="00D400C9" w:rsidRPr="00403D5C" w:rsidRDefault="00D400C9" w:rsidP="005315B8">
      <w:pPr>
        <w:rPr>
          <w:rFonts w:cstheme="minorHAnsi"/>
        </w:rPr>
      </w:pPr>
    </w:p>
    <w:p w:rsidR="00D400C9" w:rsidRPr="00403D5C" w:rsidRDefault="00D127D0" w:rsidP="005315B8">
      <w:pPr>
        <w:rPr>
          <w:rFonts w:cstheme="minorHAnsi"/>
        </w:rPr>
      </w:pPr>
      <w:r w:rsidRPr="00403D5C">
        <w:rPr>
          <w:rFonts w:cstheme="minorHAnsi"/>
        </w:rPr>
        <w:t>The diagram below shows the hardware architecture for the components to be deployed as part of the OSS Expansion project</w:t>
      </w:r>
      <w:r w:rsidR="00D400C9" w:rsidRPr="00403D5C">
        <w:rPr>
          <w:rFonts w:cstheme="minorHAnsi"/>
        </w:rPr>
        <w:t>.</w:t>
      </w:r>
    </w:p>
    <w:p w:rsidR="00D127D0" w:rsidRPr="00403D5C" w:rsidRDefault="00D127D0" w:rsidP="00D127D0">
      <w:pPr>
        <w:pStyle w:val="Heading2"/>
        <w:rPr>
          <w:rFonts w:asciiTheme="minorHAnsi" w:hAnsiTheme="minorHAnsi" w:cstheme="minorHAnsi"/>
        </w:rPr>
      </w:pPr>
      <w:r w:rsidRPr="00403D5C">
        <w:rPr>
          <w:rFonts w:asciiTheme="minorHAnsi" w:hAnsiTheme="minorHAnsi" w:cstheme="minorHAnsi"/>
          <w:noProof/>
          <w:lang w:val="en-US"/>
        </w:rPr>
        <w:drawing>
          <wp:inline distT="0" distB="0" distL="0" distR="0">
            <wp:extent cx="4866849" cy="2822346"/>
            <wp:effectExtent l="19050" t="0" r="0" b="0"/>
            <wp:docPr id="2" name="Picture 0" descr="Solution HA vers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HA version 3.jpg"/>
                    <pic:cNvPicPr/>
                  </pic:nvPicPr>
                  <pic:blipFill>
                    <a:blip r:embed="rId24" cstate="print"/>
                    <a:stretch>
                      <a:fillRect/>
                    </a:stretch>
                  </pic:blipFill>
                  <pic:spPr>
                    <a:xfrm>
                      <a:off x="0" y="0"/>
                      <a:ext cx="4859644" cy="2818168"/>
                    </a:xfrm>
                    <a:prstGeom prst="rect">
                      <a:avLst/>
                    </a:prstGeom>
                  </pic:spPr>
                </pic:pic>
              </a:graphicData>
            </a:graphic>
          </wp:inline>
        </w:drawing>
      </w:r>
    </w:p>
    <w:p w:rsidR="00952A37" w:rsidRPr="00403D5C" w:rsidRDefault="00D127D0" w:rsidP="00D127D0">
      <w:pPr>
        <w:pStyle w:val="Caption"/>
        <w:rPr>
          <w:rFonts w:cstheme="minorHAnsi"/>
        </w:rPr>
      </w:pPr>
      <w:bookmarkStart w:id="86" w:name="_Toc256086470"/>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00BF05E3" w:rsidRPr="00403D5C">
        <w:rPr>
          <w:rFonts w:cstheme="minorHAnsi"/>
          <w:noProof/>
        </w:rPr>
        <w:t>3</w:t>
      </w:r>
      <w:r w:rsidR="00FE55A7" w:rsidRPr="00403D5C">
        <w:rPr>
          <w:rFonts w:cstheme="minorHAnsi"/>
        </w:rPr>
        <w:fldChar w:fldCharType="end"/>
      </w:r>
      <w:r w:rsidRPr="00403D5C">
        <w:rPr>
          <w:rFonts w:cstheme="minorHAnsi"/>
        </w:rPr>
        <w:t>: Netcool Hardware Architecture</w:t>
      </w:r>
      <w:bookmarkEnd w:id="86"/>
    </w:p>
    <w:p w:rsidR="005315B8" w:rsidRPr="00403D5C" w:rsidRDefault="005315B8" w:rsidP="000D1AE9">
      <w:pPr>
        <w:pStyle w:val="Heading2"/>
        <w:rPr>
          <w:rFonts w:asciiTheme="minorHAnsi" w:eastAsiaTheme="minorHAnsi" w:hAnsiTheme="minorHAnsi" w:cstheme="minorHAnsi"/>
          <w:b w:val="0"/>
          <w:bCs w:val="0"/>
          <w:color w:val="auto"/>
          <w:sz w:val="22"/>
          <w:szCs w:val="22"/>
        </w:rPr>
      </w:pPr>
    </w:p>
    <w:p w:rsidR="00D127D0" w:rsidRPr="00403D5C" w:rsidRDefault="00DD7F7D" w:rsidP="005315B8">
      <w:pPr>
        <w:rPr>
          <w:rFonts w:cstheme="minorHAnsi"/>
        </w:rPr>
      </w:pPr>
      <w:r w:rsidRPr="00403D5C">
        <w:rPr>
          <w:rStyle w:val="FootnoteReference"/>
          <w:rFonts w:cstheme="minorHAnsi"/>
        </w:rPr>
        <w:footnoteReference w:id="1"/>
      </w:r>
      <w:r w:rsidR="005315B8" w:rsidRPr="00403D5C">
        <w:rPr>
          <w:rFonts w:cstheme="minorHAnsi"/>
        </w:rPr>
        <w:t>The table below shows the product that will be installed on each platform</w:t>
      </w:r>
      <w:r w:rsidR="00D400C9" w:rsidRPr="00403D5C">
        <w:rPr>
          <w:rFonts w:cstheme="minorHAnsi"/>
        </w:rPr>
        <w:t>.</w:t>
      </w:r>
      <w:r w:rsidR="005315B8" w:rsidRPr="00403D5C">
        <w:rPr>
          <w:rFonts w:cstheme="minorHAnsi"/>
        </w:rPr>
        <w:t xml:space="preserve"> </w:t>
      </w:r>
    </w:p>
    <w:tbl>
      <w:tblPr>
        <w:tblStyle w:val="TableGrid"/>
        <w:tblW w:w="9606" w:type="dxa"/>
        <w:tblLook w:val="04A0"/>
      </w:tblPr>
      <w:tblGrid>
        <w:gridCol w:w="1797"/>
        <w:gridCol w:w="1146"/>
        <w:gridCol w:w="1701"/>
        <w:gridCol w:w="2127"/>
        <w:gridCol w:w="2835"/>
      </w:tblGrid>
      <w:tr w:rsidR="008F396A" w:rsidRPr="00403D5C">
        <w:tc>
          <w:tcPr>
            <w:tcW w:w="1797" w:type="dxa"/>
            <w:shd w:val="clear" w:color="auto" w:fill="DBE5F1" w:themeFill="accent1" w:themeFillTint="33"/>
          </w:tcPr>
          <w:p w:rsidR="008F396A" w:rsidRPr="00403D5C" w:rsidRDefault="008F396A" w:rsidP="005315B8">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 xml:space="preserve">Server </w:t>
            </w:r>
          </w:p>
        </w:tc>
        <w:tc>
          <w:tcPr>
            <w:tcW w:w="1146" w:type="dxa"/>
            <w:shd w:val="clear" w:color="auto" w:fill="DBE5F1" w:themeFill="accent1" w:themeFillTint="33"/>
          </w:tcPr>
          <w:p w:rsidR="008F396A" w:rsidRPr="00403D5C" w:rsidRDefault="008F396A" w:rsidP="005315B8">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Hostname</w:t>
            </w:r>
          </w:p>
        </w:tc>
        <w:tc>
          <w:tcPr>
            <w:tcW w:w="1701" w:type="dxa"/>
            <w:shd w:val="clear" w:color="auto" w:fill="DBE5F1" w:themeFill="accent1" w:themeFillTint="33"/>
          </w:tcPr>
          <w:p w:rsidR="008F396A" w:rsidRPr="00403D5C" w:rsidRDefault="008F396A" w:rsidP="005315B8">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IP Address</w:t>
            </w:r>
          </w:p>
        </w:tc>
        <w:tc>
          <w:tcPr>
            <w:tcW w:w="2127" w:type="dxa"/>
            <w:shd w:val="clear" w:color="auto" w:fill="DBE5F1" w:themeFill="accent1" w:themeFillTint="33"/>
          </w:tcPr>
          <w:p w:rsidR="008F396A" w:rsidRPr="00403D5C" w:rsidRDefault="008F396A" w:rsidP="005315B8">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Products</w:t>
            </w:r>
          </w:p>
        </w:tc>
        <w:tc>
          <w:tcPr>
            <w:tcW w:w="2835" w:type="dxa"/>
            <w:shd w:val="clear" w:color="auto" w:fill="DBE5F1" w:themeFill="accent1" w:themeFillTint="33"/>
          </w:tcPr>
          <w:p w:rsidR="008F396A" w:rsidRPr="00403D5C" w:rsidRDefault="008F396A" w:rsidP="005315B8">
            <w:pPr>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Components</w:t>
            </w:r>
          </w:p>
        </w:tc>
      </w:tr>
      <w:tr w:rsidR="008F396A" w:rsidRPr="00403D5C">
        <w:tc>
          <w:tcPr>
            <w:tcW w:w="1797" w:type="dxa"/>
          </w:tcPr>
          <w:p w:rsidR="008F396A" w:rsidRPr="00403D5C" w:rsidRDefault="008F396A" w:rsidP="005315B8">
            <w:pPr>
              <w:rPr>
                <w:rFonts w:cstheme="minorHAnsi"/>
              </w:rPr>
            </w:pPr>
            <w:r w:rsidRPr="00403D5C">
              <w:rPr>
                <w:rFonts w:eastAsia="Times New Roman" w:cstheme="minorHAnsi"/>
                <w:color w:val="000000"/>
                <w:sz w:val="20"/>
                <w:szCs w:val="20"/>
                <w:lang w:eastAsia="en-GB"/>
              </w:rPr>
              <w:t>Server 1</w:t>
            </w:r>
          </w:p>
        </w:tc>
        <w:tc>
          <w:tcPr>
            <w:tcW w:w="1146" w:type="dxa"/>
          </w:tcPr>
          <w:p w:rsidR="008F396A" w:rsidRPr="00403D5C" w:rsidRDefault="00CA22D0" w:rsidP="00CA22D0">
            <w:pPr>
              <w:autoSpaceDE w:val="0"/>
              <w:autoSpaceDN w:val="0"/>
              <w:adjustRightInd w:val="0"/>
              <w:rPr>
                <w:rFonts w:cstheme="minorHAnsi"/>
                <w:sz w:val="20"/>
                <w:szCs w:val="20"/>
              </w:rPr>
            </w:pPr>
            <w:proofErr w:type="gramStart"/>
            <w:r w:rsidRPr="00403D5C">
              <w:rPr>
                <w:rFonts w:cstheme="minorHAnsi"/>
                <w:sz w:val="20"/>
                <w:szCs w:val="20"/>
              </w:rPr>
              <w:t>omnibus1</w:t>
            </w:r>
            <w:proofErr w:type="gramEnd"/>
          </w:p>
        </w:tc>
        <w:tc>
          <w:tcPr>
            <w:tcW w:w="1701" w:type="dxa"/>
          </w:tcPr>
          <w:p w:rsidR="008F396A" w:rsidRPr="00403D5C" w:rsidRDefault="00CA22D0" w:rsidP="005315B8">
            <w:pPr>
              <w:rPr>
                <w:rFonts w:cstheme="minorHAnsi"/>
              </w:rPr>
            </w:pPr>
            <w:r w:rsidRPr="00403D5C">
              <w:rPr>
                <w:rFonts w:cstheme="minorHAnsi"/>
              </w:rPr>
              <w:t>10.231.105.11</w:t>
            </w:r>
          </w:p>
        </w:tc>
        <w:tc>
          <w:tcPr>
            <w:tcW w:w="2127" w:type="dxa"/>
          </w:tcPr>
          <w:p w:rsidR="008F396A" w:rsidRPr="00403D5C" w:rsidRDefault="008F396A" w:rsidP="005315B8">
            <w:pPr>
              <w:rPr>
                <w:rFonts w:cstheme="minorHAnsi"/>
              </w:rPr>
            </w:pPr>
            <w:proofErr w:type="spellStart"/>
            <w:r w:rsidRPr="00403D5C">
              <w:rPr>
                <w:rFonts w:cstheme="minorHAnsi"/>
              </w:rPr>
              <w:t>OMNIbus</w:t>
            </w:r>
            <w:proofErr w:type="spellEnd"/>
            <w:r w:rsidRPr="00403D5C">
              <w:rPr>
                <w:rFonts w:cstheme="minorHAnsi"/>
              </w:rPr>
              <w:t xml:space="preserve"> and Impact</w:t>
            </w:r>
          </w:p>
        </w:tc>
        <w:tc>
          <w:tcPr>
            <w:tcW w:w="2835" w:type="dxa"/>
          </w:tcPr>
          <w:p w:rsidR="008F396A" w:rsidRPr="00403D5C" w:rsidRDefault="00D400C9" w:rsidP="005315B8">
            <w:pPr>
              <w:rPr>
                <w:rFonts w:cstheme="minorHAnsi"/>
              </w:rPr>
            </w:pPr>
            <w:r w:rsidRPr="00403D5C">
              <w:rPr>
                <w:rFonts w:cstheme="minorHAnsi"/>
              </w:rPr>
              <w:t xml:space="preserve">Primary </w:t>
            </w:r>
            <w:r w:rsidR="008F396A" w:rsidRPr="00403D5C">
              <w:rPr>
                <w:rFonts w:cstheme="minorHAnsi"/>
              </w:rPr>
              <w:t xml:space="preserve">Display </w:t>
            </w:r>
            <w:proofErr w:type="spellStart"/>
            <w:r w:rsidR="008F396A" w:rsidRPr="00403D5C">
              <w:rPr>
                <w:rFonts w:cstheme="minorHAnsi"/>
              </w:rPr>
              <w:t>Objectserver</w:t>
            </w:r>
            <w:proofErr w:type="spellEnd"/>
            <w:r w:rsidR="008F396A" w:rsidRPr="00403D5C">
              <w:rPr>
                <w:rFonts w:cstheme="minorHAnsi"/>
              </w:rPr>
              <w:t>. Failover Impact Server</w:t>
            </w:r>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2</w:t>
            </w:r>
          </w:p>
        </w:tc>
        <w:tc>
          <w:tcPr>
            <w:tcW w:w="1146" w:type="dxa"/>
          </w:tcPr>
          <w:p w:rsidR="008F396A" w:rsidRPr="00403D5C" w:rsidRDefault="00CA22D0" w:rsidP="005315B8">
            <w:pPr>
              <w:rPr>
                <w:rFonts w:eastAsia="Times New Roman" w:cstheme="minorHAnsi"/>
                <w:color w:val="000000"/>
                <w:sz w:val="20"/>
                <w:szCs w:val="20"/>
                <w:lang w:eastAsia="en-GB"/>
              </w:rPr>
            </w:pPr>
            <w:proofErr w:type="gramStart"/>
            <w:r w:rsidRPr="00403D5C">
              <w:rPr>
                <w:rFonts w:eastAsia="Times New Roman" w:cstheme="minorHAnsi"/>
                <w:color w:val="000000"/>
                <w:sz w:val="20"/>
                <w:szCs w:val="20"/>
                <w:lang w:eastAsia="en-GB"/>
              </w:rPr>
              <w:t>portal1</w:t>
            </w:r>
            <w:proofErr w:type="gramEnd"/>
          </w:p>
        </w:tc>
        <w:tc>
          <w:tcPr>
            <w:tcW w:w="1701" w:type="dxa"/>
          </w:tcPr>
          <w:p w:rsidR="008F396A" w:rsidRPr="00403D5C" w:rsidRDefault="00CA22D0" w:rsidP="005315B8">
            <w:pPr>
              <w:rPr>
                <w:rFonts w:eastAsia="Times New Roman" w:cstheme="minorHAnsi"/>
                <w:color w:val="000000"/>
                <w:sz w:val="20"/>
                <w:szCs w:val="20"/>
                <w:lang w:eastAsia="en-GB"/>
              </w:rPr>
            </w:pPr>
            <w:r w:rsidRPr="00403D5C">
              <w:rPr>
                <w:rFonts w:cstheme="minorHAnsi"/>
                <w:sz w:val="20"/>
                <w:szCs w:val="20"/>
              </w:rPr>
              <w:t>10.231.105.14</w:t>
            </w:r>
          </w:p>
        </w:tc>
        <w:tc>
          <w:tcPr>
            <w:tcW w:w="2127" w:type="dxa"/>
          </w:tcPr>
          <w:p w:rsidR="008F396A" w:rsidRPr="00403D5C" w:rsidRDefault="00CA22D0" w:rsidP="005315B8">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Webtop</w:t>
            </w:r>
            <w:proofErr w:type="spellEnd"/>
            <w:r w:rsidRPr="00403D5C">
              <w:rPr>
                <w:rFonts w:eastAsia="Times New Roman" w:cstheme="minorHAnsi"/>
                <w:color w:val="000000"/>
                <w:sz w:val="20"/>
                <w:szCs w:val="20"/>
                <w:lang w:eastAsia="en-GB"/>
              </w:rPr>
              <w:t xml:space="preserve"> </w:t>
            </w:r>
            <w:r w:rsidR="008F396A" w:rsidRPr="00403D5C">
              <w:rPr>
                <w:rFonts w:eastAsia="Times New Roman" w:cstheme="minorHAnsi"/>
                <w:color w:val="000000"/>
                <w:sz w:val="20"/>
                <w:szCs w:val="20"/>
                <w:lang w:eastAsia="en-GB"/>
              </w:rPr>
              <w:t>Portal</w:t>
            </w:r>
            <w:r w:rsidRPr="00403D5C">
              <w:rPr>
                <w:rFonts w:eastAsia="Times New Roman" w:cstheme="minorHAnsi"/>
                <w:color w:val="000000"/>
                <w:sz w:val="20"/>
                <w:szCs w:val="20"/>
                <w:lang w:eastAsia="en-GB"/>
              </w:rPr>
              <w:t xml:space="preserve"> and </w:t>
            </w:r>
            <w:proofErr w:type="spellStart"/>
            <w:r w:rsidRPr="00403D5C">
              <w:rPr>
                <w:rFonts w:eastAsia="Times New Roman" w:cstheme="minorHAnsi"/>
                <w:color w:val="000000"/>
                <w:sz w:val="20"/>
                <w:szCs w:val="20"/>
                <w:lang w:eastAsia="en-GB"/>
              </w:rPr>
              <w:t>OMNIbus</w:t>
            </w:r>
            <w:proofErr w:type="spellEnd"/>
          </w:p>
        </w:tc>
        <w:tc>
          <w:tcPr>
            <w:tcW w:w="2835" w:type="dxa"/>
          </w:tcPr>
          <w:p w:rsidR="008F396A" w:rsidRPr="00403D5C" w:rsidRDefault="008F396A" w:rsidP="005315B8">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3</w:t>
            </w:r>
          </w:p>
        </w:tc>
        <w:tc>
          <w:tcPr>
            <w:tcW w:w="1146" w:type="dxa"/>
          </w:tcPr>
          <w:p w:rsidR="008F396A" w:rsidRPr="00403D5C" w:rsidRDefault="006A24A6" w:rsidP="005315B8">
            <w:pPr>
              <w:rPr>
                <w:rFonts w:eastAsia="Times New Roman" w:cstheme="minorHAnsi"/>
                <w:color w:val="000000"/>
                <w:sz w:val="20"/>
                <w:szCs w:val="20"/>
                <w:lang w:eastAsia="en-GB"/>
              </w:rPr>
            </w:pPr>
            <w:proofErr w:type="gramStart"/>
            <w:r w:rsidRPr="00403D5C">
              <w:rPr>
                <w:rFonts w:eastAsia="Times New Roman" w:cstheme="minorHAnsi"/>
                <w:color w:val="000000"/>
                <w:sz w:val="20"/>
                <w:szCs w:val="20"/>
                <w:lang w:eastAsia="en-GB"/>
              </w:rPr>
              <w:t>impact2</w:t>
            </w:r>
            <w:proofErr w:type="gramEnd"/>
          </w:p>
        </w:tc>
        <w:tc>
          <w:tcPr>
            <w:tcW w:w="1701" w:type="dxa"/>
          </w:tcPr>
          <w:p w:rsidR="008F396A" w:rsidRPr="00403D5C" w:rsidRDefault="006A24A6" w:rsidP="005315B8">
            <w:pPr>
              <w:rPr>
                <w:rFonts w:eastAsia="Times New Roman" w:cstheme="minorHAnsi"/>
                <w:color w:val="000000"/>
                <w:sz w:val="20"/>
                <w:szCs w:val="20"/>
                <w:lang w:eastAsia="en-GB"/>
              </w:rPr>
            </w:pPr>
            <w:r w:rsidRPr="00403D5C">
              <w:rPr>
                <w:rFonts w:cstheme="minorHAnsi"/>
                <w:sz w:val="20"/>
                <w:szCs w:val="20"/>
              </w:rPr>
              <w:t>10.231.105.16</w:t>
            </w:r>
          </w:p>
        </w:tc>
        <w:tc>
          <w:tcPr>
            <w:tcW w:w="2127" w:type="dxa"/>
          </w:tcPr>
          <w:p w:rsidR="008F396A" w:rsidRPr="00403D5C" w:rsidRDefault="00966331" w:rsidP="005315B8">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OMNIbus</w:t>
            </w:r>
            <w:proofErr w:type="spellEnd"/>
            <w:r w:rsidRPr="00403D5C">
              <w:rPr>
                <w:rFonts w:eastAsia="Times New Roman" w:cstheme="minorHAnsi"/>
                <w:color w:val="000000"/>
                <w:sz w:val="20"/>
                <w:szCs w:val="20"/>
                <w:lang w:eastAsia="en-GB"/>
              </w:rPr>
              <w:t xml:space="preserve"> and </w:t>
            </w:r>
            <w:r w:rsidR="008F396A" w:rsidRPr="00403D5C">
              <w:rPr>
                <w:rFonts w:eastAsia="Times New Roman" w:cstheme="minorHAnsi"/>
                <w:color w:val="000000"/>
                <w:sz w:val="20"/>
                <w:szCs w:val="20"/>
                <w:lang w:eastAsia="en-GB"/>
              </w:rPr>
              <w:t>Impact</w:t>
            </w:r>
          </w:p>
        </w:tc>
        <w:tc>
          <w:tcPr>
            <w:tcW w:w="2835"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Primary Impact server</w:t>
            </w:r>
            <w:r w:rsidR="00D400C9" w:rsidRPr="00403D5C">
              <w:rPr>
                <w:rFonts w:eastAsia="Times New Roman" w:cstheme="minorHAnsi"/>
                <w:color w:val="000000"/>
                <w:sz w:val="20"/>
                <w:szCs w:val="20"/>
                <w:lang w:eastAsia="en-GB"/>
              </w:rPr>
              <w:t xml:space="preserve"> and Failover </w:t>
            </w:r>
            <w:proofErr w:type="gramStart"/>
            <w:r w:rsidR="00D400C9" w:rsidRPr="00403D5C">
              <w:rPr>
                <w:rFonts w:eastAsia="Times New Roman" w:cstheme="minorHAnsi"/>
                <w:color w:val="000000"/>
                <w:sz w:val="20"/>
                <w:szCs w:val="20"/>
                <w:lang w:eastAsia="en-GB"/>
              </w:rPr>
              <w:t xml:space="preserve">Display  </w:t>
            </w:r>
            <w:proofErr w:type="spellStart"/>
            <w:r w:rsidR="00D400C9" w:rsidRPr="00403D5C">
              <w:rPr>
                <w:rFonts w:eastAsia="Times New Roman" w:cstheme="minorHAnsi"/>
                <w:color w:val="000000"/>
                <w:sz w:val="20"/>
                <w:szCs w:val="20"/>
                <w:lang w:eastAsia="en-GB"/>
              </w:rPr>
              <w:t>Objectserver</w:t>
            </w:r>
            <w:proofErr w:type="spellEnd"/>
            <w:proofErr w:type="gramEnd"/>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4</w:t>
            </w:r>
          </w:p>
        </w:tc>
        <w:tc>
          <w:tcPr>
            <w:tcW w:w="1146" w:type="dxa"/>
          </w:tcPr>
          <w:p w:rsidR="008F396A" w:rsidRPr="00403D5C" w:rsidRDefault="006A24A6" w:rsidP="00CA22D0">
            <w:pPr>
              <w:rPr>
                <w:rFonts w:eastAsia="Times New Roman" w:cstheme="minorHAnsi"/>
                <w:color w:val="000000"/>
                <w:sz w:val="20"/>
                <w:szCs w:val="20"/>
                <w:lang w:eastAsia="en-GB"/>
              </w:rPr>
            </w:pPr>
            <w:proofErr w:type="gramStart"/>
            <w:r w:rsidRPr="00403D5C">
              <w:rPr>
                <w:rFonts w:eastAsia="Times New Roman" w:cstheme="minorHAnsi"/>
                <w:color w:val="000000"/>
                <w:sz w:val="20"/>
                <w:szCs w:val="20"/>
                <w:lang w:eastAsia="en-GB"/>
              </w:rPr>
              <w:t>portal2</w:t>
            </w:r>
            <w:proofErr w:type="gramEnd"/>
          </w:p>
        </w:tc>
        <w:tc>
          <w:tcPr>
            <w:tcW w:w="1701" w:type="dxa"/>
          </w:tcPr>
          <w:p w:rsidR="008F396A" w:rsidRPr="00403D5C" w:rsidRDefault="006A24A6" w:rsidP="005315B8">
            <w:pPr>
              <w:rPr>
                <w:rFonts w:eastAsia="Times New Roman" w:cstheme="minorHAnsi"/>
                <w:color w:val="000000"/>
                <w:sz w:val="20"/>
                <w:szCs w:val="20"/>
                <w:lang w:eastAsia="en-GB"/>
              </w:rPr>
            </w:pPr>
            <w:r w:rsidRPr="00403D5C">
              <w:rPr>
                <w:rFonts w:cstheme="minorHAnsi"/>
                <w:sz w:val="20"/>
                <w:szCs w:val="20"/>
              </w:rPr>
              <w:t>10.231.105.18</w:t>
            </w:r>
          </w:p>
        </w:tc>
        <w:tc>
          <w:tcPr>
            <w:tcW w:w="2127" w:type="dxa"/>
          </w:tcPr>
          <w:p w:rsidR="008F396A" w:rsidRPr="00403D5C" w:rsidRDefault="00CA22D0" w:rsidP="005315B8">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Webtop</w:t>
            </w:r>
            <w:proofErr w:type="spellEnd"/>
            <w:r w:rsidRPr="00403D5C">
              <w:rPr>
                <w:rFonts w:eastAsia="Times New Roman" w:cstheme="minorHAnsi"/>
                <w:color w:val="000000"/>
                <w:sz w:val="20"/>
                <w:szCs w:val="20"/>
                <w:lang w:eastAsia="en-GB"/>
              </w:rPr>
              <w:t xml:space="preserve"> Portal and </w:t>
            </w:r>
            <w:proofErr w:type="spellStart"/>
            <w:r w:rsidRPr="00403D5C">
              <w:rPr>
                <w:rFonts w:eastAsia="Times New Roman" w:cstheme="minorHAnsi"/>
                <w:color w:val="000000"/>
                <w:sz w:val="20"/>
                <w:szCs w:val="20"/>
                <w:lang w:eastAsia="en-GB"/>
              </w:rPr>
              <w:t>OMNIbus</w:t>
            </w:r>
            <w:proofErr w:type="spellEnd"/>
          </w:p>
        </w:tc>
        <w:tc>
          <w:tcPr>
            <w:tcW w:w="2835" w:type="dxa"/>
          </w:tcPr>
          <w:p w:rsidR="008F396A" w:rsidRPr="00403D5C" w:rsidRDefault="008F396A" w:rsidP="005315B8">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5</w:t>
            </w:r>
          </w:p>
        </w:tc>
        <w:tc>
          <w:tcPr>
            <w:tcW w:w="1146" w:type="dxa"/>
          </w:tcPr>
          <w:p w:rsidR="008F396A" w:rsidRPr="00403D5C" w:rsidRDefault="008F396A" w:rsidP="005315B8">
            <w:pPr>
              <w:rPr>
                <w:rFonts w:eastAsia="Times New Roman" w:cstheme="minorHAnsi"/>
                <w:color w:val="000000"/>
                <w:sz w:val="20"/>
                <w:szCs w:val="20"/>
                <w:lang w:eastAsia="en-GB"/>
              </w:rPr>
            </w:pPr>
          </w:p>
        </w:tc>
        <w:tc>
          <w:tcPr>
            <w:tcW w:w="1701" w:type="dxa"/>
          </w:tcPr>
          <w:p w:rsidR="008F396A" w:rsidRPr="00403D5C" w:rsidRDefault="008F396A" w:rsidP="005315B8">
            <w:pPr>
              <w:rPr>
                <w:rFonts w:eastAsia="Times New Roman" w:cstheme="minorHAnsi"/>
                <w:color w:val="000000"/>
                <w:sz w:val="20"/>
                <w:szCs w:val="20"/>
                <w:lang w:eastAsia="en-GB"/>
              </w:rPr>
            </w:pPr>
          </w:p>
        </w:tc>
        <w:tc>
          <w:tcPr>
            <w:tcW w:w="2127" w:type="dxa"/>
          </w:tcPr>
          <w:p w:rsidR="008F396A" w:rsidRPr="00403D5C" w:rsidRDefault="00CA22D0"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ITNMIP and CCMDB</w:t>
            </w:r>
          </w:p>
        </w:tc>
        <w:tc>
          <w:tcPr>
            <w:tcW w:w="2835" w:type="dxa"/>
          </w:tcPr>
          <w:p w:rsidR="008F396A" w:rsidRPr="00403D5C" w:rsidRDefault="008F396A" w:rsidP="005315B8">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6</w:t>
            </w:r>
          </w:p>
        </w:tc>
        <w:tc>
          <w:tcPr>
            <w:tcW w:w="1146" w:type="dxa"/>
          </w:tcPr>
          <w:p w:rsidR="008F396A" w:rsidRPr="00403D5C" w:rsidRDefault="008F396A" w:rsidP="005315B8">
            <w:pPr>
              <w:rPr>
                <w:rFonts w:eastAsia="Times New Roman" w:cstheme="minorHAnsi"/>
                <w:color w:val="000000"/>
                <w:sz w:val="20"/>
                <w:szCs w:val="20"/>
                <w:lang w:eastAsia="en-GB"/>
              </w:rPr>
            </w:pPr>
          </w:p>
        </w:tc>
        <w:tc>
          <w:tcPr>
            <w:tcW w:w="1701" w:type="dxa"/>
          </w:tcPr>
          <w:p w:rsidR="008F396A" w:rsidRPr="00403D5C" w:rsidRDefault="008F396A" w:rsidP="005315B8">
            <w:pPr>
              <w:rPr>
                <w:rFonts w:eastAsia="Times New Roman" w:cstheme="minorHAnsi"/>
                <w:color w:val="000000"/>
                <w:sz w:val="20"/>
                <w:szCs w:val="20"/>
                <w:lang w:eastAsia="en-GB"/>
              </w:rPr>
            </w:pPr>
          </w:p>
        </w:tc>
        <w:tc>
          <w:tcPr>
            <w:tcW w:w="2127" w:type="dxa"/>
          </w:tcPr>
          <w:p w:rsidR="008F396A" w:rsidRPr="00403D5C" w:rsidRDefault="00CA22D0"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ITNMIP and CCMDB</w:t>
            </w:r>
          </w:p>
        </w:tc>
        <w:tc>
          <w:tcPr>
            <w:tcW w:w="2835" w:type="dxa"/>
          </w:tcPr>
          <w:p w:rsidR="008F396A" w:rsidRPr="00403D5C" w:rsidRDefault="008F396A" w:rsidP="005315B8">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5315B8">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7</w:t>
            </w:r>
          </w:p>
        </w:tc>
        <w:tc>
          <w:tcPr>
            <w:tcW w:w="1146" w:type="dxa"/>
          </w:tcPr>
          <w:p w:rsidR="008F396A" w:rsidRPr="00403D5C" w:rsidRDefault="008F396A" w:rsidP="005315B8">
            <w:pPr>
              <w:rPr>
                <w:rFonts w:eastAsia="Times New Roman" w:cstheme="minorHAnsi"/>
                <w:color w:val="000000"/>
                <w:sz w:val="20"/>
                <w:szCs w:val="20"/>
                <w:lang w:eastAsia="en-GB"/>
              </w:rPr>
            </w:pPr>
          </w:p>
        </w:tc>
        <w:tc>
          <w:tcPr>
            <w:tcW w:w="1701" w:type="dxa"/>
          </w:tcPr>
          <w:p w:rsidR="008F396A" w:rsidRPr="00403D5C" w:rsidRDefault="008F396A" w:rsidP="005315B8">
            <w:pPr>
              <w:rPr>
                <w:rFonts w:eastAsia="Times New Roman" w:cstheme="minorHAnsi"/>
                <w:color w:val="000000"/>
                <w:sz w:val="20"/>
                <w:szCs w:val="20"/>
                <w:lang w:eastAsia="en-GB"/>
              </w:rPr>
            </w:pPr>
          </w:p>
        </w:tc>
        <w:tc>
          <w:tcPr>
            <w:tcW w:w="2127" w:type="dxa"/>
          </w:tcPr>
          <w:p w:rsidR="008F396A" w:rsidRPr="00403D5C" w:rsidRDefault="00CA22D0" w:rsidP="005315B8">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OMNIbus</w:t>
            </w:r>
            <w:proofErr w:type="spellEnd"/>
            <w:r w:rsidRPr="00403D5C">
              <w:rPr>
                <w:rFonts w:eastAsia="Times New Roman" w:cstheme="minorHAnsi"/>
                <w:color w:val="000000"/>
                <w:sz w:val="20"/>
                <w:szCs w:val="20"/>
                <w:lang w:eastAsia="en-GB"/>
              </w:rPr>
              <w:t xml:space="preserve"> and Reporter</w:t>
            </w:r>
          </w:p>
        </w:tc>
        <w:tc>
          <w:tcPr>
            <w:tcW w:w="2835" w:type="dxa"/>
          </w:tcPr>
          <w:p w:rsidR="008F396A" w:rsidRPr="00403D5C" w:rsidRDefault="00CA22D0" w:rsidP="005315B8">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OMNibus</w:t>
            </w:r>
            <w:proofErr w:type="spellEnd"/>
            <w:r w:rsidRPr="00403D5C">
              <w:rPr>
                <w:rFonts w:eastAsia="Times New Roman" w:cstheme="minorHAnsi"/>
                <w:color w:val="000000"/>
                <w:sz w:val="20"/>
                <w:szCs w:val="20"/>
                <w:lang w:eastAsia="en-GB"/>
              </w:rPr>
              <w:t xml:space="preserve"> probe and Reporter</w:t>
            </w:r>
          </w:p>
        </w:tc>
      </w:tr>
      <w:tr w:rsidR="008F396A" w:rsidRPr="00403D5C">
        <w:tc>
          <w:tcPr>
            <w:tcW w:w="1797" w:type="dxa"/>
          </w:tcPr>
          <w:p w:rsidR="008F396A" w:rsidRPr="00403D5C" w:rsidRDefault="008F396A"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8</w:t>
            </w:r>
          </w:p>
        </w:tc>
        <w:tc>
          <w:tcPr>
            <w:tcW w:w="1146" w:type="dxa"/>
          </w:tcPr>
          <w:p w:rsidR="008F396A" w:rsidRPr="00403D5C" w:rsidRDefault="008F396A" w:rsidP="008F396A">
            <w:pPr>
              <w:rPr>
                <w:rFonts w:eastAsia="Times New Roman" w:cstheme="minorHAnsi"/>
                <w:color w:val="000000"/>
                <w:sz w:val="20"/>
                <w:szCs w:val="20"/>
                <w:lang w:eastAsia="en-GB"/>
              </w:rPr>
            </w:pPr>
          </w:p>
        </w:tc>
        <w:tc>
          <w:tcPr>
            <w:tcW w:w="1701" w:type="dxa"/>
          </w:tcPr>
          <w:p w:rsidR="008F396A" w:rsidRPr="00403D5C" w:rsidRDefault="008F396A" w:rsidP="008F396A">
            <w:pPr>
              <w:rPr>
                <w:rFonts w:eastAsia="Times New Roman" w:cstheme="minorHAnsi"/>
                <w:color w:val="000000"/>
                <w:sz w:val="20"/>
                <w:szCs w:val="20"/>
                <w:lang w:eastAsia="en-GB"/>
              </w:rPr>
            </w:pPr>
          </w:p>
        </w:tc>
        <w:tc>
          <w:tcPr>
            <w:tcW w:w="2127" w:type="dxa"/>
          </w:tcPr>
          <w:p w:rsidR="008F396A" w:rsidRPr="00403D5C" w:rsidRDefault="00CA22D0" w:rsidP="008F396A">
            <w:pPr>
              <w:rPr>
                <w:rFonts w:eastAsia="Times New Roman" w:cstheme="minorHAnsi"/>
                <w:color w:val="000000"/>
                <w:sz w:val="20"/>
                <w:szCs w:val="20"/>
                <w:lang w:eastAsia="en-GB"/>
              </w:rPr>
            </w:pPr>
            <w:proofErr w:type="spellStart"/>
            <w:r w:rsidRPr="00403D5C">
              <w:rPr>
                <w:rFonts w:eastAsia="Times New Roman" w:cstheme="minorHAnsi"/>
                <w:color w:val="000000"/>
                <w:sz w:val="20"/>
                <w:szCs w:val="20"/>
                <w:lang w:eastAsia="en-GB"/>
              </w:rPr>
              <w:t>OMNIbus</w:t>
            </w:r>
            <w:proofErr w:type="spellEnd"/>
            <w:r w:rsidRPr="00403D5C">
              <w:rPr>
                <w:rFonts w:eastAsia="Times New Roman" w:cstheme="minorHAnsi"/>
                <w:color w:val="000000"/>
                <w:sz w:val="20"/>
                <w:szCs w:val="20"/>
                <w:lang w:eastAsia="en-GB"/>
              </w:rPr>
              <w:t xml:space="preserve"> and Reporter</w:t>
            </w:r>
          </w:p>
        </w:tc>
        <w:tc>
          <w:tcPr>
            <w:tcW w:w="2835" w:type="dxa"/>
          </w:tcPr>
          <w:p w:rsidR="008F396A" w:rsidRPr="00403D5C" w:rsidRDefault="00CA22D0" w:rsidP="008F396A">
            <w:pPr>
              <w:rPr>
                <w:rFonts w:eastAsia="Times New Roman" w:cstheme="minorHAnsi"/>
                <w:b/>
                <w:color w:val="000000"/>
                <w:sz w:val="20"/>
                <w:szCs w:val="20"/>
                <w:lang w:eastAsia="en-GB"/>
              </w:rPr>
            </w:pPr>
            <w:proofErr w:type="spellStart"/>
            <w:r w:rsidRPr="00403D5C">
              <w:rPr>
                <w:rFonts w:eastAsia="Times New Roman" w:cstheme="minorHAnsi"/>
                <w:color w:val="000000"/>
                <w:sz w:val="20"/>
                <w:szCs w:val="20"/>
                <w:lang w:eastAsia="en-GB"/>
              </w:rPr>
              <w:t>OMNibus</w:t>
            </w:r>
            <w:proofErr w:type="spellEnd"/>
            <w:r w:rsidRPr="00403D5C">
              <w:rPr>
                <w:rFonts w:eastAsia="Times New Roman" w:cstheme="minorHAnsi"/>
                <w:color w:val="000000"/>
                <w:sz w:val="20"/>
                <w:szCs w:val="20"/>
                <w:lang w:eastAsia="en-GB"/>
              </w:rPr>
              <w:t xml:space="preserve"> probe and Reporter</w:t>
            </w:r>
          </w:p>
        </w:tc>
      </w:tr>
      <w:tr w:rsidR="008F396A" w:rsidRPr="00403D5C">
        <w:tc>
          <w:tcPr>
            <w:tcW w:w="1797" w:type="dxa"/>
          </w:tcPr>
          <w:p w:rsidR="008F396A" w:rsidRPr="00403D5C" w:rsidRDefault="008F396A"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9</w:t>
            </w:r>
          </w:p>
        </w:tc>
        <w:tc>
          <w:tcPr>
            <w:tcW w:w="1146" w:type="dxa"/>
          </w:tcPr>
          <w:p w:rsidR="008F396A" w:rsidRPr="00403D5C" w:rsidRDefault="008F396A" w:rsidP="008F396A">
            <w:pPr>
              <w:rPr>
                <w:rFonts w:eastAsia="Times New Roman" w:cstheme="minorHAnsi"/>
                <w:color w:val="000000"/>
                <w:sz w:val="20"/>
                <w:szCs w:val="20"/>
                <w:lang w:eastAsia="en-GB"/>
              </w:rPr>
            </w:pPr>
          </w:p>
        </w:tc>
        <w:tc>
          <w:tcPr>
            <w:tcW w:w="1701" w:type="dxa"/>
          </w:tcPr>
          <w:p w:rsidR="008F396A" w:rsidRPr="00403D5C" w:rsidRDefault="008F396A" w:rsidP="008F396A">
            <w:pPr>
              <w:rPr>
                <w:rFonts w:eastAsia="Times New Roman" w:cstheme="minorHAnsi"/>
                <w:color w:val="000000"/>
                <w:sz w:val="20"/>
                <w:szCs w:val="20"/>
                <w:lang w:eastAsia="en-GB"/>
              </w:rPr>
            </w:pPr>
          </w:p>
        </w:tc>
        <w:tc>
          <w:tcPr>
            <w:tcW w:w="2127" w:type="dxa"/>
          </w:tcPr>
          <w:p w:rsidR="008F396A" w:rsidRPr="00403D5C" w:rsidRDefault="00CA22D0"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TADDM TAMIT and ITIC</w:t>
            </w:r>
          </w:p>
        </w:tc>
        <w:tc>
          <w:tcPr>
            <w:tcW w:w="2835" w:type="dxa"/>
          </w:tcPr>
          <w:p w:rsidR="008F396A" w:rsidRPr="00403D5C" w:rsidRDefault="008F396A" w:rsidP="008F396A">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10</w:t>
            </w:r>
          </w:p>
        </w:tc>
        <w:tc>
          <w:tcPr>
            <w:tcW w:w="1146" w:type="dxa"/>
          </w:tcPr>
          <w:p w:rsidR="008F396A" w:rsidRPr="00403D5C" w:rsidRDefault="008F396A" w:rsidP="008F396A">
            <w:pPr>
              <w:rPr>
                <w:rFonts w:eastAsia="Times New Roman" w:cstheme="minorHAnsi"/>
                <w:color w:val="000000"/>
                <w:sz w:val="20"/>
                <w:szCs w:val="20"/>
                <w:lang w:eastAsia="en-GB"/>
              </w:rPr>
            </w:pPr>
          </w:p>
        </w:tc>
        <w:tc>
          <w:tcPr>
            <w:tcW w:w="1701" w:type="dxa"/>
          </w:tcPr>
          <w:p w:rsidR="008F396A" w:rsidRPr="00403D5C" w:rsidRDefault="008F396A" w:rsidP="008F396A">
            <w:pPr>
              <w:rPr>
                <w:rFonts w:eastAsia="Times New Roman" w:cstheme="minorHAnsi"/>
                <w:color w:val="000000"/>
                <w:sz w:val="20"/>
                <w:szCs w:val="20"/>
                <w:lang w:eastAsia="en-GB"/>
              </w:rPr>
            </w:pPr>
          </w:p>
        </w:tc>
        <w:tc>
          <w:tcPr>
            <w:tcW w:w="2127" w:type="dxa"/>
          </w:tcPr>
          <w:p w:rsidR="008F396A" w:rsidRPr="00403D5C" w:rsidRDefault="00CA22D0"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TSRM and TADDM</w:t>
            </w:r>
          </w:p>
        </w:tc>
        <w:tc>
          <w:tcPr>
            <w:tcW w:w="2835" w:type="dxa"/>
          </w:tcPr>
          <w:p w:rsidR="008F396A" w:rsidRPr="00403D5C" w:rsidRDefault="008F396A" w:rsidP="008F396A">
            <w:pPr>
              <w:rPr>
                <w:rFonts w:eastAsia="Times New Roman" w:cstheme="minorHAnsi"/>
                <w:color w:val="000000"/>
                <w:sz w:val="20"/>
                <w:szCs w:val="20"/>
                <w:lang w:eastAsia="en-GB"/>
              </w:rPr>
            </w:pPr>
          </w:p>
        </w:tc>
      </w:tr>
      <w:tr w:rsidR="008F396A" w:rsidRPr="00403D5C">
        <w:tc>
          <w:tcPr>
            <w:tcW w:w="1797" w:type="dxa"/>
          </w:tcPr>
          <w:p w:rsidR="008F396A" w:rsidRPr="00403D5C" w:rsidRDefault="008F396A"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11</w:t>
            </w:r>
          </w:p>
        </w:tc>
        <w:tc>
          <w:tcPr>
            <w:tcW w:w="1146" w:type="dxa"/>
          </w:tcPr>
          <w:p w:rsidR="008F396A" w:rsidRPr="00403D5C" w:rsidRDefault="008F396A" w:rsidP="008F396A">
            <w:pPr>
              <w:rPr>
                <w:rFonts w:eastAsia="Times New Roman" w:cstheme="minorHAnsi"/>
                <w:color w:val="000000"/>
                <w:sz w:val="20"/>
                <w:szCs w:val="20"/>
                <w:lang w:eastAsia="en-GB"/>
              </w:rPr>
            </w:pPr>
          </w:p>
        </w:tc>
        <w:tc>
          <w:tcPr>
            <w:tcW w:w="1701" w:type="dxa"/>
          </w:tcPr>
          <w:p w:rsidR="008F396A" w:rsidRPr="00403D5C" w:rsidRDefault="008F396A" w:rsidP="008F396A">
            <w:pPr>
              <w:rPr>
                <w:rFonts w:eastAsia="Times New Roman" w:cstheme="minorHAnsi"/>
                <w:color w:val="000000"/>
                <w:sz w:val="20"/>
                <w:szCs w:val="20"/>
                <w:lang w:eastAsia="en-GB"/>
              </w:rPr>
            </w:pPr>
          </w:p>
        </w:tc>
        <w:tc>
          <w:tcPr>
            <w:tcW w:w="2127" w:type="dxa"/>
          </w:tcPr>
          <w:p w:rsidR="008F396A" w:rsidRPr="00403D5C" w:rsidRDefault="00CA22D0"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TSRM and TADDM</w:t>
            </w:r>
          </w:p>
        </w:tc>
        <w:tc>
          <w:tcPr>
            <w:tcW w:w="2835" w:type="dxa"/>
          </w:tcPr>
          <w:p w:rsidR="008F396A" w:rsidRPr="00403D5C" w:rsidRDefault="008F396A" w:rsidP="00D400C9">
            <w:pPr>
              <w:keepNext/>
              <w:rPr>
                <w:rFonts w:eastAsia="Times New Roman" w:cstheme="minorHAnsi"/>
                <w:color w:val="000000"/>
                <w:sz w:val="20"/>
                <w:szCs w:val="20"/>
                <w:lang w:eastAsia="en-GB"/>
              </w:rPr>
            </w:pPr>
          </w:p>
        </w:tc>
      </w:tr>
      <w:tr w:rsidR="00CA22D0" w:rsidRPr="00403D5C">
        <w:tc>
          <w:tcPr>
            <w:tcW w:w="1797" w:type="dxa"/>
          </w:tcPr>
          <w:p w:rsidR="00CA22D0" w:rsidRPr="00403D5C" w:rsidRDefault="00CA22D0"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Server 11</w:t>
            </w:r>
          </w:p>
        </w:tc>
        <w:tc>
          <w:tcPr>
            <w:tcW w:w="1146" w:type="dxa"/>
          </w:tcPr>
          <w:p w:rsidR="00CA22D0" w:rsidRPr="00403D5C" w:rsidRDefault="00CA22D0" w:rsidP="008F396A">
            <w:pPr>
              <w:rPr>
                <w:rFonts w:eastAsia="Times New Roman" w:cstheme="minorHAnsi"/>
                <w:color w:val="000000"/>
                <w:sz w:val="20"/>
                <w:szCs w:val="20"/>
                <w:lang w:eastAsia="en-GB"/>
              </w:rPr>
            </w:pPr>
          </w:p>
        </w:tc>
        <w:tc>
          <w:tcPr>
            <w:tcW w:w="1701" w:type="dxa"/>
          </w:tcPr>
          <w:p w:rsidR="00CA22D0" w:rsidRPr="00403D5C" w:rsidRDefault="00CA22D0" w:rsidP="008F396A">
            <w:pPr>
              <w:rPr>
                <w:rFonts w:eastAsia="Times New Roman" w:cstheme="minorHAnsi"/>
                <w:color w:val="000000"/>
                <w:sz w:val="20"/>
                <w:szCs w:val="20"/>
                <w:lang w:eastAsia="en-GB"/>
              </w:rPr>
            </w:pPr>
          </w:p>
        </w:tc>
        <w:tc>
          <w:tcPr>
            <w:tcW w:w="2127" w:type="dxa"/>
          </w:tcPr>
          <w:p w:rsidR="00CA22D0" w:rsidRPr="00403D5C" w:rsidRDefault="00CA22D0" w:rsidP="008F396A">
            <w:pPr>
              <w:rPr>
                <w:rFonts w:eastAsia="Times New Roman" w:cstheme="minorHAnsi"/>
                <w:color w:val="000000"/>
                <w:sz w:val="20"/>
                <w:szCs w:val="20"/>
                <w:lang w:eastAsia="en-GB"/>
              </w:rPr>
            </w:pPr>
            <w:r w:rsidRPr="00403D5C">
              <w:rPr>
                <w:rFonts w:eastAsia="Times New Roman" w:cstheme="minorHAnsi"/>
                <w:color w:val="000000"/>
                <w:sz w:val="20"/>
                <w:szCs w:val="20"/>
                <w:lang w:eastAsia="en-GB"/>
              </w:rPr>
              <w:t>Application Manager</w:t>
            </w:r>
          </w:p>
        </w:tc>
        <w:tc>
          <w:tcPr>
            <w:tcW w:w="2835" w:type="dxa"/>
          </w:tcPr>
          <w:p w:rsidR="00CA22D0" w:rsidRPr="00403D5C" w:rsidRDefault="00CA22D0" w:rsidP="00D400C9">
            <w:pPr>
              <w:keepNext/>
              <w:rPr>
                <w:rFonts w:eastAsia="Times New Roman" w:cstheme="minorHAnsi"/>
                <w:color w:val="000000"/>
                <w:sz w:val="20"/>
                <w:szCs w:val="20"/>
                <w:lang w:eastAsia="en-GB"/>
              </w:rPr>
            </w:pPr>
          </w:p>
        </w:tc>
      </w:tr>
    </w:tbl>
    <w:p w:rsidR="005315B8" w:rsidRPr="00403D5C" w:rsidRDefault="00D400C9" w:rsidP="00D400C9">
      <w:pPr>
        <w:pStyle w:val="Caption"/>
        <w:rPr>
          <w:rFonts w:cstheme="minorHAnsi"/>
        </w:rPr>
      </w:pPr>
      <w:bookmarkStart w:id="87" w:name="_Toc256086304"/>
      <w:r w:rsidRPr="00403D5C">
        <w:rPr>
          <w:rFonts w:cstheme="minorHAnsi"/>
        </w:rPr>
        <w:t xml:space="preserve">Table </w:t>
      </w:r>
      <w:r w:rsidR="00FE55A7" w:rsidRPr="00403D5C">
        <w:rPr>
          <w:rFonts w:cstheme="minorHAnsi"/>
        </w:rPr>
        <w:fldChar w:fldCharType="begin"/>
      </w:r>
      <w:r w:rsidR="00B636F5" w:rsidRPr="00403D5C">
        <w:rPr>
          <w:rFonts w:cstheme="minorHAnsi"/>
        </w:rPr>
        <w:instrText xml:space="preserve"> SEQ Table \* ARABIC </w:instrText>
      </w:r>
      <w:r w:rsidR="00FE55A7" w:rsidRPr="00403D5C">
        <w:rPr>
          <w:rFonts w:cstheme="minorHAnsi"/>
        </w:rPr>
        <w:fldChar w:fldCharType="separate"/>
      </w:r>
      <w:r w:rsidRPr="00403D5C">
        <w:rPr>
          <w:rFonts w:cstheme="minorHAnsi"/>
          <w:noProof/>
        </w:rPr>
        <w:t>2</w:t>
      </w:r>
      <w:r w:rsidR="00FE55A7" w:rsidRPr="00403D5C">
        <w:rPr>
          <w:rFonts w:cstheme="minorHAnsi"/>
        </w:rPr>
        <w:fldChar w:fldCharType="end"/>
      </w:r>
      <w:r w:rsidRPr="00403D5C">
        <w:rPr>
          <w:rFonts w:cstheme="minorHAnsi"/>
        </w:rPr>
        <w:t>: Products that will be installed on Servers</w:t>
      </w:r>
      <w:bookmarkEnd w:id="87"/>
    </w:p>
    <w:p w:rsidR="000D1AE9" w:rsidRPr="00403D5C" w:rsidRDefault="000D1AE9" w:rsidP="000D1AE9">
      <w:pPr>
        <w:pStyle w:val="Heading2"/>
        <w:rPr>
          <w:rFonts w:asciiTheme="minorHAnsi" w:hAnsiTheme="minorHAnsi" w:cstheme="minorHAnsi"/>
        </w:rPr>
      </w:pPr>
      <w:bookmarkStart w:id="88" w:name="_Toc256598867"/>
      <w:r w:rsidRPr="00403D5C">
        <w:rPr>
          <w:rFonts w:asciiTheme="minorHAnsi" w:hAnsiTheme="minorHAnsi" w:cstheme="minorHAnsi"/>
        </w:rPr>
        <w:t>Solution Components</w:t>
      </w:r>
      <w:bookmarkEnd w:id="88"/>
      <w:r w:rsidRPr="00403D5C">
        <w:rPr>
          <w:rFonts w:asciiTheme="minorHAnsi" w:hAnsiTheme="minorHAnsi" w:cstheme="minorHAnsi"/>
        </w:rPr>
        <w:t xml:space="preserve"> </w:t>
      </w:r>
    </w:p>
    <w:p w:rsidR="00D400C9" w:rsidRPr="00403D5C" w:rsidRDefault="00894AE8" w:rsidP="000D1AE9">
      <w:pPr>
        <w:rPr>
          <w:rFonts w:cstheme="minorHAnsi"/>
        </w:rPr>
      </w:pPr>
      <w:r w:rsidRPr="00403D5C">
        <w:rPr>
          <w:rFonts w:cstheme="minorHAnsi"/>
        </w:rPr>
        <w:t>The table below shows the components that will be installed and configured as part of the Solution</w:t>
      </w:r>
    </w:p>
    <w:tbl>
      <w:tblPr>
        <w:tblW w:w="8480" w:type="dxa"/>
        <w:tblInd w:w="91" w:type="dxa"/>
        <w:tblLook w:val="04A0"/>
      </w:tblPr>
      <w:tblGrid>
        <w:gridCol w:w="1300"/>
        <w:gridCol w:w="6100"/>
        <w:gridCol w:w="1080"/>
      </w:tblGrid>
      <w:tr w:rsidR="00313F4D" w:rsidRPr="00403D5C">
        <w:trPr>
          <w:trHeight w:val="255"/>
        </w:trPr>
        <w:tc>
          <w:tcPr>
            <w:tcW w:w="13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313F4D" w:rsidRPr="00403D5C" w:rsidRDefault="00313F4D" w:rsidP="00313F4D">
            <w:pPr>
              <w:spacing w:after="0" w:line="240" w:lineRule="auto"/>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Part Number</w:t>
            </w:r>
          </w:p>
        </w:tc>
        <w:tc>
          <w:tcPr>
            <w:tcW w:w="6100" w:type="dxa"/>
            <w:tcBorders>
              <w:top w:val="single" w:sz="4" w:space="0" w:color="auto"/>
              <w:left w:val="nil"/>
              <w:bottom w:val="single" w:sz="4" w:space="0" w:color="auto"/>
              <w:right w:val="single" w:sz="4" w:space="0" w:color="auto"/>
            </w:tcBorders>
            <w:shd w:val="clear" w:color="auto" w:fill="DBE5F1" w:themeFill="accent1" w:themeFillTint="33"/>
          </w:tcPr>
          <w:p w:rsidR="00313F4D" w:rsidRPr="00403D5C" w:rsidRDefault="00313F4D" w:rsidP="00313F4D">
            <w:pPr>
              <w:spacing w:after="0" w:line="240" w:lineRule="auto"/>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Solution Component</w:t>
            </w:r>
          </w:p>
        </w:tc>
        <w:tc>
          <w:tcPr>
            <w:tcW w:w="1080" w:type="dxa"/>
            <w:tcBorders>
              <w:top w:val="single" w:sz="4" w:space="0" w:color="auto"/>
              <w:left w:val="nil"/>
              <w:bottom w:val="single" w:sz="4" w:space="0" w:color="auto"/>
              <w:right w:val="single" w:sz="4" w:space="0" w:color="auto"/>
            </w:tcBorders>
            <w:shd w:val="clear" w:color="auto" w:fill="DBE5F1" w:themeFill="accent1" w:themeFillTint="33"/>
          </w:tcPr>
          <w:p w:rsidR="00313F4D" w:rsidRPr="00403D5C" w:rsidRDefault="00313F4D" w:rsidP="00313F4D">
            <w:pPr>
              <w:spacing w:after="0" w:line="240" w:lineRule="auto"/>
              <w:rPr>
                <w:rFonts w:eastAsia="Times New Roman" w:cstheme="minorHAnsi"/>
                <w:b/>
                <w:bCs/>
                <w:color w:val="000000"/>
                <w:sz w:val="20"/>
                <w:szCs w:val="20"/>
                <w:lang w:eastAsia="en-GB"/>
              </w:rPr>
            </w:pPr>
            <w:r w:rsidRPr="00403D5C">
              <w:rPr>
                <w:rFonts w:eastAsia="Times New Roman" w:cstheme="minorHAnsi"/>
                <w:b/>
                <w:bCs/>
                <w:color w:val="000000"/>
                <w:sz w:val="20"/>
                <w:szCs w:val="20"/>
                <w:lang w:eastAsia="en-GB"/>
              </w:rPr>
              <w:t>Quantity</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D04YNLL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 xml:space="preserve">Tivoli Business service Manager resource value unit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500</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D0B8ILL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w:t>
            </w:r>
            <w:proofErr w:type="spellEnd"/>
            <w:proofErr w:type="gramEnd"/>
            <w:r w:rsidRPr="00403D5C">
              <w:rPr>
                <w:rFonts w:eastAsia="Times New Roman" w:cstheme="minorHAnsi"/>
                <w:color w:val="000000"/>
                <w:sz w:val="20"/>
                <w:szCs w:val="20"/>
                <w:lang w:eastAsia="en-GB"/>
              </w:rPr>
              <w:t xml:space="preserve"> omnibus and </w:t>
            </w:r>
            <w:proofErr w:type="spellStart"/>
            <w:r w:rsidRPr="00403D5C">
              <w:rPr>
                <w:rFonts w:eastAsia="Times New Roman" w:cstheme="minorHAnsi"/>
                <w:color w:val="000000"/>
                <w:sz w:val="20"/>
                <w:szCs w:val="20"/>
                <w:lang w:eastAsia="en-GB"/>
              </w:rPr>
              <w:t>ntwk</w:t>
            </w:r>
            <w:proofErr w:type="spellEnd"/>
            <w:r w:rsidRPr="00403D5C">
              <w:rPr>
                <w:rFonts w:eastAsia="Times New Roman" w:cstheme="minorHAnsi"/>
                <w:color w:val="000000"/>
                <w:sz w:val="20"/>
                <w:szCs w:val="20"/>
                <w:lang w:eastAsia="en-GB"/>
              </w:rPr>
              <w:t xml:space="preserve"> mgr entry tier per </w:t>
            </w:r>
            <w:proofErr w:type="spellStart"/>
            <w:r w:rsidRPr="00403D5C">
              <w:rPr>
                <w:rFonts w:eastAsia="Times New Roman" w:cstheme="minorHAnsi"/>
                <w:color w:val="000000"/>
                <w:sz w:val="20"/>
                <w:szCs w:val="20"/>
                <w:lang w:eastAsia="en-GB"/>
              </w:rPr>
              <w:t>rvu</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550</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D0B9LLL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w:t>
            </w:r>
            <w:proofErr w:type="spellEnd"/>
            <w:proofErr w:type="gramEnd"/>
            <w:r w:rsidRPr="00403D5C">
              <w:rPr>
                <w:rFonts w:eastAsia="Times New Roman" w:cstheme="minorHAnsi"/>
                <w:color w:val="000000"/>
                <w:sz w:val="20"/>
                <w:szCs w:val="20"/>
                <w:lang w:eastAsia="en-GB"/>
              </w:rPr>
              <w:t xml:space="preserve"> omnibus and </w:t>
            </w:r>
            <w:proofErr w:type="spellStart"/>
            <w:r w:rsidRPr="00403D5C">
              <w:rPr>
                <w:rFonts w:eastAsia="Times New Roman" w:cstheme="minorHAnsi"/>
                <w:color w:val="000000"/>
                <w:sz w:val="20"/>
                <w:szCs w:val="20"/>
                <w:lang w:eastAsia="en-GB"/>
              </w:rPr>
              <w:t>ntwk</w:t>
            </w:r>
            <w:proofErr w:type="spellEnd"/>
            <w:r w:rsidRPr="00403D5C">
              <w:rPr>
                <w:rFonts w:eastAsia="Times New Roman" w:cstheme="minorHAnsi"/>
                <w:color w:val="000000"/>
                <w:sz w:val="20"/>
                <w:szCs w:val="20"/>
                <w:lang w:eastAsia="en-GB"/>
              </w:rPr>
              <w:t xml:space="preserve"> mgr event </w:t>
            </w:r>
            <w:proofErr w:type="spellStart"/>
            <w:r w:rsidRPr="00403D5C">
              <w:rPr>
                <w:rFonts w:eastAsia="Times New Roman" w:cstheme="minorHAnsi"/>
                <w:color w:val="000000"/>
                <w:sz w:val="20"/>
                <w:szCs w:val="20"/>
                <w:lang w:eastAsia="en-GB"/>
              </w:rPr>
              <w:t>ems</w:t>
            </w:r>
            <w:proofErr w:type="spellEnd"/>
            <w:r w:rsidRPr="00403D5C">
              <w:rPr>
                <w:rFonts w:eastAsia="Times New Roman" w:cstheme="minorHAnsi"/>
                <w:color w:val="000000"/>
                <w:sz w:val="20"/>
                <w:szCs w:val="20"/>
                <w:lang w:eastAsia="en-GB"/>
              </w:rPr>
              <w:t xml:space="preserve"> tier per </w:t>
            </w:r>
            <w:proofErr w:type="spellStart"/>
            <w:r w:rsidRPr="00403D5C">
              <w:rPr>
                <w:rFonts w:eastAsia="Times New Roman" w:cstheme="minorHAnsi"/>
                <w:color w:val="000000"/>
                <w:sz w:val="20"/>
                <w:szCs w:val="20"/>
                <w:lang w:eastAsia="en-GB"/>
              </w:rPr>
              <w:t>rvu</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10</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D0BN9LL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w:t>
            </w:r>
            <w:proofErr w:type="spellEnd"/>
            <w:proofErr w:type="gramEnd"/>
            <w:r w:rsidRPr="00403D5C">
              <w:rPr>
                <w:rFonts w:eastAsia="Times New Roman" w:cstheme="minorHAnsi"/>
                <w:color w:val="000000"/>
                <w:sz w:val="20"/>
                <w:szCs w:val="20"/>
                <w:lang w:eastAsia="en-GB"/>
              </w:rPr>
              <w:t xml:space="preserve"> omnibus and </w:t>
            </w:r>
            <w:proofErr w:type="spellStart"/>
            <w:r w:rsidRPr="00403D5C">
              <w:rPr>
                <w:rFonts w:eastAsia="Times New Roman" w:cstheme="minorHAnsi"/>
                <w:color w:val="000000"/>
                <w:sz w:val="20"/>
                <w:szCs w:val="20"/>
                <w:lang w:eastAsia="en-GB"/>
              </w:rPr>
              <w:t>ntwk</w:t>
            </w:r>
            <w:proofErr w:type="spellEnd"/>
            <w:r w:rsidRPr="00403D5C">
              <w:rPr>
                <w:rFonts w:eastAsia="Times New Roman" w:cstheme="minorHAnsi"/>
                <w:color w:val="000000"/>
                <w:sz w:val="20"/>
                <w:szCs w:val="20"/>
                <w:lang w:eastAsia="en-GB"/>
              </w:rPr>
              <w:t xml:space="preserve"> mgr event q3 tier per </w:t>
            </w:r>
            <w:proofErr w:type="spellStart"/>
            <w:r w:rsidRPr="00403D5C">
              <w:rPr>
                <w:rFonts w:eastAsia="Times New Roman" w:cstheme="minorHAnsi"/>
                <w:color w:val="000000"/>
                <w:sz w:val="20"/>
                <w:szCs w:val="20"/>
                <w:lang w:eastAsia="en-GB"/>
              </w:rPr>
              <w:t>rvu</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3</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D0BTRLL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omnibus and </w:t>
            </w:r>
            <w:proofErr w:type="spellStart"/>
            <w:r w:rsidRPr="00403D5C">
              <w:rPr>
                <w:rFonts w:eastAsia="Times New Roman" w:cstheme="minorHAnsi"/>
                <w:color w:val="000000"/>
                <w:sz w:val="20"/>
                <w:szCs w:val="20"/>
                <w:lang w:eastAsia="en-GB"/>
              </w:rPr>
              <w:t>ntwk</w:t>
            </w:r>
            <w:proofErr w:type="spellEnd"/>
            <w:r w:rsidRPr="00403D5C">
              <w:rPr>
                <w:rFonts w:eastAsia="Times New Roman" w:cstheme="minorHAnsi"/>
                <w:color w:val="000000"/>
                <w:sz w:val="20"/>
                <w:szCs w:val="20"/>
                <w:lang w:eastAsia="en-GB"/>
              </w:rPr>
              <w:t xml:space="preserve"> mgr base per </w:t>
            </w:r>
            <w:proofErr w:type="spellStart"/>
            <w:r w:rsidRPr="00403D5C">
              <w:rPr>
                <w:rFonts w:eastAsia="Times New Roman" w:cstheme="minorHAnsi"/>
                <w:color w:val="000000"/>
                <w:sz w:val="20"/>
                <w:szCs w:val="20"/>
                <w:lang w:eastAsia="en-GB"/>
              </w:rPr>
              <w:t>instl</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D0BU9LL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tnomni</w:t>
            </w:r>
            <w:proofErr w:type="spellEnd"/>
            <w:proofErr w:type="gramEnd"/>
            <w:r w:rsidRPr="00403D5C">
              <w:rPr>
                <w:rFonts w:eastAsia="Times New Roman" w:cstheme="minorHAnsi"/>
                <w:color w:val="000000"/>
                <w:sz w:val="20"/>
                <w:szCs w:val="20"/>
                <w:lang w:eastAsia="en-GB"/>
              </w:rPr>
              <w:t xml:space="preserve"> base per install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4</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D561YLL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monitoring 10 value units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1700</w:t>
            </w:r>
          </w:p>
        </w:tc>
      </w:tr>
      <w:tr w:rsidR="00313F4D" w:rsidRPr="00403D5C">
        <w:trPr>
          <w:trHeight w:val="270"/>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D575LLL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application dependency </w:t>
            </w:r>
            <w:proofErr w:type="spellStart"/>
            <w:r w:rsidRPr="00403D5C">
              <w:rPr>
                <w:rFonts w:eastAsia="Times New Roman" w:cstheme="minorHAnsi"/>
                <w:color w:val="000000"/>
                <w:sz w:val="20"/>
                <w:szCs w:val="20"/>
                <w:lang w:eastAsia="en-GB"/>
              </w:rPr>
              <w:t>discov</w:t>
            </w:r>
            <w:proofErr w:type="spellEnd"/>
            <w:r w:rsidRPr="00403D5C">
              <w:rPr>
                <w:rFonts w:eastAsia="Times New Roman" w:cstheme="minorHAnsi"/>
                <w:color w:val="000000"/>
                <w:sz w:val="20"/>
                <w:szCs w:val="20"/>
                <w:lang w:eastAsia="en-GB"/>
              </w:rPr>
              <w:t xml:space="preserve"> mgr inst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D575NLL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application dependency </w:t>
            </w:r>
            <w:proofErr w:type="spellStart"/>
            <w:r w:rsidRPr="00403D5C">
              <w:rPr>
                <w:rFonts w:eastAsia="Times New Roman" w:cstheme="minorHAnsi"/>
                <w:color w:val="000000"/>
                <w:sz w:val="20"/>
                <w:szCs w:val="20"/>
                <w:lang w:eastAsia="en-GB"/>
              </w:rPr>
              <w:t>discov</w:t>
            </w:r>
            <w:proofErr w:type="spellEnd"/>
            <w:r w:rsidRPr="00403D5C">
              <w:rPr>
                <w:rFonts w:eastAsia="Times New Roman" w:cstheme="minorHAnsi"/>
                <w:color w:val="000000"/>
                <w:sz w:val="20"/>
                <w:szCs w:val="20"/>
                <w:lang w:eastAsia="en-GB"/>
              </w:rPr>
              <w:t xml:space="preserve"> mgr </w:t>
            </w:r>
            <w:proofErr w:type="spellStart"/>
            <w:r w:rsidRPr="00403D5C">
              <w:rPr>
                <w:rFonts w:eastAsia="Times New Roman" w:cstheme="minorHAnsi"/>
                <w:color w:val="000000"/>
                <w:sz w:val="20"/>
                <w:szCs w:val="20"/>
                <w:lang w:eastAsia="en-GB"/>
              </w:rPr>
              <w:t>rvu</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500</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D583VLL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change and </w:t>
            </w:r>
            <w:proofErr w:type="spellStart"/>
            <w:r w:rsidRPr="00403D5C">
              <w:rPr>
                <w:rFonts w:eastAsia="Times New Roman" w:cstheme="minorHAnsi"/>
                <w:color w:val="000000"/>
                <w:sz w:val="20"/>
                <w:szCs w:val="20"/>
                <w:lang w:eastAsia="en-GB"/>
              </w:rPr>
              <w:t>config</w:t>
            </w:r>
            <w:proofErr w:type="spellEnd"/>
            <w:r w:rsidRPr="00403D5C">
              <w:rPr>
                <w:rFonts w:eastAsia="Times New Roman" w:cstheme="minorHAnsi"/>
                <w:color w:val="000000"/>
                <w:sz w:val="20"/>
                <w:szCs w:val="20"/>
                <w:lang w:eastAsia="en-GB"/>
              </w:rPr>
              <w:t xml:space="preserve"> mgmt db install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D583XLL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change and </w:t>
            </w:r>
            <w:proofErr w:type="spellStart"/>
            <w:r w:rsidRPr="00403D5C">
              <w:rPr>
                <w:rFonts w:eastAsia="Times New Roman" w:cstheme="minorHAnsi"/>
                <w:color w:val="000000"/>
                <w:sz w:val="20"/>
                <w:szCs w:val="20"/>
                <w:lang w:eastAsia="en-GB"/>
              </w:rPr>
              <w:t>config</w:t>
            </w:r>
            <w:proofErr w:type="spellEnd"/>
            <w:r w:rsidRPr="00403D5C">
              <w:rPr>
                <w:rFonts w:eastAsia="Times New Roman" w:cstheme="minorHAnsi"/>
                <w:color w:val="000000"/>
                <w:sz w:val="20"/>
                <w:szCs w:val="20"/>
                <w:lang w:eastAsia="en-GB"/>
              </w:rPr>
              <w:t xml:space="preserve"> mgmt db </w:t>
            </w:r>
            <w:proofErr w:type="spellStart"/>
            <w:r w:rsidRPr="00403D5C">
              <w:rPr>
                <w:rFonts w:eastAsia="Times New Roman" w:cstheme="minorHAnsi"/>
                <w:color w:val="000000"/>
                <w:sz w:val="20"/>
                <w:szCs w:val="20"/>
                <w:lang w:eastAsia="en-GB"/>
              </w:rPr>
              <w:t>rvu</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500</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D60WSLL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tivoli</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netcool</w:t>
            </w:r>
            <w:proofErr w:type="spellEnd"/>
            <w:r w:rsidRPr="00403D5C">
              <w:rPr>
                <w:rFonts w:eastAsia="Times New Roman" w:cstheme="minorHAnsi"/>
                <w:color w:val="000000"/>
                <w:sz w:val="20"/>
                <w:szCs w:val="20"/>
                <w:lang w:eastAsia="en-GB"/>
              </w:rPr>
              <w:t xml:space="preserve">/reporter tier 1 resource value unit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D60WULL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tivoli</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netcool</w:t>
            </w:r>
            <w:proofErr w:type="spellEnd"/>
            <w:r w:rsidRPr="00403D5C">
              <w:rPr>
                <w:rFonts w:eastAsia="Times New Roman" w:cstheme="minorHAnsi"/>
                <w:color w:val="000000"/>
                <w:sz w:val="20"/>
                <w:szCs w:val="20"/>
                <w:lang w:eastAsia="en-GB"/>
              </w:rPr>
              <w:t xml:space="preserve">/reporter base per install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D60YFLL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tivoli</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nc</w:t>
            </w:r>
            <w:proofErr w:type="spellEnd"/>
            <w:r w:rsidRPr="00403D5C">
              <w:rPr>
                <w:rFonts w:eastAsia="Times New Roman" w:cstheme="minorHAnsi"/>
                <w:color w:val="000000"/>
                <w:sz w:val="20"/>
                <w:szCs w:val="20"/>
                <w:lang w:eastAsia="en-GB"/>
              </w:rPr>
              <w:t xml:space="preserve">/omnibus gateway tier 1 per connection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6</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D612CLL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netcool</w:t>
            </w:r>
            <w:proofErr w:type="spellEnd"/>
            <w:r w:rsidRPr="00403D5C">
              <w:rPr>
                <w:rFonts w:eastAsia="Times New Roman" w:cstheme="minorHAnsi"/>
                <w:color w:val="000000"/>
                <w:sz w:val="20"/>
                <w:szCs w:val="20"/>
                <w:lang w:eastAsia="en-GB"/>
              </w:rPr>
              <w:t xml:space="preserve">/impact base install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D612GLL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netcool</w:t>
            </w:r>
            <w:proofErr w:type="spellEnd"/>
            <w:r w:rsidRPr="00403D5C">
              <w:rPr>
                <w:rFonts w:eastAsia="Times New Roman" w:cstheme="minorHAnsi"/>
                <w:color w:val="000000"/>
                <w:sz w:val="20"/>
                <w:szCs w:val="20"/>
                <w:lang w:eastAsia="en-GB"/>
              </w:rPr>
              <w:t xml:space="preserve">/impact tier 1 resource vu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5</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D612ILL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bsm</w:t>
            </w:r>
            <w:proofErr w:type="spellEnd"/>
            <w:r w:rsidRPr="00403D5C">
              <w:rPr>
                <w:rFonts w:eastAsia="Times New Roman" w:cstheme="minorHAnsi"/>
                <w:color w:val="000000"/>
                <w:sz w:val="20"/>
                <w:szCs w:val="20"/>
                <w:lang w:eastAsia="en-GB"/>
              </w:rPr>
              <w:t xml:space="preserve"> base install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months</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w:t>
            </w:r>
          </w:p>
        </w:tc>
      </w:tr>
      <w:tr w:rsidR="00313F4D" w:rsidRPr="00403D5C">
        <w:trPr>
          <w:trHeight w:val="270"/>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D61DRLL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service request manager concurrent user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25</w:t>
            </w:r>
          </w:p>
        </w:tc>
      </w:tr>
      <w:tr w:rsidR="00313F4D" w:rsidRPr="00403D5C">
        <w:trPr>
          <w:trHeight w:val="28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D61DTLL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service request manager authorized user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15</w:t>
            </w:r>
          </w:p>
        </w:tc>
      </w:tr>
      <w:tr w:rsidR="00313F4D" w:rsidRPr="00403D5C">
        <w:trPr>
          <w:trHeight w:val="28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D61JBLL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asset management for it concurrent user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25</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D61SHLL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change management concurrent user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25</w:t>
            </w:r>
          </w:p>
        </w:tc>
      </w:tr>
      <w:tr w:rsidR="00313F4D" w:rsidRPr="00403D5C">
        <w:trPr>
          <w:trHeight w:val="255"/>
        </w:trPr>
        <w:tc>
          <w:tcPr>
            <w:tcW w:w="1300" w:type="dxa"/>
            <w:tcBorders>
              <w:top w:val="nil"/>
              <w:left w:val="single" w:sz="4" w:space="0" w:color="auto"/>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D61SJLL</w:t>
            </w:r>
          </w:p>
        </w:tc>
        <w:tc>
          <w:tcPr>
            <w:tcW w:w="6100" w:type="dxa"/>
            <w:tcBorders>
              <w:top w:val="nil"/>
              <w:left w:val="nil"/>
              <w:bottom w:val="single" w:sz="4" w:space="0" w:color="auto"/>
              <w:right w:val="single" w:sz="4" w:space="0" w:color="auto"/>
            </w:tcBorders>
            <w:shd w:val="clear" w:color="auto" w:fill="auto"/>
          </w:tcPr>
          <w:p w:rsidR="00313F4D" w:rsidRPr="00403D5C" w:rsidRDefault="00313F4D" w:rsidP="00313F4D">
            <w:pPr>
              <w:spacing w:after="0" w:line="240" w:lineRule="auto"/>
              <w:rPr>
                <w:rFonts w:eastAsia="Times New Roman" w:cstheme="minorHAnsi"/>
                <w:color w:val="000000"/>
                <w:sz w:val="20"/>
                <w:szCs w:val="20"/>
                <w:lang w:eastAsia="en-GB"/>
              </w:rPr>
            </w:pPr>
            <w:proofErr w:type="spellStart"/>
            <w:proofErr w:type="gramStart"/>
            <w:r w:rsidRPr="00403D5C">
              <w:rPr>
                <w:rFonts w:eastAsia="Times New Roman" w:cstheme="minorHAnsi"/>
                <w:color w:val="000000"/>
                <w:sz w:val="20"/>
                <w:szCs w:val="20"/>
                <w:lang w:eastAsia="en-GB"/>
              </w:rPr>
              <w:t>ibm</w:t>
            </w:r>
            <w:proofErr w:type="spellEnd"/>
            <w:proofErr w:type="gram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tivoli</w:t>
            </w:r>
            <w:proofErr w:type="spellEnd"/>
            <w:r w:rsidRPr="00403D5C">
              <w:rPr>
                <w:rFonts w:eastAsia="Times New Roman" w:cstheme="minorHAnsi"/>
                <w:color w:val="000000"/>
                <w:sz w:val="20"/>
                <w:szCs w:val="20"/>
                <w:lang w:eastAsia="en-GB"/>
              </w:rPr>
              <w:t xml:space="preserve"> change management authorized user </w:t>
            </w:r>
            <w:proofErr w:type="spellStart"/>
            <w:r w:rsidRPr="00403D5C">
              <w:rPr>
                <w:rFonts w:eastAsia="Times New Roman" w:cstheme="minorHAnsi"/>
                <w:color w:val="000000"/>
                <w:sz w:val="20"/>
                <w:szCs w:val="20"/>
                <w:lang w:eastAsia="en-GB"/>
              </w:rPr>
              <w:t>lic</w:t>
            </w:r>
            <w:proofErr w:type="spellEnd"/>
            <w:r w:rsidRPr="00403D5C">
              <w:rPr>
                <w:rFonts w:eastAsia="Times New Roman" w:cstheme="minorHAnsi"/>
                <w:color w:val="000000"/>
                <w:sz w:val="20"/>
                <w:szCs w:val="20"/>
                <w:lang w:eastAsia="en-GB"/>
              </w:rPr>
              <w:t xml:space="preserve"> + </w:t>
            </w:r>
            <w:proofErr w:type="spellStart"/>
            <w:r w:rsidRPr="00403D5C">
              <w:rPr>
                <w:rFonts w:eastAsia="Times New Roman" w:cstheme="minorHAnsi"/>
                <w:color w:val="000000"/>
                <w:sz w:val="20"/>
                <w:szCs w:val="20"/>
                <w:lang w:eastAsia="en-GB"/>
              </w:rPr>
              <w:t>sw</w:t>
            </w:r>
            <w:proofErr w:type="spellEnd"/>
            <w:r w:rsidRPr="00403D5C">
              <w:rPr>
                <w:rFonts w:eastAsia="Times New Roman" w:cstheme="minorHAnsi"/>
                <w:color w:val="000000"/>
                <w:sz w:val="20"/>
                <w:szCs w:val="20"/>
                <w:lang w:eastAsia="en-GB"/>
              </w:rPr>
              <w:t xml:space="preserve"> </w:t>
            </w:r>
            <w:proofErr w:type="spellStart"/>
            <w:r w:rsidRPr="00403D5C">
              <w:rPr>
                <w:rFonts w:eastAsia="Times New Roman" w:cstheme="minorHAnsi"/>
                <w:color w:val="000000"/>
                <w:sz w:val="20"/>
                <w:szCs w:val="20"/>
                <w:lang w:eastAsia="en-GB"/>
              </w:rPr>
              <w:t>s&amp;s</w:t>
            </w:r>
            <w:proofErr w:type="spellEnd"/>
            <w:r w:rsidRPr="00403D5C">
              <w:rPr>
                <w:rFonts w:eastAsia="Times New Roman" w:cstheme="minorHAnsi"/>
                <w:color w:val="000000"/>
                <w:sz w:val="20"/>
                <w:szCs w:val="20"/>
                <w:lang w:eastAsia="en-GB"/>
              </w:rPr>
              <w:t xml:space="preserve"> 12 mo</w:t>
            </w:r>
          </w:p>
        </w:tc>
        <w:tc>
          <w:tcPr>
            <w:tcW w:w="1080" w:type="dxa"/>
            <w:tcBorders>
              <w:top w:val="nil"/>
              <w:left w:val="nil"/>
              <w:bottom w:val="single" w:sz="4" w:space="0" w:color="auto"/>
              <w:right w:val="single" w:sz="4" w:space="0" w:color="auto"/>
            </w:tcBorders>
            <w:shd w:val="clear" w:color="auto" w:fill="auto"/>
          </w:tcPr>
          <w:p w:rsidR="00313F4D" w:rsidRPr="00403D5C" w:rsidRDefault="00313F4D" w:rsidP="00C553CA">
            <w:pPr>
              <w:keepNext/>
              <w:spacing w:after="0" w:line="240" w:lineRule="auto"/>
              <w:rPr>
                <w:rFonts w:eastAsia="Times New Roman" w:cstheme="minorHAnsi"/>
                <w:color w:val="000000"/>
                <w:sz w:val="20"/>
                <w:szCs w:val="20"/>
                <w:lang w:eastAsia="en-GB"/>
              </w:rPr>
            </w:pPr>
            <w:r w:rsidRPr="00403D5C">
              <w:rPr>
                <w:rFonts w:eastAsia="Times New Roman" w:cstheme="minorHAnsi"/>
                <w:color w:val="000000"/>
                <w:sz w:val="20"/>
                <w:szCs w:val="20"/>
                <w:lang w:eastAsia="en-GB"/>
              </w:rPr>
              <w:t>15</w:t>
            </w:r>
          </w:p>
        </w:tc>
      </w:tr>
    </w:tbl>
    <w:p w:rsidR="00AE4DD3" w:rsidRPr="00403D5C" w:rsidRDefault="00C553CA" w:rsidP="00C553CA">
      <w:pPr>
        <w:pStyle w:val="Caption"/>
        <w:rPr>
          <w:rFonts w:cstheme="minorHAnsi"/>
        </w:rPr>
      </w:pPr>
      <w:bookmarkStart w:id="89" w:name="_Toc256086305"/>
      <w:r w:rsidRPr="00403D5C">
        <w:rPr>
          <w:rFonts w:cstheme="minorHAnsi"/>
        </w:rPr>
        <w:t xml:space="preserve">Table </w:t>
      </w:r>
      <w:r w:rsidR="00FE55A7" w:rsidRPr="00403D5C">
        <w:rPr>
          <w:rFonts w:cstheme="minorHAnsi"/>
        </w:rPr>
        <w:fldChar w:fldCharType="begin"/>
      </w:r>
      <w:r w:rsidR="00B636F5" w:rsidRPr="00403D5C">
        <w:rPr>
          <w:rFonts w:cstheme="minorHAnsi"/>
        </w:rPr>
        <w:instrText xml:space="preserve"> SEQ Table \* ARABIC </w:instrText>
      </w:r>
      <w:r w:rsidR="00FE55A7" w:rsidRPr="00403D5C">
        <w:rPr>
          <w:rFonts w:cstheme="minorHAnsi"/>
        </w:rPr>
        <w:fldChar w:fldCharType="separate"/>
      </w:r>
      <w:r w:rsidR="00D400C9" w:rsidRPr="00403D5C">
        <w:rPr>
          <w:rFonts w:cstheme="minorHAnsi"/>
          <w:noProof/>
        </w:rPr>
        <w:t>3</w:t>
      </w:r>
      <w:r w:rsidR="00FE55A7" w:rsidRPr="00403D5C">
        <w:rPr>
          <w:rFonts w:cstheme="minorHAnsi"/>
        </w:rPr>
        <w:fldChar w:fldCharType="end"/>
      </w:r>
      <w:r w:rsidRPr="00403D5C">
        <w:rPr>
          <w:rFonts w:cstheme="minorHAnsi"/>
        </w:rPr>
        <w:t>: Netcool Solution Components</w:t>
      </w:r>
      <w:bookmarkEnd w:id="89"/>
    </w:p>
    <w:p w:rsidR="00313F4D" w:rsidRPr="00403D5C" w:rsidRDefault="00313F4D" w:rsidP="004447C7">
      <w:pPr>
        <w:pStyle w:val="Heading1"/>
        <w:rPr>
          <w:rFonts w:asciiTheme="minorHAnsi" w:hAnsiTheme="minorHAnsi" w:cstheme="minorHAnsi"/>
          <w:szCs w:val="24"/>
        </w:rPr>
      </w:pPr>
      <w:bookmarkStart w:id="90" w:name="_Toc256598868"/>
      <w:r w:rsidRPr="00403D5C">
        <w:rPr>
          <w:rFonts w:asciiTheme="minorHAnsi" w:hAnsiTheme="minorHAnsi" w:cstheme="minorHAnsi"/>
          <w:szCs w:val="24"/>
        </w:rPr>
        <w:t>Pre-Requisites</w:t>
      </w:r>
      <w:bookmarkEnd w:id="90"/>
    </w:p>
    <w:p w:rsidR="004447C7" w:rsidRPr="00403D5C" w:rsidRDefault="004447C7" w:rsidP="004447C7">
      <w:pPr>
        <w:rPr>
          <w:rFonts w:cstheme="minorHAnsi"/>
        </w:rPr>
      </w:pPr>
      <w:r w:rsidRPr="00403D5C">
        <w:rPr>
          <w:rFonts w:cstheme="minorHAnsi"/>
        </w:rPr>
        <w:t xml:space="preserve">To ensure that the project is completed successfully </w:t>
      </w:r>
      <w:proofErr w:type="gramStart"/>
      <w:r w:rsidRPr="00403D5C">
        <w:rPr>
          <w:rFonts w:cstheme="minorHAnsi"/>
        </w:rPr>
        <w:t>the following pre-requisites must be fulfilled by Mobilink</w:t>
      </w:r>
      <w:proofErr w:type="gramEnd"/>
    </w:p>
    <w:p w:rsidR="004447C7" w:rsidRPr="00403D5C" w:rsidRDefault="00313F4D" w:rsidP="00C7015B">
      <w:pPr>
        <w:pStyle w:val="ListParagraph"/>
        <w:numPr>
          <w:ilvl w:val="0"/>
          <w:numId w:val="1"/>
          <w:numberingChange w:id="91" w:author="Mark Jewiss" w:date="2010-03-18T19:52:00Z" w:original=""/>
        </w:numPr>
        <w:rPr>
          <w:rFonts w:cstheme="minorHAnsi"/>
        </w:rPr>
      </w:pPr>
      <w:r w:rsidRPr="00403D5C">
        <w:rPr>
          <w:rFonts w:cstheme="minorHAnsi"/>
        </w:rPr>
        <w:t>Access to all virtual and physical Tivoli/Netcool</w:t>
      </w:r>
      <w:r w:rsidR="004447C7" w:rsidRPr="00403D5C">
        <w:rPr>
          <w:rFonts w:cstheme="minorHAnsi"/>
        </w:rPr>
        <w:t xml:space="preserve"> </w:t>
      </w:r>
      <w:r w:rsidRPr="00403D5C">
        <w:rPr>
          <w:rFonts w:cstheme="minorHAnsi"/>
        </w:rPr>
        <w:t>servers</w:t>
      </w:r>
    </w:p>
    <w:p w:rsidR="004447C7" w:rsidRPr="00403D5C" w:rsidRDefault="00313F4D" w:rsidP="00C7015B">
      <w:pPr>
        <w:pStyle w:val="ListParagraph"/>
        <w:numPr>
          <w:ilvl w:val="0"/>
          <w:numId w:val="1"/>
          <w:numberingChange w:id="92" w:author="Mark Jewiss" w:date="2010-03-18T19:52:00Z" w:original=""/>
        </w:numPr>
        <w:rPr>
          <w:rFonts w:cstheme="minorHAnsi"/>
        </w:rPr>
      </w:pPr>
      <w:r w:rsidRPr="00403D5C">
        <w:rPr>
          <w:rFonts w:cstheme="minorHAnsi"/>
        </w:rPr>
        <w:t xml:space="preserve"> Administrator level account </w:t>
      </w:r>
      <w:r w:rsidR="004447C7" w:rsidRPr="00403D5C">
        <w:rPr>
          <w:rFonts w:cstheme="minorHAnsi"/>
        </w:rPr>
        <w:t xml:space="preserve">access must be available on all </w:t>
      </w:r>
      <w:r w:rsidRPr="00403D5C">
        <w:rPr>
          <w:rFonts w:cstheme="minorHAnsi"/>
        </w:rPr>
        <w:t>Tivoli/Netcool servers</w:t>
      </w:r>
    </w:p>
    <w:p w:rsidR="004447C7" w:rsidRPr="00403D5C" w:rsidRDefault="00313F4D" w:rsidP="00C7015B">
      <w:pPr>
        <w:pStyle w:val="ListParagraph"/>
        <w:numPr>
          <w:ilvl w:val="0"/>
          <w:numId w:val="1"/>
          <w:numberingChange w:id="93" w:author="Mark Jewiss" w:date="2010-03-18T19:52:00Z" w:original=""/>
        </w:numPr>
        <w:rPr>
          <w:rFonts w:cstheme="minorHAnsi"/>
        </w:rPr>
      </w:pPr>
      <w:r w:rsidRPr="00403D5C">
        <w:rPr>
          <w:rFonts w:cstheme="minorHAnsi"/>
        </w:rPr>
        <w:t>All network devices and NMS platforms that will send data to the</w:t>
      </w:r>
    </w:p>
    <w:p w:rsidR="00894AE8" w:rsidRPr="00403D5C" w:rsidRDefault="00313F4D" w:rsidP="00C7015B">
      <w:pPr>
        <w:pStyle w:val="ListParagraph"/>
        <w:numPr>
          <w:ilvl w:val="0"/>
          <w:numId w:val="1"/>
          <w:numberingChange w:id="94" w:author="Mark Jewiss" w:date="2010-03-18T19:52:00Z" w:original=""/>
        </w:numPr>
        <w:rPr>
          <w:rFonts w:cstheme="minorHAnsi"/>
        </w:rPr>
      </w:pPr>
      <w:r w:rsidRPr="00403D5C">
        <w:rPr>
          <w:rFonts w:cstheme="minorHAnsi"/>
        </w:rPr>
        <w:t xml:space="preserve">All information requested by </w:t>
      </w:r>
      <w:r w:rsidR="004447C7" w:rsidRPr="00403D5C">
        <w:rPr>
          <w:rFonts w:cstheme="minorHAnsi"/>
        </w:rPr>
        <w:t>Innovise</w:t>
      </w:r>
      <w:r w:rsidRPr="00403D5C">
        <w:rPr>
          <w:rFonts w:cstheme="minorHAnsi"/>
        </w:rPr>
        <w:t xml:space="preserve"> </w:t>
      </w:r>
      <w:r w:rsidR="004447C7" w:rsidRPr="00403D5C">
        <w:rPr>
          <w:rFonts w:cstheme="minorHAnsi"/>
        </w:rPr>
        <w:t xml:space="preserve">to enable the implementation of </w:t>
      </w:r>
      <w:r w:rsidRPr="00403D5C">
        <w:rPr>
          <w:rFonts w:cstheme="minorHAnsi"/>
        </w:rPr>
        <w:t xml:space="preserve">the project is to be provided by </w:t>
      </w:r>
      <w:r w:rsidR="004447C7" w:rsidRPr="00403D5C">
        <w:rPr>
          <w:rFonts w:cstheme="minorHAnsi"/>
        </w:rPr>
        <w:t>Mobilink</w:t>
      </w:r>
      <w:r w:rsidRPr="00403D5C">
        <w:rPr>
          <w:rFonts w:cstheme="minorHAnsi"/>
        </w:rPr>
        <w:t xml:space="preserve"> in a</w:t>
      </w:r>
      <w:r w:rsidR="004447C7" w:rsidRPr="00403D5C">
        <w:rPr>
          <w:rFonts w:cstheme="minorHAnsi"/>
        </w:rPr>
        <w:t xml:space="preserve"> </w:t>
      </w:r>
      <w:r w:rsidRPr="00403D5C">
        <w:rPr>
          <w:rFonts w:cstheme="minorHAnsi"/>
        </w:rPr>
        <w:t>timely manner to avoid project delays</w:t>
      </w:r>
      <w:r w:rsidR="004447C7" w:rsidRPr="00403D5C">
        <w:rPr>
          <w:rFonts w:cstheme="minorHAnsi"/>
        </w:rPr>
        <w:t>.</w:t>
      </w:r>
    </w:p>
    <w:p w:rsidR="00420D93" w:rsidRPr="00403D5C" w:rsidRDefault="00420D93" w:rsidP="00420D93">
      <w:pPr>
        <w:pStyle w:val="Heading1"/>
        <w:rPr>
          <w:rFonts w:asciiTheme="minorHAnsi" w:hAnsiTheme="minorHAnsi" w:cstheme="minorHAnsi"/>
          <w:szCs w:val="24"/>
        </w:rPr>
      </w:pPr>
      <w:bookmarkStart w:id="95" w:name="_Toc256598869"/>
      <w:r w:rsidRPr="00403D5C">
        <w:rPr>
          <w:rFonts w:asciiTheme="minorHAnsi" w:hAnsiTheme="minorHAnsi" w:cstheme="minorHAnsi"/>
          <w:szCs w:val="24"/>
        </w:rPr>
        <w:t>Project Implementation Plan</w:t>
      </w:r>
      <w:bookmarkEnd w:id="95"/>
    </w:p>
    <w:p w:rsidR="00A034EC" w:rsidRPr="00403D5C" w:rsidRDefault="00E4337D" w:rsidP="00A034EC">
      <w:pPr>
        <w:autoSpaceDE w:val="0"/>
        <w:autoSpaceDN w:val="0"/>
        <w:adjustRightInd w:val="0"/>
        <w:spacing w:after="0" w:line="240" w:lineRule="auto"/>
        <w:rPr>
          <w:rFonts w:cstheme="minorHAnsi"/>
        </w:rPr>
      </w:pPr>
      <w:r w:rsidRPr="00403D5C">
        <w:rPr>
          <w:rFonts w:cstheme="minorHAnsi"/>
        </w:rPr>
        <w:t>This section details the tasks that will be carried out during implementation. Each task shows the function, effort and dependencies. These tasks are shown in order they should be implemented</w:t>
      </w:r>
      <w:r w:rsidR="00F0323F" w:rsidRPr="00403D5C">
        <w:rPr>
          <w:rFonts w:cstheme="minorHAnsi"/>
        </w:rPr>
        <w:t xml:space="preserve"> for each product</w:t>
      </w:r>
      <w:r w:rsidRPr="00403D5C">
        <w:rPr>
          <w:rFonts w:cstheme="minorHAnsi"/>
        </w:rPr>
        <w:t>.</w:t>
      </w:r>
      <w:r w:rsidR="007A5B7D" w:rsidRPr="00403D5C">
        <w:rPr>
          <w:rFonts w:cstheme="minorHAnsi"/>
        </w:rPr>
        <w:t xml:space="preserve"> At the end of each the description of additional configuration that will be carried out during the imp</w:t>
      </w:r>
      <w:r w:rsidR="007641BB" w:rsidRPr="00403D5C">
        <w:rPr>
          <w:rFonts w:cstheme="minorHAnsi"/>
        </w:rPr>
        <w:t>lementation phase is also given</w:t>
      </w:r>
    </w:p>
    <w:p w:rsidR="00C81DCA" w:rsidRPr="00403D5C" w:rsidRDefault="00C81DCA" w:rsidP="00A034EC">
      <w:pPr>
        <w:autoSpaceDE w:val="0"/>
        <w:autoSpaceDN w:val="0"/>
        <w:adjustRightInd w:val="0"/>
        <w:spacing w:after="0" w:line="240" w:lineRule="auto"/>
        <w:rPr>
          <w:rFonts w:cstheme="minorHAnsi"/>
        </w:rPr>
      </w:pPr>
      <w:r w:rsidRPr="00403D5C">
        <w:rPr>
          <w:rFonts w:cstheme="minorHAnsi"/>
        </w:rPr>
        <w:t xml:space="preserve">                               </w:t>
      </w:r>
    </w:p>
    <w:p w:rsidR="00A034EC" w:rsidRPr="00403D5C" w:rsidDel="00C554D7" w:rsidRDefault="00A034EC" w:rsidP="00A034EC">
      <w:pPr>
        <w:pStyle w:val="Heading2"/>
        <w:rPr>
          <w:del w:id="96" w:author="Mark Jewiss" w:date="2010-03-18T19:58:00Z"/>
          <w:rFonts w:asciiTheme="minorHAnsi" w:hAnsiTheme="minorHAnsi" w:cstheme="minorHAnsi"/>
        </w:rPr>
      </w:pPr>
      <w:bookmarkStart w:id="97" w:name="_Toc256598870"/>
      <w:del w:id="98" w:author="Mark Jewiss" w:date="2010-03-18T19:58:00Z">
        <w:r w:rsidRPr="00403D5C" w:rsidDel="00C554D7">
          <w:rPr>
            <w:rFonts w:asciiTheme="minorHAnsi" w:hAnsiTheme="minorHAnsi" w:cstheme="minorHAnsi"/>
          </w:rPr>
          <w:delText>Project Milestones</w:delText>
        </w:r>
        <w:bookmarkEnd w:id="97"/>
      </w:del>
    </w:p>
    <w:p w:rsidR="007641BB" w:rsidRPr="00403D5C" w:rsidDel="00C554D7" w:rsidRDefault="007641BB" w:rsidP="00A034EC">
      <w:pPr>
        <w:pStyle w:val="Heading3"/>
        <w:rPr>
          <w:del w:id="99" w:author="Mark Jewiss" w:date="2010-03-18T19:58:00Z"/>
          <w:rFonts w:asciiTheme="minorHAnsi" w:hAnsiTheme="minorHAnsi" w:cstheme="minorHAnsi"/>
        </w:rPr>
      </w:pPr>
      <w:bookmarkStart w:id="100" w:name="_Toc256598871"/>
      <w:del w:id="101" w:author="Mark Jewiss" w:date="2010-03-18T19:58:00Z">
        <w:r w:rsidRPr="00403D5C" w:rsidDel="00C554D7">
          <w:rPr>
            <w:rFonts w:asciiTheme="minorHAnsi" w:hAnsiTheme="minorHAnsi" w:cstheme="minorHAnsi"/>
          </w:rPr>
          <w:delText>Milestone 1 and PAYMENT MILESTONE (40%)</w:delText>
        </w:r>
        <w:bookmarkEnd w:id="100"/>
      </w:del>
    </w:p>
    <w:p w:rsidR="00F0323F" w:rsidRPr="00403D5C" w:rsidDel="00C554D7" w:rsidRDefault="00F0323F" w:rsidP="00E4337D">
      <w:pPr>
        <w:autoSpaceDE w:val="0"/>
        <w:autoSpaceDN w:val="0"/>
        <w:adjustRightInd w:val="0"/>
        <w:spacing w:after="0" w:line="240" w:lineRule="auto"/>
        <w:rPr>
          <w:del w:id="102" w:author="Mark Jewiss" w:date="2010-03-18T19:58:00Z"/>
          <w:rFonts w:cstheme="minorHAnsi"/>
        </w:rPr>
      </w:pPr>
    </w:p>
    <w:tbl>
      <w:tblPr>
        <w:tblStyle w:val="TableGrid"/>
        <w:tblW w:w="9322" w:type="dxa"/>
        <w:tblLook w:val="04A0"/>
      </w:tblPr>
      <w:tblGrid>
        <w:gridCol w:w="6204"/>
        <w:gridCol w:w="1559"/>
        <w:gridCol w:w="1559"/>
      </w:tblGrid>
      <w:tr w:rsidR="007641BB" w:rsidRPr="00403D5C" w:rsidDel="00C554D7">
        <w:trPr>
          <w:del w:id="103" w:author="Mark Jewiss" w:date="2010-03-18T19:58:00Z"/>
        </w:trPr>
        <w:tc>
          <w:tcPr>
            <w:tcW w:w="6204" w:type="dxa"/>
            <w:shd w:val="clear" w:color="auto" w:fill="DBE5F1" w:themeFill="accent1" w:themeFillTint="33"/>
          </w:tcPr>
          <w:p w:rsidR="007641BB" w:rsidRPr="00403D5C" w:rsidDel="00C554D7" w:rsidRDefault="007641BB" w:rsidP="007641BB">
            <w:pPr>
              <w:rPr>
                <w:del w:id="104" w:author="Mark Jewiss" w:date="2010-03-18T19:58:00Z"/>
                <w:rFonts w:eastAsia="Times New Roman" w:cstheme="minorHAnsi"/>
                <w:b/>
                <w:bCs/>
                <w:color w:val="000000"/>
                <w:sz w:val="20"/>
                <w:szCs w:val="20"/>
                <w:lang w:eastAsia="en-GB"/>
              </w:rPr>
            </w:pPr>
            <w:del w:id="105" w:author="Mark Jewiss" w:date="2010-03-18T19:58:00Z">
              <w:r w:rsidRPr="00403D5C" w:rsidDel="00C554D7">
                <w:rPr>
                  <w:rFonts w:eastAsia="Times New Roman" w:cstheme="minorHAnsi"/>
                  <w:b/>
                  <w:bCs/>
                  <w:color w:val="000000"/>
                  <w:sz w:val="20"/>
                  <w:szCs w:val="20"/>
                  <w:lang w:eastAsia="en-GB"/>
                </w:rPr>
                <w:delText>Milestone</w:delText>
              </w:r>
            </w:del>
          </w:p>
        </w:tc>
        <w:tc>
          <w:tcPr>
            <w:tcW w:w="1559" w:type="dxa"/>
            <w:shd w:val="clear" w:color="auto" w:fill="DBE5F1" w:themeFill="accent1" w:themeFillTint="33"/>
          </w:tcPr>
          <w:p w:rsidR="007641BB" w:rsidRPr="00403D5C" w:rsidDel="00C554D7" w:rsidRDefault="007641BB" w:rsidP="007641BB">
            <w:pPr>
              <w:rPr>
                <w:del w:id="106" w:author="Mark Jewiss" w:date="2010-03-18T19:58:00Z"/>
                <w:rFonts w:eastAsia="Times New Roman" w:cstheme="minorHAnsi"/>
                <w:b/>
                <w:bCs/>
                <w:color w:val="000000"/>
                <w:sz w:val="20"/>
                <w:szCs w:val="20"/>
                <w:lang w:eastAsia="en-GB"/>
              </w:rPr>
            </w:pPr>
            <w:del w:id="107" w:author="Mark Jewiss" w:date="2010-03-18T19:58:00Z">
              <w:r w:rsidRPr="00403D5C" w:rsidDel="00C554D7">
                <w:rPr>
                  <w:rFonts w:eastAsia="Times New Roman" w:cstheme="minorHAnsi"/>
                  <w:b/>
                  <w:bCs/>
                  <w:color w:val="000000"/>
                  <w:sz w:val="20"/>
                  <w:szCs w:val="20"/>
                  <w:lang w:eastAsia="en-GB"/>
                </w:rPr>
                <w:delText>Date</w:delText>
              </w:r>
            </w:del>
          </w:p>
        </w:tc>
        <w:tc>
          <w:tcPr>
            <w:tcW w:w="1559" w:type="dxa"/>
            <w:shd w:val="clear" w:color="auto" w:fill="DBE5F1" w:themeFill="accent1" w:themeFillTint="33"/>
          </w:tcPr>
          <w:p w:rsidR="007641BB" w:rsidRPr="00403D5C" w:rsidDel="00C554D7" w:rsidRDefault="007641BB" w:rsidP="007641BB">
            <w:pPr>
              <w:rPr>
                <w:del w:id="108" w:author="Mark Jewiss" w:date="2010-03-18T19:58:00Z"/>
                <w:rFonts w:eastAsia="Times New Roman" w:cstheme="minorHAnsi"/>
                <w:b/>
                <w:bCs/>
                <w:color w:val="000000"/>
                <w:sz w:val="20"/>
                <w:szCs w:val="20"/>
                <w:lang w:eastAsia="en-GB"/>
              </w:rPr>
            </w:pPr>
            <w:del w:id="109" w:author="Mark Jewiss" w:date="2010-03-18T19:58:00Z">
              <w:r w:rsidRPr="00403D5C" w:rsidDel="00C554D7">
                <w:rPr>
                  <w:rFonts w:eastAsia="Times New Roman" w:cstheme="minorHAnsi"/>
                  <w:b/>
                  <w:bCs/>
                  <w:color w:val="000000"/>
                  <w:sz w:val="20"/>
                  <w:szCs w:val="20"/>
                  <w:lang w:eastAsia="en-GB"/>
                </w:rPr>
                <w:delText>Status</w:delText>
              </w:r>
            </w:del>
          </w:p>
        </w:tc>
      </w:tr>
      <w:tr w:rsidR="007641BB" w:rsidRPr="00403D5C" w:rsidDel="00C554D7">
        <w:trPr>
          <w:del w:id="110" w:author="Mark Jewiss" w:date="2010-03-18T19:58:00Z"/>
        </w:trPr>
        <w:tc>
          <w:tcPr>
            <w:tcW w:w="6204" w:type="dxa"/>
          </w:tcPr>
          <w:p w:rsidR="007641BB" w:rsidRPr="00403D5C" w:rsidDel="00C554D7" w:rsidRDefault="007641BB" w:rsidP="00AA15C2">
            <w:pPr>
              <w:pStyle w:val="ListParagraph"/>
              <w:numPr>
                <w:ilvl w:val="0"/>
                <w:numId w:val="100"/>
                <w:numberingChange w:id="111" w:author="Mark Jewiss" w:date="2010-03-18T19:52:00Z" w:original="%1:1:3:."/>
              </w:numPr>
              <w:rPr>
                <w:del w:id="112" w:author="Mark Jewiss" w:date="2010-03-18T19:58:00Z"/>
                <w:rFonts w:cstheme="minorHAnsi"/>
              </w:rPr>
            </w:pPr>
            <w:del w:id="113" w:author="Mark Jewiss" w:date="2010-03-18T19:58:00Z">
              <w:r w:rsidRPr="00403D5C" w:rsidDel="00C554D7">
                <w:rPr>
                  <w:rFonts w:cstheme="minorHAnsi"/>
                </w:rPr>
                <w:delText xml:space="preserve">Installation and configuration of Hardware Infrastructure </w:delText>
              </w:r>
            </w:del>
          </w:p>
        </w:tc>
        <w:tc>
          <w:tcPr>
            <w:tcW w:w="1559" w:type="dxa"/>
          </w:tcPr>
          <w:p w:rsidR="007641BB" w:rsidRPr="00403D5C" w:rsidDel="00C554D7" w:rsidRDefault="007641BB" w:rsidP="007641BB">
            <w:pPr>
              <w:autoSpaceDE w:val="0"/>
              <w:autoSpaceDN w:val="0"/>
              <w:adjustRightInd w:val="0"/>
              <w:rPr>
                <w:del w:id="114" w:author="Mark Jewiss" w:date="2010-03-18T19:58:00Z"/>
                <w:rFonts w:cstheme="minorHAnsi"/>
                <w:sz w:val="20"/>
                <w:szCs w:val="20"/>
              </w:rPr>
            </w:pPr>
          </w:p>
        </w:tc>
        <w:tc>
          <w:tcPr>
            <w:tcW w:w="1559" w:type="dxa"/>
          </w:tcPr>
          <w:p w:rsidR="007641BB" w:rsidRPr="00403D5C" w:rsidDel="00C554D7" w:rsidRDefault="007641BB" w:rsidP="007641BB">
            <w:pPr>
              <w:rPr>
                <w:del w:id="115" w:author="Mark Jewiss" w:date="2010-03-18T19:58:00Z"/>
                <w:rFonts w:cstheme="minorHAnsi"/>
              </w:rPr>
            </w:pPr>
          </w:p>
        </w:tc>
      </w:tr>
      <w:tr w:rsidR="007641BB" w:rsidRPr="00403D5C" w:rsidDel="00C554D7">
        <w:trPr>
          <w:del w:id="116" w:author="Mark Jewiss" w:date="2010-03-18T19:58:00Z"/>
        </w:trPr>
        <w:tc>
          <w:tcPr>
            <w:tcW w:w="6204" w:type="dxa"/>
          </w:tcPr>
          <w:p w:rsidR="007641BB" w:rsidRPr="00403D5C" w:rsidDel="00C554D7" w:rsidRDefault="007641BB" w:rsidP="00AA15C2">
            <w:pPr>
              <w:pStyle w:val="ListParagraph"/>
              <w:numPr>
                <w:ilvl w:val="0"/>
                <w:numId w:val="100"/>
                <w:numberingChange w:id="117" w:author="Mark Jewiss" w:date="2010-03-18T19:52:00Z" w:original="%1:2:3:."/>
              </w:numPr>
              <w:rPr>
                <w:del w:id="118" w:author="Mark Jewiss" w:date="2010-03-18T19:58:00Z"/>
                <w:rFonts w:cstheme="minorHAnsi"/>
              </w:rPr>
            </w:pPr>
            <w:del w:id="119" w:author="Mark Jewiss" w:date="2010-03-18T19:58:00Z">
              <w:r w:rsidRPr="00403D5C" w:rsidDel="00C554D7">
                <w:rPr>
                  <w:rFonts w:cstheme="minorHAnsi"/>
                </w:rPr>
                <w:delText>Produce the code and workflows within the toolsets</w:delText>
              </w:r>
            </w:del>
          </w:p>
        </w:tc>
        <w:tc>
          <w:tcPr>
            <w:tcW w:w="1559" w:type="dxa"/>
          </w:tcPr>
          <w:p w:rsidR="007641BB" w:rsidRPr="00403D5C" w:rsidDel="00C554D7" w:rsidRDefault="007641BB" w:rsidP="007641BB">
            <w:pPr>
              <w:rPr>
                <w:del w:id="120" w:author="Mark Jewiss" w:date="2010-03-18T19:58:00Z"/>
                <w:rFonts w:eastAsia="Times New Roman" w:cstheme="minorHAnsi"/>
                <w:color w:val="000000"/>
                <w:sz w:val="20"/>
                <w:szCs w:val="20"/>
                <w:lang w:eastAsia="en-GB"/>
              </w:rPr>
            </w:pPr>
          </w:p>
        </w:tc>
        <w:tc>
          <w:tcPr>
            <w:tcW w:w="1559" w:type="dxa"/>
          </w:tcPr>
          <w:p w:rsidR="007641BB" w:rsidRPr="00403D5C" w:rsidDel="00C554D7" w:rsidRDefault="007641BB" w:rsidP="007641BB">
            <w:pPr>
              <w:rPr>
                <w:del w:id="121" w:author="Mark Jewiss" w:date="2010-03-18T19:58:00Z"/>
                <w:rFonts w:eastAsia="Times New Roman" w:cstheme="minorHAnsi"/>
                <w:color w:val="000000"/>
                <w:sz w:val="20"/>
                <w:szCs w:val="20"/>
                <w:lang w:eastAsia="en-GB"/>
              </w:rPr>
            </w:pPr>
          </w:p>
        </w:tc>
      </w:tr>
      <w:tr w:rsidR="007641BB" w:rsidRPr="00403D5C" w:rsidDel="00C554D7">
        <w:trPr>
          <w:del w:id="122" w:author="Mark Jewiss" w:date="2010-03-18T19:58:00Z"/>
        </w:trPr>
        <w:tc>
          <w:tcPr>
            <w:tcW w:w="6204" w:type="dxa"/>
          </w:tcPr>
          <w:p w:rsidR="007641BB" w:rsidRPr="00403D5C" w:rsidDel="00C554D7" w:rsidRDefault="007641BB" w:rsidP="00AA15C2">
            <w:pPr>
              <w:pStyle w:val="ListParagraph"/>
              <w:numPr>
                <w:ilvl w:val="0"/>
                <w:numId w:val="100"/>
                <w:numberingChange w:id="123" w:author="Mark Jewiss" w:date="2010-03-18T19:52:00Z" w:original="%1:3:3:."/>
              </w:numPr>
              <w:rPr>
                <w:del w:id="124" w:author="Mark Jewiss" w:date="2010-03-18T19:58:00Z"/>
                <w:rFonts w:cstheme="minorHAnsi"/>
              </w:rPr>
            </w:pPr>
            <w:del w:id="125" w:author="Mark Jewiss" w:date="2010-03-18T19:58:00Z">
              <w:r w:rsidRPr="00403D5C" w:rsidDel="00C554D7">
                <w:rPr>
                  <w:rFonts w:cstheme="minorHAnsi"/>
                </w:rPr>
                <w:delText>Complete testing with Mobilink and address any defects</w:delText>
              </w:r>
            </w:del>
          </w:p>
        </w:tc>
        <w:tc>
          <w:tcPr>
            <w:tcW w:w="1559" w:type="dxa"/>
          </w:tcPr>
          <w:p w:rsidR="007641BB" w:rsidRPr="00403D5C" w:rsidDel="00C554D7" w:rsidRDefault="007641BB" w:rsidP="007641BB">
            <w:pPr>
              <w:rPr>
                <w:del w:id="126" w:author="Mark Jewiss" w:date="2010-03-18T19:58:00Z"/>
                <w:rFonts w:eastAsia="Times New Roman" w:cstheme="minorHAnsi"/>
                <w:color w:val="000000"/>
                <w:sz w:val="20"/>
                <w:szCs w:val="20"/>
                <w:lang w:eastAsia="en-GB"/>
              </w:rPr>
            </w:pPr>
          </w:p>
        </w:tc>
        <w:tc>
          <w:tcPr>
            <w:tcW w:w="1559" w:type="dxa"/>
          </w:tcPr>
          <w:p w:rsidR="007641BB" w:rsidRPr="00403D5C" w:rsidDel="00C554D7" w:rsidRDefault="007641BB" w:rsidP="007641BB">
            <w:pPr>
              <w:rPr>
                <w:del w:id="127" w:author="Mark Jewiss" w:date="2010-03-18T19:58:00Z"/>
                <w:rFonts w:eastAsia="Times New Roman" w:cstheme="minorHAnsi"/>
                <w:color w:val="000000"/>
                <w:sz w:val="20"/>
                <w:szCs w:val="20"/>
                <w:lang w:eastAsia="en-GB"/>
              </w:rPr>
            </w:pPr>
          </w:p>
        </w:tc>
      </w:tr>
    </w:tbl>
    <w:p w:rsidR="007641BB" w:rsidRPr="00403D5C" w:rsidDel="00C554D7" w:rsidRDefault="007641BB" w:rsidP="00A034EC">
      <w:pPr>
        <w:pStyle w:val="Heading3"/>
        <w:rPr>
          <w:del w:id="128" w:author="Mark Jewiss" w:date="2010-03-18T19:58:00Z"/>
          <w:rFonts w:asciiTheme="minorHAnsi" w:hAnsiTheme="minorHAnsi" w:cstheme="minorHAnsi"/>
        </w:rPr>
      </w:pPr>
      <w:bookmarkStart w:id="129" w:name="_Toc256598872"/>
      <w:del w:id="130" w:author="Mark Jewiss" w:date="2010-03-18T19:58:00Z">
        <w:r w:rsidRPr="00403D5C" w:rsidDel="00C554D7">
          <w:rPr>
            <w:rFonts w:asciiTheme="minorHAnsi" w:hAnsiTheme="minorHAnsi" w:cstheme="minorHAnsi"/>
          </w:rPr>
          <w:delText>Milestone 2 and PAYMENT MILESTONE (30%)</w:delText>
        </w:r>
        <w:bookmarkEnd w:id="129"/>
      </w:del>
    </w:p>
    <w:p w:rsidR="007641BB" w:rsidRPr="00403D5C" w:rsidDel="00C554D7" w:rsidRDefault="007641BB" w:rsidP="00E4337D">
      <w:pPr>
        <w:autoSpaceDE w:val="0"/>
        <w:autoSpaceDN w:val="0"/>
        <w:adjustRightInd w:val="0"/>
        <w:spacing w:after="0" w:line="240" w:lineRule="auto"/>
        <w:rPr>
          <w:del w:id="131" w:author="Mark Jewiss" w:date="2010-03-18T19:58:00Z"/>
          <w:rFonts w:cstheme="minorHAnsi"/>
        </w:rPr>
      </w:pPr>
    </w:p>
    <w:tbl>
      <w:tblPr>
        <w:tblStyle w:val="TableGrid"/>
        <w:tblW w:w="9322" w:type="dxa"/>
        <w:tblLook w:val="04A0"/>
      </w:tblPr>
      <w:tblGrid>
        <w:gridCol w:w="6204"/>
        <w:gridCol w:w="1559"/>
        <w:gridCol w:w="1559"/>
      </w:tblGrid>
      <w:tr w:rsidR="007641BB" w:rsidRPr="00403D5C" w:rsidDel="00C554D7">
        <w:trPr>
          <w:del w:id="132" w:author="Mark Jewiss" w:date="2010-03-18T19:58:00Z"/>
        </w:trPr>
        <w:tc>
          <w:tcPr>
            <w:tcW w:w="6204" w:type="dxa"/>
            <w:shd w:val="clear" w:color="auto" w:fill="DBE5F1" w:themeFill="accent1" w:themeFillTint="33"/>
          </w:tcPr>
          <w:p w:rsidR="007641BB" w:rsidRPr="00403D5C" w:rsidDel="00C554D7" w:rsidRDefault="007641BB" w:rsidP="007641BB">
            <w:pPr>
              <w:rPr>
                <w:del w:id="133" w:author="Mark Jewiss" w:date="2010-03-18T19:58:00Z"/>
                <w:rFonts w:eastAsia="Times New Roman" w:cstheme="minorHAnsi"/>
                <w:b/>
                <w:bCs/>
                <w:color w:val="000000"/>
                <w:sz w:val="20"/>
                <w:szCs w:val="20"/>
                <w:lang w:eastAsia="en-GB"/>
              </w:rPr>
            </w:pPr>
            <w:del w:id="134" w:author="Mark Jewiss" w:date="2010-03-18T19:58:00Z">
              <w:r w:rsidRPr="00403D5C" w:rsidDel="00C554D7">
                <w:rPr>
                  <w:rFonts w:eastAsia="Times New Roman" w:cstheme="minorHAnsi"/>
                  <w:b/>
                  <w:bCs/>
                  <w:color w:val="000000"/>
                  <w:sz w:val="20"/>
                  <w:szCs w:val="20"/>
                  <w:lang w:eastAsia="en-GB"/>
                </w:rPr>
                <w:delText>Milestone</w:delText>
              </w:r>
            </w:del>
          </w:p>
        </w:tc>
        <w:tc>
          <w:tcPr>
            <w:tcW w:w="1559" w:type="dxa"/>
            <w:shd w:val="clear" w:color="auto" w:fill="DBE5F1" w:themeFill="accent1" w:themeFillTint="33"/>
          </w:tcPr>
          <w:p w:rsidR="007641BB" w:rsidRPr="00403D5C" w:rsidDel="00C554D7" w:rsidRDefault="007641BB" w:rsidP="007641BB">
            <w:pPr>
              <w:rPr>
                <w:del w:id="135" w:author="Mark Jewiss" w:date="2010-03-18T19:58:00Z"/>
                <w:rFonts w:eastAsia="Times New Roman" w:cstheme="minorHAnsi"/>
                <w:b/>
                <w:bCs/>
                <w:color w:val="000000"/>
                <w:sz w:val="20"/>
                <w:szCs w:val="20"/>
                <w:lang w:eastAsia="en-GB"/>
              </w:rPr>
            </w:pPr>
            <w:del w:id="136" w:author="Mark Jewiss" w:date="2010-03-18T19:58:00Z">
              <w:r w:rsidRPr="00403D5C" w:rsidDel="00C554D7">
                <w:rPr>
                  <w:rFonts w:eastAsia="Times New Roman" w:cstheme="minorHAnsi"/>
                  <w:b/>
                  <w:bCs/>
                  <w:color w:val="000000"/>
                  <w:sz w:val="20"/>
                  <w:szCs w:val="20"/>
                  <w:lang w:eastAsia="en-GB"/>
                </w:rPr>
                <w:delText>Date</w:delText>
              </w:r>
            </w:del>
          </w:p>
        </w:tc>
        <w:tc>
          <w:tcPr>
            <w:tcW w:w="1559" w:type="dxa"/>
            <w:shd w:val="clear" w:color="auto" w:fill="DBE5F1" w:themeFill="accent1" w:themeFillTint="33"/>
          </w:tcPr>
          <w:p w:rsidR="007641BB" w:rsidRPr="00403D5C" w:rsidDel="00C554D7" w:rsidRDefault="007641BB" w:rsidP="007641BB">
            <w:pPr>
              <w:rPr>
                <w:del w:id="137" w:author="Mark Jewiss" w:date="2010-03-18T19:58:00Z"/>
                <w:rFonts w:eastAsia="Times New Roman" w:cstheme="minorHAnsi"/>
                <w:b/>
                <w:bCs/>
                <w:color w:val="000000"/>
                <w:sz w:val="20"/>
                <w:szCs w:val="20"/>
                <w:lang w:eastAsia="en-GB"/>
              </w:rPr>
            </w:pPr>
            <w:del w:id="138" w:author="Mark Jewiss" w:date="2010-03-18T19:58:00Z">
              <w:r w:rsidRPr="00403D5C" w:rsidDel="00C554D7">
                <w:rPr>
                  <w:rFonts w:eastAsia="Times New Roman" w:cstheme="minorHAnsi"/>
                  <w:b/>
                  <w:bCs/>
                  <w:color w:val="000000"/>
                  <w:sz w:val="20"/>
                  <w:szCs w:val="20"/>
                  <w:lang w:eastAsia="en-GB"/>
                </w:rPr>
                <w:delText>Status</w:delText>
              </w:r>
            </w:del>
          </w:p>
        </w:tc>
      </w:tr>
      <w:tr w:rsidR="00A034EC" w:rsidRPr="00403D5C" w:rsidDel="00C554D7">
        <w:trPr>
          <w:del w:id="139" w:author="Mark Jewiss" w:date="2010-03-18T19:58:00Z"/>
        </w:trPr>
        <w:tc>
          <w:tcPr>
            <w:tcW w:w="6204" w:type="dxa"/>
          </w:tcPr>
          <w:p w:rsidR="00A034EC" w:rsidRPr="00403D5C" w:rsidDel="00C554D7" w:rsidRDefault="00A034EC" w:rsidP="00AA15C2">
            <w:pPr>
              <w:pStyle w:val="ListParagraph"/>
              <w:numPr>
                <w:ilvl w:val="0"/>
                <w:numId w:val="100"/>
                <w:numberingChange w:id="140" w:author="Mark Jewiss" w:date="2010-03-18T19:52:00Z" w:original="%1:4:3:."/>
              </w:numPr>
              <w:rPr>
                <w:del w:id="141" w:author="Mark Jewiss" w:date="2010-03-18T19:58:00Z"/>
                <w:rFonts w:cstheme="minorHAnsi"/>
              </w:rPr>
            </w:pPr>
            <w:del w:id="142" w:author="Mark Jewiss" w:date="2010-03-18T19:58:00Z">
              <w:r w:rsidRPr="00403D5C" w:rsidDel="00C554D7">
                <w:rPr>
                  <w:rFonts w:cstheme="minorHAnsi"/>
                </w:rPr>
                <w:delText>Produce build documentation for ongoing support</w:delText>
              </w:r>
            </w:del>
          </w:p>
        </w:tc>
        <w:tc>
          <w:tcPr>
            <w:tcW w:w="1559" w:type="dxa"/>
          </w:tcPr>
          <w:p w:rsidR="00A034EC" w:rsidRPr="00403D5C" w:rsidDel="00C554D7" w:rsidRDefault="00A034EC" w:rsidP="007641BB">
            <w:pPr>
              <w:autoSpaceDE w:val="0"/>
              <w:autoSpaceDN w:val="0"/>
              <w:adjustRightInd w:val="0"/>
              <w:rPr>
                <w:del w:id="143" w:author="Mark Jewiss" w:date="2010-03-18T19:58:00Z"/>
                <w:rFonts w:cstheme="minorHAnsi"/>
                <w:sz w:val="20"/>
                <w:szCs w:val="20"/>
              </w:rPr>
            </w:pPr>
          </w:p>
        </w:tc>
        <w:tc>
          <w:tcPr>
            <w:tcW w:w="1559" w:type="dxa"/>
          </w:tcPr>
          <w:p w:rsidR="00A034EC" w:rsidRPr="00403D5C" w:rsidDel="00C554D7" w:rsidRDefault="00A034EC" w:rsidP="007641BB">
            <w:pPr>
              <w:rPr>
                <w:del w:id="144" w:author="Mark Jewiss" w:date="2010-03-18T19:58:00Z"/>
                <w:rFonts w:cstheme="minorHAnsi"/>
              </w:rPr>
            </w:pPr>
          </w:p>
        </w:tc>
      </w:tr>
      <w:tr w:rsidR="00A034EC" w:rsidRPr="00403D5C" w:rsidDel="00C554D7">
        <w:trPr>
          <w:del w:id="145" w:author="Mark Jewiss" w:date="2010-03-18T19:58:00Z"/>
        </w:trPr>
        <w:tc>
          <w:tcPr>
            <w:tcW w:w="6204" w:type="dxa"/>
          </w:tcPr>
          <w:p w:rsidR="00A034EC" w:rsidRPr="00403D5C" w:rsidDel="00C554D7" w:rsidRDefault="00A034EC" w:rsidP="00AA15C2">
            <w:pPr>
              <w:pStyle w:val="ListParagraph"/>
              <w:numPr>
                <w:ilvl w:val="0"/>
                <w:numId w:val="100"/>
                <w:numberingChange w:id="146" w:author="Mark Jewiss" w:date="2010-03-18T19:52:00Z" w:original="%1:5:3:."/>
              </w:numPr>
              <w:rPr>
                <w:del w:id="147" w:author="Mark Jewiss" w:date="2010-03-18T19:58:00Z"/>
                <w:rFonts w:cstheme="minorHAnsi"/>
              </w:rPr>
            </w:pPr>
            <w:del w:id="148" w:author="Mark Jewiss" w:date="2010-03-18T19:58:00Z">
              <w:r w:rsidRPr="00403D5C" w:rsidDel="00C554D7">
                <w:rPr>
                  <w:rFonts w:cstheme="minorHAnsi"/>
                </w:rPr>
                <w:delText>Complete training and handover to users</w:delText>
              </w:r>
            </w:del>
          </w:p>
        </w:tc>
        <w:tc>
          <w:tcPr>
            <w:tcW w:w="1559" w:type="dxa"/>
          </w:tcPr>
          <w:p w:rsidR="00A034EC" w:rsidRPr="00403D5C" w:rsidDel="00C554D7" w:rsidRDefault="00A034EC" w:rsidP="007641BB">
            <w:pPr>
              <w:rPr>
                <w:del w:id="149"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7641BB">
            <w:pPr>
              <w:rPr>
                <w:del w:id="150" w:author="Mark Jewiss" w:date="2010-03-18T19:58:00Z"/>
                <w:rFonts w:eastAsia="Times New Roman" w:cstheme="minorHAnsi"/>
                <w:color w:val="000000"/>
                <w:sz w:val="20"/>
                <w:szCs w:val="20"/>
                <w:lang w:eastAsia="en-GB"/>
              </w:rPr>
            </w:pPr>
          </w:p>
        </w:tc>
      </w:tr>
      <w:tr w:rsidR="00A034EC" w:rsidRPr="00403D5C" w:rsidDel="00C554D7">
        <w:trPr>
          <w:del w:id="151" w:author="Mark Jewiss" w:date="2010-03-18T19:58:00Z"/>
        </w:trPr>
        <w:tc>
          <w:tcPr>
            <w:tcW w:w="6204" w:type="dxa"/>
          </w:tcPr>
          <w:p w:rsidR="00A034EC" w:rsidRPr="00403D5C" w:rsidDel="00C554D7" w:rsidRDefault="00A034EC" w:rsidP="00AA15C2">
            <w:pPr>
              <w:pStyle w:val="ListParagraph"/>
              <w:numPr>
                <w:ilvl w:val="0"/>
                <w:numId w:val="100"/>
                <w:numberingChange w:id="152" w:author="Mark Jewiss" w:date="2010-03-18T19:52:00Z" w:original="%1:6:3:."/>
              </w:numPr>
              <w:rPr>
                <w:del w:id="153" w:author="Mark Jewiss" w:date="2010-03-18T19:58:00Z"/>
                <w:rFonts w:cstheme="minorHAnsi"/>
              </w:rPr>
            </w:pPr>
            <w:del w:id="154" w:author="Mark Jewiss" w:date="2010-03-18T19:58:00Z">
              <w:r w:rsidRPr="00403D5C" w:rsidDel="00C554D7">
                <w:rPr>
                  <w:rFonts w:cstheme="minorHAnsi"/>
                </w:rPr>
                <w:delText>Deploy to live environment</w:delText>
              </w:r>
            </w:del>
          </w:p>
        </w:tc>
        <w:tc>
          <w:tcPr>
            <w:tcW w:w="1559" w:type="dxa"/>
          </w:tcPr>
          <w:p w:rsidR="00A034EC" w:rsidRPr="00403D5C" w:rsidDel="00C554D7" w:rsidRDefault="00A034EC" w:rsidP="007641BB">
            <w:pPr>
              <w:rPr>
                <w:del w:id="155"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7641BB">
            <w:pPr>
              <w:rPr>
                <w:del w:id="156" w:author="Mark Jewiss" w:date="2010-03-18T19:58:00Z"/>
                <w:rFonts w:eastAsia="Times New Roman" w:cstheme="minorHAnsi"/>
                <w:color w:val="000000"/>
                <w:sz w:val="20"/>
                <w:szCs w:val="20"/>
                <w:lang w:eastAsia="en-GB"/>
              </w:rPr>
            </w:pPr>
          </w:p>
        </w:tc>
      </w:tr>
      <w:tr w:rsidR="00A034EC" w:rsidRPr="00403D5C" w:rsidDel="00C554D7">
        <w:trPr>
          <w:del w:id="157" w:author="Mark Jewiss" w:date="2010-03-18T19:58:00Z"/>
        </w:trPr>
        <w:tc>
          <w:tcPr>
            <w:tcW w:w="6204" w:type="dxa"/>
          </w:tcPr>
          <w:p w:rsidR="00A034EC" w:rsidRPr="00403D5C" w:rsidDel="00C554D7" w:rsidRDefault="00A034EC" w:rsidP="00AA15C2">
            <w:pPr>
              <w:pStyle w:val="ListParagraph"/>
              <w:numPr>
                <w:ilvl w:val="0"/>
                <w:numId w:val="100"/>
                <w:numberingChange w:id="158" w:author="Mark Jewiss" w:date="2010-03-18T19:52:00Z" w:original="%1:7:3:."/>
              </w:numPr>
              <w:rPr>
                <w:del w:id="159" w:author="Mark Jewiss" w:date="2010-03-18T19:58:00Z"/>
                <w:rFonts w:cstheme="minorHAnsi"/>
              </w:rPr>
            </w:pPr>
            <w:del w:id="160" w:author="Mark Jewiss" w:date="2010-03-18T19:58:00Z">
              <w:r w:rsidRPr="00403D5C" w:rsidDel="00C554D7">
                <w:rPr>
                  <w:rFonts w:cstheme="minorHAnsi"/>
                </w:rPr>
                <w:delText>Production of outstanding action list to be completed prior to FAC being issued. (Snag list)</w:delText>
              </w:r>
            </w:del>
          </w:p>
        </w:tc>
        <w:tc>
          <w:tcPr>
            <w:tcW w:w="1559" w:type="dxa"/>
          </w:tcPr>
          <w:p w:rsidR="00A034EC" w:rsidRPr="00403D5C" w:rsidDel="00C554D7" w:rsidRDefault="00A034EC" w:rsidP="007641BB">
            <w:pPr>
              <w:rPr>
                <w:del w:id="161"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7641BB">
            <w:pPr>
              <w:rPr>
                <w:del w:id="162" w:author="Mark Jewiss" w:date="2010-03-18T19:58:00Z"/>
                <w:rFonts w:eastAsia="Times New Roman" w:cstheme="minorHAnsi"/>
                <w:color w:val="000000"/>
                <w:sz w:val="20"/>
                <w:szCs w:val="20"/>
                <w:lang w:eastAsia="en-GB"/>
              </w:rPr>
            </w:pPr>
          </w:p>
        </w:tc>
      </w:tr>
    </w:tbl>
    <w:p w:rsidR="00A034EC" w:rsidRPr="00403D5C" w:rsidDel="00C554D7" w:rsidRDefault="00A034EC" w:rsidP="00A034EC">
      <w:pPr>
        <w:pStyle w:val="Heading3"/>
        <w:rPr>
          <w:del w:id="163" w:author="Mark Jewiss" w:date="2010-03-18T19:58:00Z"/>
          <w:rFonts w:asciiTheme="minorHAnsi" w:hAnsiTheme="minorHAnsi" w:cstheme="minorHAnsi"/>
        </w:rPr>
      </w:pPr>
      <w:bookmarkStart w:id="164" w:name="_Toc256598873"/>
      <w:del w:id="165" w:author="Mark Jewiss" w:date="2010-03-18T19:58:00Z">
        <w:r w:rsidRPr="00403D5C" w:rsidDel="00C554D7">
          <w:rPr>
            <w:rFonts w:asciiTheme="minorHAnsi" w:hAnsiTheme="minorHAnsi" w:cstheme="minorHAnsi"/>
          </w:rPr>
          <w:delText>Milestone 3 and PAYMENT MILESTONE (20%)</w:delText>
        </w:r>
        <w:bookmarkEnd w:id="164"/>
      </w:del>
    </w:p>
    <w:p w:rsidR="00A034EC" w:rsidRPr="00403D5C" w:rsidDel="00C554D7" w:rsidRDefault="00A034EC" w:rsidP="00E4337D">
      <w:pPr>
        <w:autoSpaceDE w:val="0"/>
        <w:autoSpaceDN w:val="0"/>
        <w:adjustRightInd w:val="0"/>
        <w:spacing w:after="0" w:line="240" w:lineRule="auto"/>
        <w:rPr>
          <w:del w:id="166" w:author="Mark Jewiss" w:date="2010-03-18T19:58:00Z"/>
          <w:rFonts w:cstheme="minorHAnsi"/>
        </w:rPr>
      </w:pPr>
    </w:p>
    <w:tbl>
      <w:tblPr>
        <w:tblStyle w:val="TableGrid"/>
        <w:tblW w:w="9322" w:type="dxa"/>
        <w:tblLook w:val="04A0"/>
      </w:tblPr>
      <w:tblGrid>
        <w:gridCol w:w="6204"/>
        <w:gridCol w:w="1559"/>
        <w:gridCol w:w="1559"/>
      </w:tblGrid>
      <w:tr w:rsidR="00A034EC" w:rsidRPr="00403D5C" w:rsidDel="00C554D7">
        <w:trPr>
          <w:del w:id="167" w:author="Mark Jewiss" w:date="2010-03-18T19:58:00Z"/>
        </w:trPr>
        <w:tc>
          <w:tcPr>
            <w:tcW w:w="6204" w:type="dxa"/>
            <w:shd w:val="clear" w:color="auto" w:fill="DBE5F1" w:themeFill="accent1" w:themeFillTint="33"/>
          </w:tcPr>
          <w:p w:rsidR="00A034EC" w:rsidRPr="00403D5C" w:rsidDel="00C554D7" w:rsidRDefault="00A034EC" w:rsidP="00CE57E5">
            <w:pPr>
              <w:rPr>
                <w:del w:id="168" w:author="Mark Jewiss" w:date="2010-03-18T19:58:00Z"/>
                <w:rFonts w:eastAsia="Times New Roman" w:cstheme="minorHAnsi"/>
                <w:b/>
                <w:bCs/>
                <w:color w:val="000000"/>
                <w:sz w:val="20"/>
                <w:szCs w:val="20"/>
                <w:lang w:eastAsia="en-GB"/>
              </w:rPr>
            </w:pPr>
            <w:del w:id="169" w:author="Mark Jewiss" w:date="2010-03-18T19:58:00Z">
              <w:r w:rsidRPr="00403D5C" w:rsidDel="00C554D7">
                <w:rPr>
                  <w:rFonts w:eastAsia="Times New Roman" w:cstheme="minorHAnsi"/>
                  <w:b/>
                  <w:bCs/>
                  <w:color w:val="000000"/>
                  <w:sz w:val="20"/>
                  <w:szCs w:val="20"/>
                  <w:lang w:eastAsia="en-GB"/>
                </w:rPr>
                <w:delText>Milestone</w:delText>
              </w:r>
            </w:del>
          </w:p>
        </w:tc>
        <w:tc>
          <w:tcPr>
            <w:tcW w:w="1559" w:type="dxa"/>
            <w:shd w:val="clear" w:color="auto" w:fill="DBE5F1" w:themeFill="accent1" w:themeFillTint="33"/>
          </w:tcPr>
          <w:p w:rsidR="00A034EC" w:rsidRPr="00403D5C" w:rsidDel="00C554D7" w:rsidRDefault="00A034EC" w:rsidP="00CE57E5">
            <w:pPr>
              <w:rPr>
                <w:del w:id="170" w:author="Mark Jewiss" w:date="2010-03-18T19:58:00Z"/>
                <w:rFonts w:eastAsia="Times New Roman" w:cstheme="minorHAnsi"/>
                <w:b/>
                <w:bCs/>
                <w:color w:val="000000"/>
                <w:sz w:val="20"/>
                <w:szCs w:val="20"/>
                <w:lang w:eastAsia="en-GB"/>
              </w:rPr>
            </w:pPr>
            <w:del w:id="171" w:author="Mark Jewiss" w:date="2010-03-18T19:58:00Z">
              <w:r w:rsidRPr="00403D5C" w:rsidDel="00C554D7">
                <w:rPr>
                  <w:rFonts w:eastAsia="Times New Roman" w:cstheme="minorHAnsi"/>
                  <w:b/>
                  <w:bCs/>
                  <w:color w:val="000000"/>
                  <w:sz w:val="20"/>
                  <w:szCs w:val="20"/>
                  <w:lang w:eastAsia="en-GB"/>
                </w:rPr>
                <w:delText>Date</w:delText>
              </w:r>
            </w:del>
          </w:p>
        </w:tc>
        <w:tc>
          <w:tcPr>
            <w:tcW w:w="1559" w:type="dxa"/>
            <w:shd w:val="clear" w:color="auto" w:fill="DBE5F1" w:themeFill="accent1" w:themeFillTint="33"/>
          </w:tcPr>
          <w:p w:rsidR="00A034EC" w:rsidRPr="00403D5C" w:rsidDel="00C554D7" w:rsidRDefault="00A034EC" w:rsidP="00CE57E5">
            <w:pPr>
              <w:rPr>
                <w:del w:id="172" w:author="Mark Jewiss" w:date="2010-03-18T19:58:00Z"/>
                <w:rFonts w:eastAsia="Times New Roman" w:cstheme="minorHAnsi"/>
                <w:b/>
                <w:bCs/>
                <w:color w:val="000000"/>
                <w:sz w:val="20"/>
                <w:szCs w:val="20"/>
                <w:lang w:eastAsia="en-GB"/>
              </w:rPr>
            </w:pPr>
            <w:del w:id="173" w:author="Mark Jewiss" w:date="2010-03-18T19:58:00Z">
              <w:r w:rsidRPr="00403D5C" w:rsidDel="00C554D7">
                <w:rPr>
                  <w:rFonts w:eastAsia="Times New Roman" w:cstheme="minorHAnsi"/>
                  <w:b/>
                  <w:bCs/>
                  <w:color w:val="000000"/>
                  <w:sz w:val="20"/>
                  <w:szCs w:val="20"/>
                  <w:lang w:eastAsia="en-GB"/>
                </w:rPr>
                <w:delText>Status</w:delText>
              </w:r>
            </w:del>
          </w:p>
        </w:tc>
      </w:tr>
      <w:tr w:rsidR="00A034EC" w:rsidRPr="00403D5C" w:rsidDel="00C554D7">
        <w:trPr>
          <w:del w:id="174" w:author="Mark Jewiss" w:date="2010-03-18T19:58:00Z"/>
        </w:trPr>
        <w:tc>
          <w:tcPr>
            <w:tcW w:w="6204" w:type="dxa"/>
          </w:tcPr>
          <w:p w:rsidR="00A034EC" w:rsidRPr="00403D5C" w:rsidDel="00C554D7" w:rsidRDefault="00A034EC" w:rsidP="00AA15C2">
            <w:pPr>
              <w:pStyle w:val="ListParagraph"/>
              <w:numPr>
                <w:ilvl w:val="0"/>
                <w:numId w:val="100"/>
                <w:numberingChange w:id="175" w:author="Mark Jewiss" w:date="2010-03-18T19:52:00Z" w:original="%1:8:3:."/>
              </w:numPr>
              <w:rPr>
                <w:del w:id="176" w:author="Mark Jewiss" w:date="2010-03-18T19:58:00Z"/>
                <w:rFonts w:cstheme="minorHAnsi"/>
              </w:rPr>
            </w:pPr>
            <w:del w:id="177" w:author="Mark Jewiss" w:date="2010-03-18T19:58:00Z">
              <w:r w:rsidRPr="00403D5C" w:rsidDel="00C554D7">
                <w:rPr>
                  <w:rFonts w:cstheme="minorHAnsi"/>
                </w:rPr>
                <w:delText>Sign off Deployment</w:delText>
              </w:r>
            </w:del>
          </w:p>
        </w:tc>
        <w:tc>
          <w:tcPr>
            <w:tcW w:w="1559" w:type="dxa"/>
          </w:tcPr>
          <w:p w:rsidR="00A034EC" w:rsidRPr="00403D5C" w:rsidDel="00C554D7" w:rsidRDefault="00A034EC" w:rsidP="00CE57E5">
            <w:pPr>
              <w:autoSpaceDE w:val="0"/>
              <w:autoSpaceDN w:val="0"/>
              <w:adjustRightInd w:val="0"/>
              <w:rPr>
                <w:del w:id="178" w:author="Mark Jewiss" w:date="2010-03-18T19:58:00Z"/>
                <w:rFonts w:cstheme="minorHAnsi"/>
                <w:sz w:val="20"/>
                <w:szCs w:val="20"/>
              </w:rPr>
            </w:pPr>
          </w:p>
        </w:tc>
        <w:tc>
          <w:tcPr>
            <w:tcW w:w="1559" w:type="dxa"/>
          </w:tcPr>
          <w:p w:rsidR="00A034EC" w:rsidRPr="00403D5C" w:rsidDel="00C554D7" w:rsidRDefault="00A034EC" w:rsidP="00CE57E5">
            <w:pPr>
              <w:rPr>
                <w:del w:id="179" w:author="Mark Jewiss" w:date="2010-03-18T19:58:00Z"/>
                <w:rFonts w:cstheme="minorHAnsi"/>
              </w:rPr>
            </w:pPr>
          </w:p>
        </w:tc>
      </w:tr>
      <w:tr w:rsidR="00A034EC" w:rsidRPr="00403D5C" w:rsidDel="00C554D7">
        <w:trPr>
          <w:del w:id="180" w:author="Mark Jewiss" w:date="2010-03-18T19:58:00Z"/>
        </w:trPr>
        <w:tc>
          <w:tcPr>
            <w:tcW w:w="6204" w:type="dxa"/>
          </w:tcPr>
          <w:p w:rsidR="00A034EC" w:rsidRPr="00403D5C" w:rsidDel="00C554D7" w:rsidRDefault="00A034EC" w:rsidP="00AA15C2">
            <w:pPr>
              <w:pStyle w:val="ListParagraph"/>
              <w:numPr>
                <w:ilvl w:val="0"/>
                <w:numId w:val="100"/>
                <w:numberingChange w:id="181" w:author="Mark Jewiss" w:date="2010-03-18T19:52:00Z" w:original="%1:9:3:."/>
              </w:numPr>
              <w:rPr>
                <w:del w:id="182" w:author="Mark Jewiss" w:date="2010-03-18T19:58:00Z"/>
                <w:rFonts w:cstheme="minorHAnsi"/>
              </w:rPr>
            </w:pPr>
            <w:del w:id="183" w:author="Mark Jewiss" w:date="2010-03-18T19:58:00Z">
              <w:r w:rsidRPr="00403D5C" w:rsidDel="00C554D7">
                <w:rPr>
                  <w:rFonts w:cstheme="minorHAnsi"/>
                </w:rPr>
                <w:delText xml:space="preserve">Complete all post implementation tests </w:delText>
              </w:r>
            </w:del>
          </w:p>
        </w:tc>
        <w:tc>
          <w:tcPr>
            <w:tcW w:w="1559" w:type="dxa"/>
          </w:tcPr>
          <w:p w:rsidR="00A034EC" w:rsidRPr="00403D5C" w:rsidDel="00C554D7" w:rsidRDefault="00A034EC" w:rsidP="00CE57E5">
            <w:pPr>
              <w:rPr>
                <w:del w:id="184"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CE57E5">
            <w:pPr>
              <w:rPr>
                <w:del w:id="185" w:author="Mark Jewiss" w:date="2010-03-18T19:58:00Z"/>
                <w:rFonts w:eastAsia="Times New Roman" w:cstheme="minorHAnsi"/>
                <w:color w:val="000000"/>
                <w:sz w:val="20"/>
                <w:szCs w:val="20"/>
                <w:lang w:eastAsia="en-GB"/>
              </w:rPr>
            </w:pPr>
          </w:p>
        </w:tc>
      </w:tr>
      <w:tr w:rsidR="00A034EC" w:rsidRPr="00403D5C" w:rsidDel="00C554D7">
        <w:trPr>
          <w:del w:id="186" w:author="Mark Jewiss" w:date="2010-03-18T19:58:00Z"/>
        </w:trPr>
        <w:tc>
          <w:tcPr>
            <w:tcW w:w="6204" w:type="dxa"/>
          </w:tcPr>
          <w:p w:rsidR="00A034EC" w:rsidRPr="00403D5C" w:rsidDel="00C554D7" w:rsidRDefault="00A034EC" w:rsidP="00AA15C2">
            <w:pPr>
              <w:pStyle w:val="ListParagraph"/>
              <w:numPr>
                <w:ilvl w:val="0"/>
                <w:numId w:val="100"/>
                <w:numberingChange w:id="187" w:author="Mark Jewiss" w:date="2010-03-18T19:52:00Z" w:original="%1:10:3:."/>
              </w:numPr>
              <w:rPr>
                <w:del w:id="188" w:author="Mark Jewiss" w:date="2010-03-18T19:58:00Z"/>
                <w:rFonts w:cstheme="minorHAnsi"/>
              </w:rPr>
            </w:pPr>
            <w:del w:id="189" w:author="Mark Jewiss" w:date="2010-03-18T19:58:00Z">
              <w:r w:rsidRPr="00403D5C" w:rsidDel="00C554D7">
                <w:rPr>
                  <w:rFonts w:cstheme="minorHAnsi"/>
                </w:rPr>
                <w:delText>Provide on-site support (ELS)</w:delText>
              </w:r>
            </w:del>
          </w:p>
        </w:tc>
        <w:tc>
          <w:tcPr>
            <w:tcW w:w="1559" w:type="dxa"/>
          </w:tcPr>
          <w:p w:rsidR="00A034EC" w:rsidRPr="00403D5C" w:rsidDel="00C554D7" w:rsidRDefault="00A034EC" w:rsidP="00CE57E5">
            <w:pPr>
              <w:rPr>
                <w:del w:id="190"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CE57E5">
            <w:pPr>
              <w:rPr>
                <w:del w:id="191" w:author="Mark Jewiss" w:date="2010-03-18T19:58:00Z"/>
                <w:rFonts w:eastAsia="Times New Roman" w:cstheme="minorHAnsi"/>
                <w:color w:val="000000"/>
                <w:sz w:val="20"/>
                <w:szCs w:val="20"/>
                <w:lang w:eastAsia="en-GB"/>
              </w:rPr>
            </w:pPr>
          </w:p>
        </w:tc>
      </w:tr>
      <w:tr w:rsidR="00A034EC" w:rsidRPr="00403D5C" w:rsidDel="00C554D7">
        <w:trPr>
          <w:del w:id="192" w:author="Mark Jewiss" w:date="2010-03-18T19:58:00Z"/>
        </w:trPr>
        <w:tc>
          <w:tcPr>
            <w:tcW w:w="6204" w:type="dxa"/>
          </w:tcPr>
          <w:p w:rsidR="00A034EC" w:rsidRPr="00403D5C" w:rsidDel="00C554D7" w:rsidRDefault="00A034EC" w:rsidP="00AA15C2">
            <w:pPr>
              <w:pStyle w:val="ListParagraph"/>
              <w:numPr>
                <w:ilvl w:val="0"/>
                <w:numId w:val="100"/>
                <w:numberingChange w:id="193" w:author="Mark Jewiss" w:date="2010-03-18T19:52:00Z" w:original="%1:11:3:."/>
              </w:numPr>
              <w:rPr>
                <w:del w:id="194" w:author="Mark Jewiss" w:date="2010-03-18T19:58:00Z"/>
                <w:rFonts w:cstheme="minorHAnsi"/>
              </w:rPr>
            </w:pPr>
            <w:del w:id="195" w:author="Mark Jewiss" w:date="2010-03-18T19:58:00Z">
              <w:r w:rsidRPr="00403D5C" w:rsidDel="00C554D7">
                <w:rPr>
                  <w:rFonts w:cstheme="minorHAnsi"/>
                </w:rPr>
                <w:delText>Sign off Deployment</w:delText>
              </w:r>
            </w:del>
          </w:p>
        </w:tc>
        <w:tc>
          <w:tcPr>
            <w:tcW w:w="1559" w:type="dxa"/>
          </w:tcPr>
          <w:p w:rsidR="00A034EC" w:rsidRPr="00403D5C" w:rsidDel="00C554D7" w:rsidRDefault="00A034EC" w:rsidP="00CE57E5">
            <w:pPr>
              <w:rPr>
                <w:del w:id="196" w:author="Mark Jewiss" w:date="2010-03-18T19:58:00Z"/>
                <w:rFonts w:eastAsia="Times New Roman" w:cstheme="minorHAnsi"/>
                <w:color w:val="000000"/>
                <w:sz w:val="20"/>
                <w:szCs w:val="20"/>
                <w:lang w:eastAsia="en-GB"/>
              </w:rPr>
            </w:pPr>
          </w:p>
        </w:tc>
        <w:tc>
          <w:tcPr>
            <w:tcW w:w="1559" w:type="dxa"/>
          </w:tcPr>
          <w:p w:rsidR="00A034EC" w:rsidRPr="00403D5C" w:rsidDel="00C554D7" w:rsidRDefault="00A034EC" w:rsidP="00CE57E5">
            <w:pPr>
              <w:rPr>
                <w:del w:id="197" w:author="Mark Jewiss" w:date="2010-03-18T19:58:00Z"/>
                <w:rFonts w:eastAsia="Times New Roman" w:cstheme="minorHAnsi"/>
                <w:color w:val="000000"/>
                <w:sz w:val="20"/>
                <w:szCs w:val="20"/>
                <w:lang w:eastAsia="en-GB"/>
              </w:rPr>
            </w:pPr>
          </w:p>
        </w:tc>
      </w:tr>
    </w:tbl>
    <w:p w:rsidR="007641BB" w:rsidRPr="00403D5C" w:rsidDel="00C554D7" w:rsidRDefault="00A034EC" w:rsidP="00A034EC">
      <w:pPr>
        <w:pStyle w:val="Heading3"/>
        <w:rPr>
          <w:del w:id="198" w:author="Mark Jewiss" w:date="2010-03-18T19:58:00Z"/>
          <w:rFonts w:asciiTheme="minorHAnsi" w:hAnsiTheme="minorHAnsi" w:cstheme="minorHAnsi"/>
        </w:rPr>
      </w:pPr>
      <w:bookmarkStart w:id="199" w:name="_Toc256598874"/>
      <w:del w:id="200" w:author="Mark Jewiss" w:date="2010-03-18T19:58:00Z">
        <w:r w:rsidRPr="00403D5C" w:rsidDel="00C554D7">
          <w:rPr>
            <w:rFonts w:asciiTheme="minorHAnsi" w:hAnsiTheme="minorHAnsi" w:cstheme="minorHAnsi"/>
          </w:rPr>
          <w:delText>Milestone 4 and PAYMENT MILESTONE (10%)</w:delText>
        </w:r>
        <w:bookmarkEnd w:id="199"/>
      </w:del>
    </w:p>
    <w:p w:rsidR="00A034EC" w:rsidRPr="00403D5C" w:rsidDel="00C554D7" w:rsidRDefault="00A034EC" w:rsidP="00E4337D">
      <w:pPr>
        <w:autoSpaceDE w:val="0"/>
        <w:autoSpaceDN w:val="0"/>
        <w:adjustRightInd w:val="0"/>
        <w:spacing w:after="0" w:line="240" w:lineRule="auto"/>
        <w:rPr>
          <w:del w:id="201" w:author="Mark Jewiss" w:date="2010-03-18T19:58:00Z"/>
          <w:rFonts w:cstheme="minorHAnsi"/>
        </w:rPr>
      </w:pPr>
    </w:p>
    <w:p w:rsidR="00A034EC" w:rsidRPr="00403D5C" w:rsidDel="00C554D7" w:rsidRDefault="00A034EC" w:rsidP="00A034EC">
      <w:pPr>
        <w:jc w:val="both"/>
        <w:rPr>
          <w:del w:id="202" w:author="Mark Jewiss" w:date="2010-03-18T19:58:00Z"/>
          <w:rFonts w:cstheme="minorHAnsi"/>
        </w:rPr>
      </w:pPr>
      <w:del w:id="203" w:author="Mark Jewiss" w:date="2010-03-18T19:58:00Z">
        <w:r w:rsidRPr="00403D5C" w:rsidDel="00C554D7">
          <w:rPr>
            <w:rFonts w:cstheme="minorHAnsi"/>
          </w:rPr>
          <w:delText>As each phase is initiated and completes a Phase checkpoint of this lifecycle, a payment will become due from Mobilink to Innovise.  Each deliverable will be signed off individually as well as the checkpoint for each phase, which will trigger the payment.</w:delText>
        </w:r>
      </w:del>
    </w:p>
    <w:p w:rsidR="00C554D7" w:rsidRDefault="00C554D7">
      <w:pPr>
        <w:rPr>
          <w:ins w:id="204" w:author="Mark Jewiss" w:date="2010-03-18T19:58:00Z"/>
          <w:rFonts w:eastAsiaTheme="majorEastAsia" w:cstheme="minorHAnsi"/>
          <w:b/>
          <w:bCs/>
          <w:color w:val="365F91" w:themeColor="accent1" w:themeShade="BF"/>
          <w:sz w:val="28"/>
          <w:szCs w:val="28"/>
        </w:rPr>
      </w:pPr>
      <w:bookmarkStart w:id="205" w:name="_Toc256598875"/>
      <w:ins w:id="206" w:author="Mark Jewiss" w:date="2010-03-18T19:58:00Z">
        <w:r>
          <w:rPr>
            <w:rFonts w:cstheme="minorHAnsi"/>
          </w:rPr>
          <w:br w:type="page"/>
        </w:r>
      </w:ins>
    </w:p>
    <w:p w:rsidR="00537BD9" w:rsidRPr="00403D5C" w:rsidRDefault="00F81083" w:rsidP="00F81083">
      <w:pPr>
        <w:pStyle w:val="Heading1"/>
        <w:rPr>
          <w:rFonts w:asciiTheme="minorHAnsi" w:hAnsiTheme="minorHAnsi" w:cstheme="minorHAnsi"/>
          <w:color w:val="4F81BD" w:themeColor="accent1"/>
          <w:sz w:val="26"/>
          <w:szCs w:val="26"/>
        </w:rPr>
      </w:pPr>
      <w:r w:rsidRPr="00403D5C">
        <w:rPr>
          <w:rFonts w:asciiTheme="minorHAnsi" w:hAnsiTheme="minorHAnsi" w:cstheme="minorHAnsi"/>
        </w:rPr>
        <w:t>Project Scope - Build</w:t>
      </w:r>
      <w:bookmarkEnd w:id="205"/>
    </w:p>
    <w:p w:rsidR="00F0323F" w:rsidRPr="00403D5C" w:rsidRDefault="00F0323F" w:rsidP="00F0323F">
      <w:pPr>
        <w:pStyle w:val="Heading2"/>
        <w:rPr>
          <w:rFonts w:asciiTheme="minorHAnsi" w:hAnsiTheme="minorHAnsi" w:cstheme="minorHAnsi"/>
        </w:rPr>
      </w:pPr>
      <w:bookmarkStart w:id="207" w:name="_Toc256598876"/>
      <w:r w:rsidRPr="00403D5C">
        <w:rPr>
          <w:rFonts w:asciiTheme="minorHAnsi" w:hAnsiTheme="minorHAnsi" w:cstheme="minorHAnsi"/>
        </w:rPr>
        <w:t xml:space="preserve">Tivoli Netcool </w:t>
      </w:r>
      <w:proofErr w:type="spellStart"/>
      <w:r w:rsidRPr="00403D5C">
        <w:rPr>
          <w:rFonts w:asciiTheme="minorHAnsi" w:hAnsiTheme="minorHAnsi" w:cstheme="minorHAnsi"/>
        </w:rPr>
        <w:t>OMNIbus</w:t>
      </w:r>
      <w:bookmarkEnd w:id="207"/>
      <w:proofErr w:type="spellEnd"/>
    </w:p>
    <w:p w:rsidR="004F6151" w:rsidRPr="00403D5C" w:rsidRDefault="004F6151" w:rsidP="004F6151">
      <w:pPr>
        <w:rPr>
          <w:rFonts w:cstheme="minorHAnsi"/>
        </w:rPr>
      </w:pPr>
      <w:r w:rsidRPr="00403D5C">
        <w:rPr>
          <w:rFonts w:cstheme="minorHAnsi"/>
        </w:rPr>
        <w:t xml:space="preserve">This section shows the </w:t>
      </w:r>
      <w:proofErr w:type="spellStart"/>
      <w:r w:rsidRPr="00403D5C">
        <w:rPr>
          <w:rFonts w:cstheme="minorHAnsi"/>
        </w:rPr>
        <w:t>OMNIbus</w:t>
      </w:r>
      <w:proofErr w:type="spellEnd"/>
      <w:r w:rsidRPr="00403D5C">
        <w:rPr>
          <w:rFonts w:cstheme="minorHAnsi"/>
        </w:rPr>
        <w:t xml:space="preserve"> components that will be </w:t>
      </w:r>
      <w:r w:rsidR="009E3B7F" w:rsidRPr="00403D5C">
        <w:rPr>
          <w:rFonts w:cstheme="minorHAnsi"/>
        </w:rPr>
        <w:t xml:space="preserve">installed and </w:t>
      </w:r>
      <w:r w:rsidRPr="00403D5C">
        <w:rPr>
          <w:rFonts w:cstheme="minorHAnsi"/>
        </w:rPr>
        <w:t xml:space="preserve">configured as part of the solution. </w:t>
      </w:r>
    </w:p>
    <w:p w:rsidR="006B0127" w:rsidRPr="00403D5C" w:rsidRDefault="006B0127"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F0323F" w:rsidRPr="00403D5C">
        <w:trPr>
          <w:trHeight w:val="504"/>
        </w:trPr>
        <w:tc>
          <w:tcPr>
            <w:tcW w:w="1933" w:type="dxa"/>
            <w:shd w:val="clear" w:color="auto" w:fill="B6DDE8" w:themeFill="accent5" w:themeFillTint="66"/>
            <w:vAlign w:val="center"/>
          </w:tcPr>
          <w:p w:rsidR="00F0323F" w:rsidRPr="00403D5C" w:rsidRDefault="00F0323F" w:rsidP="00F35580">
            <w:pPr>
              <w:pStyle w:val="NormalIndent"/>
              <w:ind w:left="0"/>
              <w:rPr>
                <w:rFonts w:asciiTheme="minorHAnsi" w:hAnsiTheme="minorHAnsi" w:cstheme="minorHAnsi"/>
                <w:sz w:val="22"/>
                <w:szCs w:val="22"/>
              </w:rPr>
            </w:pPr>
          </w:p>
          <w:p w:rsidR="00F0323F" w:rsidRPr="00403D5C" w:rsidRDefault="00F0323F" w:rsidP="00095087">
            <w:pPr>
              <w:rPr>
                <w:rFonts w:cstheme="minorHAnsi"/>
                <w:b/>
              </w:rPr>
            </w:pPr>
            <w:r w:rsidRPr="00403D5C">
              <w:rPr>
                <w:rFonts w:cstheme="minorHAnsi"/>
                <w:b/>
              </w:rPr>
              <w:t>Task ID</w:t>
            </w:r>
          </w:p>
          <w:p w:rsidR="00F0323F" w:rsidRPr="00403D5C" w:rsidRDefault="00F0323F" w:rsidP="00F35580">
            <w:pPr>
              <w:pStyle w:val="NormalIndent"/>
              <w:ind w:left="0"/>
              <w:rPr>
                <w:rFonts w:asciiTheme="minorHAnsi" w:hAnsiTheme="minorHAnsi" w:cstheme="minorHAnsi"/>
                <w:sz w:val="22"/>
                <w:szCs w:val="22"/>
              </w:rPr>
            </w:pPr>
          </w:p>
        </w:tc>
        <w:tc>
          <w:tcPr>
            <w:tcW w:w="1192" w:type="dxa"/>
            <w:vAlign w:val="center"/>
          </w:tcPr>
          <w:p w:rsidR="00F0323F" w:rsidRPr="00403D5C" w:rsidRDefault="00333F35" w:rsidP="00333F35">
            <w:pPr>
              <w:autoSpaceDE w:val="0"/>
              <w:autoSpaceDN w:val="0"/>
              <w:adjustRightInd w:val="0"/>
              <w:spacing w:after="0" w:line="240" w:lineRule="auto"/>
              <w:rPr>
                <w:rFonts w:cstheme="minorHAnsi"/>
              </w:rPr>
            </w:pPr>
            <w:r w:rsidRPr="00403D5C">
              <w:rPr>
                <w:rFonts w:cstheme="minorHAnsi"/>
              </w:rPr>
              <w:t>1.3.2</w:t>
            </w:r>
          </w:p>
        </w:tc>
        <w:tc>
          <w:tcPr>
            <w:tcW w:w="835" w:type="dxa"/>
            <w:shd w:val="clear" w:color="auto" w:fill="B6DDE8" w:themeFill="accent5" w:themeFillTint="66"/>
            <w:vAlign w:val="center"/>
          </w:tcPr>
          <w:p w:rsidR="00F0323F" w:rsidRPr="00403D5C" w:rsidRDefault="00F0323F" w:rsidP="00095087">
            <w:pPr>
              <w:rPr>
                <w:rFonts w:cstheme="minorHAnsi"/>
                <w:b/>
              </w:rPr>
            </w:pPr>
            <w:r w:rsidRPr="00403D5C">
              <w:rPr>
                <w:rFonts w:cstheme="minorHAnsi"/>
                <w:b/>
              </w:rPr>
              <w:t>Title</w:t>
            </w:r>
          </w:p>
        </w:tc>
        <w:tc>
          <w:tcPr>
            <w:tcW w:w="4860" w:type="dxa"/>
            <w:vAlign w:val="center"/>
          </w:tcPr>
          <w:p w:rsidR="00F0323F" w:rsidRPr="00403D5C" w:rsidRDefault="00F0323F" w:rsidP="00095087">
            <w:pPr>
              <w:rPr>
                <w:rFonts w:cstheme="minorHAnsi"/>
              </w:rPr>
            </w:pPr>
            <w:r w:rsidRPr="00403D5C">
              <w:rPr>
                <w:rFonts w:cstheme="minorHAnsi"/>
              </w:rPr>
              <w:t>Install 3 layer failover ObjectServer architecture</w:t>
            </w:r>
          </w:p>
        </w:tc>
      </w:tr>
      <w:tr w:rsidR="004566F1" w:rsidRPr="00403D5C">
        <w:trPr>
          <w:trHeight w:val="504"/>
        </w:trPr>
        <w:tc>
          <w:tcPr>
            <w:tcW w:w="1933" w:type="dxa"/>
            <w:shd w:val="clear" w:color="auto" w:fill="B6DDE8" w:themeFill="accent5" w:themeFillTint="66"/>
            <w:vAlign w:val="center"/>
          </w:tcPr>
          <w:p w:rsidR="004566F1" w:rsidRPr="00403D5C" w:rsidRDefault="004566F1" w:rsidP="00095087">
            <w:pPr>
              <w:rPr>
                <w:rFonts w:cstheme="minorHAnsi"/>
                <w:b/>
              </w:rPr>
            </w:pPr>
            <w:r w:rsidRPr="00403D5C">
              <w:rPr>
                <w:rFonts w:cstheme="minorHAnsi"/>
                <w:b/>
              </w:rPr>
              <w:t>Effort (Man Days)</w:t>
            </w:r>
          </w:p>
        </w:tc>
        <w:tc>
          <w:tcPr>
            <w:tcW w:w="1192" w:type="dxa"/>
            <w:vAlign w:val="center"/>
          </w:tcPr>
          <w:p w:rsidR="004566F1" w:rsidRPr="00403D5C" w:rsidRDefault="004566F1" w:rsidP="00095087">
            <w:pPr>
              <w:rPr>
                <w:rFonts w:cstheme="minorHAnsi"/>
              </w:rPr>
            </w:pPr>
            <w:r w:rsidRPr="00403D5C">
              <w:rPr>
                <w:rFonts w:cstheme="minorHAnsi"/>
              </w:rPr>
              <w:t>20</w:t>
            </w:r>
          </w:p>
        </w:tc>
        <w:tc>
          <w:tcPr>
            <w:tcW w:w="835" w:type="dxa"/>
            <w:shd w:val="clear" w:color="auto" w:fill="B6DDE8" w:themeFill="accent5" w:themeFillTint="66"/>
            <w:vAlign w:val="center"/>
          </w:tcPr>
          <w:p w:rsidR="004566F1" w:rsidRPr="00403D5C" w:rsidRDefault="004566F1" w:rsidP="00095087">
            <w:pPr>
              <w:rPr>
                <w:rFonts w:cstheme="minorHAnsi"/>
                <w:b/>
              </w:rPr>
            </w:pPr>
            <w:r w:rsidRPr="00403D5C">
              <w:rPr>
                <w:rFonts w:cstheme="minorHAnsi"/>
                <w:b/>
              </w:rPr>
              <w:t>Status</w:t>
            </w:r>
          </w:p>
        </w:tc>
        <w:tc>
          <w:tcPr>
            <w:tcW w:w="4860" w:type="dxa"/>
            <w:vAlign w:val="center"/>
          </w:tcPr>
          <w:p w:rsidR="004566F1" w:rsidRPr="00403D5C" w:rsidRDefault="004566F1" w:rsidP="00095087">
            <w:pPr>
              <w:rPr>
                <w:rFonts w:cstheme="minorHAnsi"/>
              </w:rPr>
            </w:pPr>
            <w:r w:rsidRPr="00403D5C">
              <w:rPr>
                <w:rFonts w:cstheme="minorHAnsi"/>
              </w:rPr>
              <w:t>In Plan</w:t>
            </w:r>
          </w:p>
        </w:tc>
      </w:tr>
      <w:tr w:rsidR="00F0323F" w:rsidRPr="00403D5C">
        <w:trPr>
          <w:trHeight w:val="504"/>
        </w:trPr>
        <w:tc>
          <w:tcPr>
            <w:tcW w:w="1933" w:type="dxa"/>
            <w:shd w:val="clear" w:color="auto" w:fill="B6DDE8" w:themeFill="accent5" w:themeFillTint="66"/>
            <w:vAlign w:val="center"/>
          </w:tcPr>
          <w:p w:rsidR="00F0323F" w:rsidRPr="00403D5C" w:rsidRDefault="00F0323F" w:rsidP="00095087">
            <w:pPr>
              <w:rPr>
                <w:rFonts w:cstheme="minorHAnsi"/>
                <w:b/>
              </w:rPr>
            </w:pPr>
            <w:r w:rsidRPr="00403D5C">
              <w:rPr>
                <w:rFonts w:cstheme="minorHAnsi"/>
                <w:b/>
              </w:rPr>
              <w:t>Description</w:t>
            </w:r>
          </w:p>
          <w:p w:rsidR="00F0323F" w:rsidRPr="00403D5C" w:rsidRDefault="00F0323F" w:rsidP="00095087">
            <w:pPr>
              <w:rPr>
                <w:rFonts w:cstheme="minorHAnsi"/>
                <w:b/>
              </w:rPr>
            </w:pPr>
          </w:p>
        </w:tc>
        <w:tc>
          <w:tcPr>
            <w:tcW w:w="6887" w:type="dxa"/>
            <w:gridSpan w:val="3"/>
            <w:vAlign w:val="center"/>
          </w:tcPr>
          <w:p w:rsidR="00F0323F" w:rsidRPr="00403D5C" w:rsidRDefault="00F0323F" w:rsidP="00095087">
            <w:pPr>
              <w:rPr>
                <w:rFonts w:cstheme="minorHAnsi"/>
              </w:rPr>
            </w:pPr>
          </w:p>
          <w:p w:rsidR="00F0323F" w:rsidRPr="00403D5C" w:rsidRDefault="00F0323F" w:rsidP="00AA15C2">
            <w:pPr>
              <w:pStyle w:val="ListParagraph"/>
              <w:numPr>
                <w:ilvl w:val="0"/>
                <w:numId w:val="99"/>
                <w:numberingChange w:id="208" w:author="Mark Jewiss" w:date="2010-03-18T19:52:00Z" w:original="%1:1:0:"/>
              </w:numPr>
              <w:rPr>
                <w:rFonts w:cstheme="minorHAnsi"/>
              </w:rPr>
            </w:pPr>
            <w:r w:rsidRPr="00403D5C">
              <w:rPr>
                <w:rFonts w:cstheme="minorHAnsi"/>
              </w:rPr>
              <w:t>Install Primary Collection Layer ObjectServer.</w:t>
            </w:r>
          </w:p>
          <w:p w:rsidR="00F0323F" w:rsidRPr="00403D5C" w:rsidRDefault="00F0323F" w:rsidP="00AA15C2">
            <w:pPr>
              <w:pStyle w:val="ListParagraph"/>
              <w:numPr>
                <w:ilvl w:val="0"/>
                <w:numId w:val="99"/>
                <w:numberingChange w:id="209" w:author="Mark Jewiss" w:date="2010-03-18T19:52:00Z" w:original="%1:2:0:"/>
              </w:numPr>
              <w:rPr>
                <w:rFonts w:cstheme="minorHAnsi"/>
              </w:rPr>
            </w:pPr>
            <w:r w:rsidRPr="00403D5C">
              <w:rPr>
                <w:rFonts w:cstheme="minorHAnsi"/>
              </w:rPr>
              <w:t>Install Backup Collection Layer ObjectServer.</w:t>
            </w:r>
          </w:p>
          <w:p w:rsidR="00F0323F" w:rsidRPr="00403D5C" w:rsidRDefault="00F0323F" w:rsidP="00AA15C2">
            <w:pPr>
              <w:pStyle w:val="ListParagraph"/>
              <w:numPr>
                <w:ilvl w:val="0"/>
                <w:numId w:val="99"/>
                <w:numberingChange w:id="210" w:author="Mark Jewiss" w:date="2010-03-18T19:52:00Z" w:original="%1:3:0:"/>
              </w:numPr>
              <w:rPr>
                <w:rFonts w:cstheme="minorHAnsi"/>
              </w:rPr>
            </w:pPr>
            <w:r w:rsidRPr="00403D5C">
              <w:rPr>
                <w:rFonts w:cstheme="minorHAnsi"/>
              </w:rPr>
              <w:t xml:space="preserve">Install Bi-Directional ObjectServer Gateway connecting Primary and Secondary Collection Layer </w:t>
            </w:r>
            <w:proofErr w:type="spellStart"/>
            <w:r w:rsidRPr="00403D5C">
              <w:rPr>
                <w:rFonts w:cstheme="minorHAnsi"/>
              </w:rPr>
              <w:t>ObjectServers</w:t>
            </w:r>
            <w:proofErr w:type="spellEnd"/>
            <w:r w:rsidRPr="00403D5C">
              <w:rPr>
                <w:rFonts w:cstheme="minorHAnsi"/>
              </w:rPr>
              <w:t>, on same server as Backup Collection Layer ObjectServer.</w:t>
            </w:r>
          </w:p>
          <w:p w:rsidR="00F0323F" w:rsidRPr="00403D5C" w:rsidRDefault="00F0323F" w:rsidP="00AA15C2">
            <w:pPr>
              <w:pStyle w:val="ListParagraph"/>
              <w:numPr>
                <w:ilvl w:val="0"/>
                <w:numId w:val="99"/>
                <w:numberingChange w:id="211" w:author="Mark Jewiss" w:date="2010-03-18T19:52:00Z" w:original="%1:4:0:"/>
              </w:numPr>
              <w:rPr>
                <w:rFonts w:cstheme="minorHAnsi"/>
              </w:rPr>
            </w:pPr>
            <w:r w:rsidRPr="00403D5C">
              <w:rPr>
                <w:rFonts w:cstheme="minorHAnsi"/>
              </w:rPr>
              <w:t>Install Primary Correlation Layer ObjectServer.</w:t>
            </w:r>
          </w:p>
          <w:p w:rsidR="00F0323F" w:rsidRPr="00403D5C" w:rsidRDefault="00F0323F" w:rsidP="00AA15C2">
            <w:pPr>
              <w:pStyle w:val="ListParagraph"/>
              <w:numPr>
                <w:ilvl w:val="0"/>
                <w:numId w:val="99"/>
                <w:numberingChange w:id="212" w:author="Mark Jewiss" w:date="2010-03-18T19:52:00Z" w:original="%1:5:0:"/>
              </w:numPr>
              <w:rPr>
                <w:rFonts w:cstheme="minorHAnsi"/>
              </w:rPr>
            </w:pPr>
            <w:r w:rsidRPr="00403D5C">
              <w:rPr>
                <w:rFonts w:cstheme="minorHAnsi"/>
              </w:rPr>
              <w:t>Install Backup Correlation Layer ObjectServer.</w:t>
            </w:r>
          </w:p>
          <w:p w:rsidR="00F0323F" w:rsidRPr="00403D5C" w:rsidRDefault="00F0323F" w:rsidP="00AA15C2">
            <w:pPr>
              <w:pStyle w:val="ListParagraph"/>
              <w:numPr>
                <w:ilvl w:val="0"/>
                <w:numId w:val="99"/>
                <w:numberingChange w:id="213" w:author="Mark Jewiss" w:date="2010-03-18T19:52:00Z" w:original="%1:6:0:"/>
              </w:numPr>
              <w:rPr>
                <w:rFonts w:cstheme="minorHAnsi"/>
              </w:rPr>
            </w:pPr>
            <w:r w:rsidRPr="00403D5C">
              <w:rPr>
                <w:rFonts w:cstheme="minorHAnsi"/>
              </w:rPr>
              <w:t xml:space="preserve">Install Bi-Directional ObjectServer Gateway connecting Primary and Secondary Correlation Layer </w:t>
            </w:r>
            <w:proofErr w:type="spellStart"/>
            <w:r w:rsidRPr="00403D5C">
              <w:rPr>
                <w:rFonts w:cstheme="minorHAnsi"/>
              </w:rPr>
              <w:t>ObjectServers</w:t>
            </w:r>
            <w:proofErr w:type="spellEnd"/>
            <w:r w:rsidRPr="00403D5C">
              <w:rPr>
                <w:rFonts w:cstheme="minorHAnsi"/>
              </w:rPr>
              <w:t>, on same server as Backup Correlation Layer ObjectServer.</w:t>
            </w:r>
          </w:p>
          <w:p w:rsidR="00F0323F" w:rsidRPr="00403D5C" w:rsidRDefault="00F0323F" w:rsidP="00AA15C2">
            <w:pPr>
              <w:pStyle w:val="ListParagraph"/>
              <w:numPr>
                <w:ilvl w:val="0"/>
                <w:numId w:val="99"/>
                <w:numberingChange w:id="214" w:author="Mark Jewiss" w:date="2010-03-18T19:52:00Z" w:original="%1:7:0:"/>
              </w:numPr>
              <w:rPr>
                <w:rFonts w:cstheme="minorHAnsi"/>
              </w:rPr>
            </w:pPr>
            <w:r w:rsidRPr="00403D5C">
              <w:rPr>
                <w:rFonts w:cstheme="minorHAnsi"/>
              </w:rPr>
              <w:t xml:space="preserve">Install </w:t>
            </w:r>
            <w:proofErr w:type="spellStart"/>
            <w:r w:rsidRPr="00403D5C">
              <w:rPr>
                <w:rFonts w:cstheme="minorHAnsi"/>
              </w:rPr>
              <w:t>Uni</w:t>
            </w:r>
            <w:proofErr w:type="spellEnd"/>
            <w:r w:rsidRPr="00403D5C">
              <w:rPr>
                <w:rFonts w:cstheme="minorHAnsi"/>
              </w:rPr>
              <w:t>-Directional ObjectServer connecting Virtual Collection Layer ObjectServer to Virtual Correlation Layer ObjectServer, on same server as Backup Collection Layer ObjectServer.</w:t>
            </w:r>
          </w:p>
          <w:p w:rsidR="00F0323F" w:rsidRPr="00403D5C" w:rsidRDefault="00F0323F" w:rsidP="00AA15C2">
            <w:pPr>
              <w:pStyle w:val="ListParagraph"/>
              <w:numPr>
                <w:ilvl w:val="0"/>
                <w:numId w:val="99"/>
                <w:numberingChange w:id="215" w:author="Mark Jewiss" w:date="2010-03-18T19:52:00Z" w:original="%1:8:0:"/>
              </w:numPr>
              <w:rPr>
                <w:rFonts w:cstheme="minorHAnsi"/>
              </w:rPr>
            </w:pPr>
            <w:r w:rsidRPr="00403D5C">
              <w:rPr>
                <w:rFonts w:cstheme="minorHAnsi"/>
              </w:rPr>
              <w:t>Install Primary Display Layer ObjectServer.</w:t>
            </w:r>
          </w:p>
          <w:p w:rsidR="00F0323F" w:rsidRPr="00403D5C" w:rsidRDefault="00F0323F" w:rsidP="00AA15C2">
            <w:pPr>
              <w:pStyle w:val="ListParagraph"/>
              <w:numPr>
                <w:ilvl w:val="0"/>
                <w:numId w:val="99"/>
                <w:numberingChange w:id="216" w:author="Mark Jewiss" w:date="2010-03-18T19:52:00Z" w:original="%1:9:0:"/>
              </w:numPr>
              <w:rPr>
                <w:rFonts w:cstheme="minorHAnsi"/>
              </w:rPr>
            </w:pPr>
            <w:r w:rsidRPr="00403D5C">
              <w:rPr>
                <w:rFonts w:cstheme="minorHAnsi"/>
              </w:rPr>
              <w:t xml:space="preserve">Install </w:t>
            </w:r>
            <w:proofErr w:type="spellStart"/>
            <w:r w:rsidRPr="00403D5C">
              <w:rPr>
                <w:rFonts w:cstheme="minorHAnsi"/>
              </w:rPr>
              <w:t>Uni</w:t>
            </w:r>
            <w:proofErr w:type="spellEnd"/>
            <w:r w:rsidRPr="00403D5C">
              <w:rPr>
                <w:rFonts w:cstheme="minorHAnsi"/>
              </w:rPr>
              <w:t>-Directional ObjectServer connecting Primary Display Layer ObjectServer to Virtual Correlation Layer ObjectServer, on same server as Primary Display Layer ObjectServer.</w:t>
            </w:r>
          </w:p>
          <w:p w:rsidR="00F0323F" w:rsidRPr="00403D5C" w:rsidRDefault="00F0323F" w:rsidP="00AA15C2">
            <w:pPr>
              <w:pStyle w:val="ListParagraph"/>
              <w:numPr>
                <w:ilvl w:val="0"/>
                <w:numId w:val="99"/>
                <w:numberingChange w:id="217" w:author="Mark Jewiss" w:date="2010-03-18T19:52:00Z" w:original="%1:10:0:"/>
              </w:numPr>
              <w:rPr>
                <w:rFonts w:cstheme="minorHAnsi"/>
              </w:rPr>
            </w:pPr>
            <w:r w:rsidRPr="00403D5C">
              <w:rPr>
                <w:rFonts w:cstheme="minorHAnsi"/>
              </w:rPr>
              <w:t>Install Backup Display Layer ObjectServer.</w:t>
            </w:r>
          </w:p>
          <w:p w:rsidR="00F0323F" w:rsidRPr="00403D5C" w:rsidRDefault="00F0323F" w:rsidP="00AA15C2">
            <w:pPr>
              <w:pStyle w:val="ListParagraph"/>
              <w:numPr>
                <w:ilvl w:val="0"/>
                <w:numId w:val="99"/>
                <w:numberingChange w:id="218" w:author="Mark Jewiss" w:date="2010-03-18T19:52:00Z" w:original="%1:11:0:"/>
              </w:numPr>
              <w:rPr>
                <w:rFonts w:cstheme="minorHAnsi"/>
              </w:rPr>
            </w:pPr>
            <w:r w:rsidRPr="00403D5C">
              <w:rPr>
                <w:rFonts w:cstheme="minorHAnsi"/>
              </w:rPr>
              <w:t xml:space="preserve">Install </w:t>
            </w:r>
            <w:proofErr w:type="spellStart"/>
            <w:r w:rsidRPr="00403D5C">
              <w:rPr>
                <w:rFonts w:cstheme="minorHAnsi"/>
              </w:rPr>
              <w:t>Uni</w:t>
            </w:r>
            <w:proofErr w:type="spellEnd"/>
            <w:r w:rsidRPr="00403D5C">
              <w:rPr>
                <w:rFonts w:cstheme="minorHAnsi"/>
              </w:rPr>
              <w:t>-Directional ObjectServer connecting Backup Display Layer ObjectServer to Virtual Correlation Layer ObjectServer, on same server as Backup Display Layer ObjectServer.</w:t>
            </w:r>
          </w:p>
          <w:p w:rsidR="00F0323F" w:rsidRPr="00403D5C" w:rsidRDefault="00F0323F" w:rsidP="00AA15C2">
            <w:pPr>
              <w:pStyle w:val="ListParagraph"/>
              <w:numPr>
                <w:ilvl w:val="0"/>
                <w:numId w:val="99"/>
                <w:numberingChange w:id="219" w:author="Mark Jewiss" w:date="2010-03-18T19:52:00Z" w:original="%1:12:0:"/>
              </w:numPr>
              <w:rPr>
                <w:rFonts w:cstheme="minorHAnsi"/>
              </w:rPr>
            </w:pPr>
            <w:r w:rsidRPr="00403D5C">
              <w:rPr>
                <w:rFonts w:cstheme="minorHAnsi"/>
              </w:rPr>
              <w:t>Configure Process Control agent on all ObjectServer servers.</w:t>
            </w:r>
          </w:p>
          <w:p w:rsidR="00F0323F" w:rsidRPr="00403D5C" w:rsidRDefault="00F0323F" w:rsidP="00095087">
            <w:pPr>
              <w:rPr>
                <w:rFonts w:cstheme="minorHAnsi"/>
              </w:rPr>
            </w:pPr>
          </w:p>
        </w:tc>
      </w:tr>
      <w:tr w:rsidR="00F0323F" w:rsidRPr="00403D5C">
        <w:trPr>
          <w:trHeight w:val="504"/>
        </w:trPr>
        <w:tc>
          <w:tcPr>
            <w:tcW w:w="1933" w:type="dxa"/>
            <w:shd w:val="clear" w:color="auto" w:fill="B6DDE8" w:themeFill="accent5" w:themeFillTint="66"/>
            <w:vAlign w:val="center"/>
          </w:tcPr>
          <w:p w:rsidR="00F0323F" w:rsidRPr="00403D5C" w:rsidRDefault="00F0323F" w:rsidP="00F35580">
            <w:pPr>
              <w:pStyle w:val="NormalIndent"/>
              <w:ind w:left="0"/>
              <w:rPr>
                <w:rFonts w:asciiTheme="minorHAnsi" w:hAnsiTheme="minorHAnsi" w:cstheme="minorHAnsi"/>
                <w:b/>
                <w:bCs/>
                <w:sz w:val="22"/>
                <w:szCs w:val="22"/>
              </w:rPr>
            </w:pPr>
          </w:p>
          <w:p w:rsidR="00F0323F" w:rsidRPr="00403D5C" w:rsidRDefault="00F0323F" w:rsidP="00095087">
            <w:pPr>
              <w:rPr>
                <w:rFonts w:cstheme="minorHAnsi"/>
                <w:b/>
              </w:rPr>
            </w:pPr>
            <w:r w:rsidRPr="00403D5C">
              <w:rPr>
                <w:rFonts w:cstheme="minorHAnsi"/>
                <w:b/>
              </w:rPr>
              <w:t>Success Criteria</w:t>
            </w:r>
          </w:p>
          <w:p w:rsidR="00F0323F" w:rsidRPr="00403D5C" w:rsidRDefault="00F0323F" w:rsidP="00F35580">
            <w:pPr>
              <w:pStyle w:val="NormalIndent"/>
              <w:ind w:left="0"/>
              <w:rPr>
                <w:rFonts w:asciiTheme="minorHAnsi" w:hAnsiTheme="minorHAnsi" w:cstheme="minorHAnsi"/>
                <w:b/>
                <w:bCs/>
                <w:sz w:val="22"/>
                <w:szCs w:val="22"/>
              </w:rPr>
            </w:pPr>
          </w:p>
        </w:tc>
        <w:tc>
          <w:tcPr>
            <w:tcW w:w="6887" w:type="dxa"/>
            <w:gridSpan w:val="3"/>
            <w:vAlign w:val="center"/>
          </w:tcPr>
          <w:p w:rsidR="00F0323F" w:rsidRPr="00403D5C" w:rsidRDefault="00F0323F" w:rsidP="00095087">
            <w:pPr>
              <w:pStyle w:val="ListParagraph"/>
              <w:rPr>
                <w:rFonts w:cstheme="minorHAnsi"/>
              </w:rPr>
            </w:pPr>
          </w:p>
          <w:p w:rsidR="00F0323F" w:rsidRPr="00403D5C" w:rsidRDefault="00F0323F" w:rsidP="00AA15C2">
            <w:pPr>
              <w:pStyle w:val="ListParagraph"/>
              <w:numPr>
                <w:ilvl w:val="0"/>
                <w:numId w:val="29"/>
                <w:numberingChange w:id="220" w:author="Mark Jewiss" w:date="2010-03-18T19:52:00Z" w:original="%1:1:0:."/>
              </w:numPr>
              <w:rPr>
                <w:rFonts w:cstheme="minorHAnsi"/>
              </w:rPr>
            </w:pPr>
            <w:r w:rsidRPr="00403D5C">
              <w:rPr>
                <w:rFonts w:cstheme="minorHAnsi"/>
              </w:rPr>
              <w:t xml:space="preserve">All </w:t>
            </w:r>
            <w:proofErr w:type="spellStart"/>
            <w:r w:rsidRPr="00403D5C">
              <w:rPr>
                <w:rFonts w:cstheme="minorHAnsi"/>
              </w:rPr>
              <w:t>ObjectServers</w:t>
            </w:r>
            <w:proofErr w:type="spellEnd"/>
            <w:r w:rsidRPr="00403D5C">
              <w:rPr>
                <w:rFonts w:cstheme="minorHAnsi"/>
              </w:rPr>
              <w:t xml:space="preserve"> and Gateways running.</w:t>
            </w:r>
          </w:p>
          <w:p w:rsidR="00F0323F" w:rsidRPr="00403D5C" w:rsidRDefault="00F0323F" w:rsidP="00AA15C2">
            <w:pPr>
              <w:pStyle w:val="ListParagraph"/>
              <w:numPr>
                <w:ilvl w:val="0"/>
                <w:numId w:val="29"/>
                <w:numberingChange w:id="221" w:author="Mark Jewiss" w:date="2010-03-18T19:52:00Z" w:original="%1:2:0:."/>
              </w:numPr>
              <w:rPr>
                <w:rFonts w:cstheme="minorHAnsi"/>
              </w:rPr>
            </w:pPr>
            <w:proofErr w:type="spellStart"/>
            <w:r w:rsidRPr="00403D5C">
              <w:rPr>
                <w:rFonts w:cstheme="minorHAnsi"/>
              </w:rPr>
              <w:t>Startup</w:t>
            </w:r>
            <w:proofErr w:type="spellEnd"/>
            <w:r w:rsidRPr="00403D5C">
              <w:rPr>
                <w:rFonts w:cstheme="minorHAnsi"/>
              </w:rPr>
              <w:t xml:space="preserve"> and shutdown scripts in place for all </w:t>
            </w:r>
            <w:proofErr w:type="spellStart"/>
            <w:r w:rsidRPr="00403D5C">
              <w:rPr>
                <w:rFonts w:cstheme="minorHAnsi"/>
              </w:rPr>
              <w:t>ObjectServers</w:t>
            </w:r>
            <w:proofErr w:type="spellEnd"/>
            <w:r w:rsidRPr="00403D5C">
              <w:rPr>
                <w:rFonts w:cstheme="minorHAnsi"/>
              </w:rPr>
              <w:t xml:space="preserve"> and Gateways.</w:t>
            </w:r>
          </w:p>
          <w:p w:rsidR="00F0323F" w:rsidRPr="00403D5C" w:rsidRDefault="00F0323F" w:rsidP="00AA15C2">
            <w:pPr>
              <w:pStyle w:val="ListParagraph"/>
              <w:numPr>
                <w:ilvl w:val="0"/>
                <w:numId w:val="29"/>
                <w:numberingChange w:id="222" w:author="Mark Jewiss" w:date="2010-03-18T19:52:00Z" w:original="%1:3:0:."/>
              </w:numPr>
              <w:rPr>
                <w:rFonts w:cstheme="minorHAnsi"/>
              </w:rPr>
            </w:pPr>
            <w:r w:rsidRPr="00403D5C">
              <w:rPr>
                <w:rFonts w:cstheme="minorHAnsi"/>
              </w:rPr>
              <w:t xml:space="preserve">Bi- Directional Gateways </w:t>
            </w:r>
            <w:del w:id="223" w:author="Mark Jewiss" w:date="2010-03-18T19:58:00Z">
              <w:r w:rsidRPr="00403D5C" w:rsidDel="00C554D7">
                <w:rPr>
                  <w:rFonts w:cstheme="minorHAnsi"/>
                </w:rPr>
                <w:delText>transfering</w:delText>
              </w:r>
            </w:del>
            <w:ins w:id="224" w:author="Mark Jewiss" w:date="2010-03-18T19:58:00Z">
              <w:r w:rsidR="00C554D7" w:rsidRPr="00403D5C">
                <w:rPr>
                  <w:rFonts w:cstheme="minorHAnsi"/>
                </w:rPr>
                <w:t>transferring</w:t>
              </w:r>
            </w:ins>
            <w:r w:rsidRPr="00403D5C">
              <w:rPr>
                <w:rFonts w:cstheme="minorHAnsi"/>
              </w:rPr>
              <w:t xml:space="preserve"> events between primary and backup</w:t>
            </w:r>
            <w:ins w:id="225" w:author="Mark Jewiss" w:date="2010-03-18T19:59:00Z">
              <w:r w:rsidR="00C554D7">
                <w:rPr>
                  <w:rFonts w:cstheme="minorHAnsi"/>
                </w:rPr>
                <w:t xml:space="preserve"> </w:t>
              </w:r>
            </w:ins>
            <w:r w:rsidRPr="00403D5C">
              <w:rPr>
                <w:rFonts w:cstheme="minorHAnsi"/>
              </w:rPr>
              <w:t>server instances at the Collection and Correlation layers.</w:t>
            </w:r>
          </w:p>
          <w:p w:rsidR="00F0323F" w:rsidRPr="00403D5C" w:rsidRDefault="00F0323F" w:rsidP="00AA15C2">
            <w:pPr>
              <w:pStyle w:val="ListParagraph"/>
              <w:numPr>
                <w:ilvl w:val="0"/>
                <w:numId w:val="29"/>
                <w:numberingChange w:id="226" w:author="Mark Jewiss" w:date="2010-03-18T19:52:00Z" w:original="%1:4:0:."/>
              </w:numPr>
              <w:rPr>
                <w:rFonts w:cstheme="minorHAnsi"/>
              </w:rPr>
            </w:pPr>
            <w:proofErr w:type="spellStart"/>
            <w:r w:rsidRPr="00403D5C">
              <w:rPr>
                <w:rFonts w:cstheme="minorHAnsi"/>
              </w:rPr>
              <w:t>Uni</w:t>
            </w:r>
            <w:proofErr w:type="spellEnd"/>
            <w:r w:rsidRPr="00403D5C">
              <w:rPr>
                <w:rFonts w:cstheme="minorHAnsi"/>
              </w:rPr>
              <w:t xml:space="preserve">-Directional Gateways </w:t>
            </w:r>
            <w:del w:id="227" w:author="Mark Jewiss" w:date="2010-03-18T19:58:00Z">
              <w:r w:rsidRPr="00403D5C" w:rsidDel="00C554D7">
                <w:rPr>
                  <w:rFonts w:cstheme="minorHAnsi"/>
                </w:rPr>
                <w:delText>transfering</w:delText>
              </w:r>
            </w:del>
            <w:ins w:id="228" w:author="Mark Jewiss" w:date="2010-03-18T19:58:00Z">
              <w:r w:rsidR="00C554D7" w:rsidRPr="00403D5C">
                <w:rPr>
                  <w:rFonts w:cstheme="minorHAnsi"/>
                </w:rPr>
                <w:t>transferring</w:t>
              </w:r>
            </w:ins>
            <w:r w:rsidRPr="00403D5C">
              <w:rPr>
                <w:rFonts w:cstheme="minorHAnsi"/>
              </w:rPr>
              <w:t xml:space="preserve"> events from Collection layer to Correlation layer, and from the Correlation layer to the Display layer.</w:t>
            </w:r>
          </w:p>
          <w:p w:rsidR="00F0323F" w:rsidRPr="00403D5C" w:rsidRDefault="00F0323F" w:rsidP="00095087">
            <w:pPr>
              <w:rPr>
                <w:rFonts w:cstheme="minorHAnsi"/>
              </w:rPr>
            </w:pPr>
          </w:p>
        </w:tc>
      </w:tr>
      <w:tr w:rsidR="00F0323F" w:rsidRPr="00403D5C">
        <w:trPr>
          <w:trHeight w:val="504"/>
        </w:trPr>
        <w:tc>
          <w:tcPr>
            <w:tcW w:w="1933" w:type="dxa"/>
            <w:shd w:val="clear" w:color="auto" w:fill="B6DDE8" w:themeFill="accent5" w:themeFillTint="66"/>
            <w:vAlign w:val="center"/>
          </w:tcPr>
          <w:p w:rsidR="00F0323F" w:rsidRPr="00403D5C" w:rsidRDefault="00095087" w:rsidP="00095087">
            <w:pPr>
              <w:rPr>
                <w:rFonts w:cstheme="minorHAnsi"/>
                <w:b/>
              </w:rPr>
            </w:pPr>
            <w:r w:rsidRPr="00403D5C">
              <w:rPr>
                <w:rFonts w:cstheme="minorHAnsi"/>
                <w:b/>
              </w:rPr>
              <w:t>Depende</w:t>
            </w:r>
            <w:r w:rsidR="00F0323F" w:rsidRPr="00403D5C">
              <w:rPr>
                <w:rFonts w:cstheme="minorHAnsi"/>
                <w:b/>
              </w:rPr>
              <w:t>ncies</w:t>
            </w:r>
            <w:r w:rsidRPr="00403D5C">
              <w:rPr>
                <w:rFonts w:cstheme="minorHAnsi"/>
                <w:b/>
              </w:rPr>
              <w:t xml:space="preserve"> </w:t>
            </w:r>
            <w:r w:rsidR="00F0323F" w:rsidRPr="00403D5C">
              <w:rPr>
                <w:rFonts w:cstheme="minorHAnsi"/>
                <w:b/>
              </w:rPr>
              <w:t>&amp; Assumptions</w:t>
            </w:r>
          </w:p>
        </w:tc>
        <w:tc>
          <w:tcPr>
            <w:tcW w:w="6887" w:type="dxa"/>
            <w:gridSpan w:val="3"/>
            <w:vAlign w:val="center"/>
          </w:tcPr>
          <w:p w:rsidR="00F0323F" w:rsidRPr="00403D5C" w:rsidRDefault="00F0323F" w:rsidP="00095087">
            <w:pPr>
              <w:pStyle w:val="ListParagraph"/>
              <w:rPr>
                <w:rFonts w:cstheme="minorHAnsi"/>
              </w:rPr>
            </w:pPr>
          </w:p>
          <w:p w:rsidR="00F0323F" w:rsidRPr="00403D5C" w:rsidRDefault="00F0323F" w:rsidP="00AA15C2">
            <w:pPr>
              <w:pStyle w:val="ListParagraph"/>
              <w:numPr>
                <w:ilvl w:val="0"/>
                <w:numId w:val="30"/>
                <w:numberingChange w:id="229" w:author="Mark Jewiss" w:date="2010-03-18T19:52:00Z" w:original="%1:1:0:."/>
              </w:numPr>
              <w:rPr>
                <w:rFonts w:cstheme="minorHAnsi"/>
              </w:rPr>
            </w:pPr>
            <w:r w:rsidRPr="00403D5C">
              <w:rPr>
                <w:rFonts w:cstheme="minorHAnsi"/>
              </w:rPr>
              <w:t>Servers are available with operating system installed and running</w:t>
            </w:r>
          </w:p>
          <w:p w:rsidR="00F0323F" w:rsidRPr="00403D5C" w:rsidRDefault="00F0323F" w:rsidP="00AA15C2">
            <w:pPr>
              <w:pStyle w:val="ListParagraph"/>
              <w:numPr>
                <w:ilvl w:val="0"/>
                <w:numId w:val="30"/>
                <w:numberingChange w:id="230" w:author="Mark Jewiss" w:date="2010-03-18T19:52:00Z" w:original="%1:2:0:."/>
              </w:numPr>
              <w:rPr>
                <w:rFonts w:cstheme="minorHAnsi"/>
              </w:rPr>
            </w:pPr>
            <w:r w:rsidRPr="00403D5C">
              <w:rPr>
                <w:rFonts w:cstheme="minorHAnsi"/>
              </w:rPr>
              <w:t>Appropriate user accounts to access the servers, including root level access</w:t>
            </w:r>
          </w:p>
          <w:p w:rsidR="00F0323F" w:rsidRPr="00403D5C" w:rsidRDefault="00F0323F" w:rsidP="00095087">
            <w:pPr>
              <w:rPr>
                <w:rFonts w:cstheme="minorHAnsi"/>
              </w:rPr>
            </w:pPr>
          </w:p>
        </w:tc>
      </w:tr>
      <w:tr w:rsidR="00F0323F" w:rsidRPr="00403D5C">
        <w:trPr>
          <w:trHeight w:val="504"/>
        </w:trPr>
        <w:tc>
          <w:tcPr>
            <w:tcW w:w="1933" w:type="dxa"/>
            <w:shd w:val="clear" w:color="auto" w:fill="B6DDE8" w:themeFill="accent5" w:themeFillTint="66"/>
            <w:vAlign w:val="center"/>
          </w:tcPr>
          <w:p w:rsidR="00F0323F" w:rsidRPr="00403D5C" w:rsidRDefault="00F0323F" w:rsidP="00095087">
            <w:pPr>
              <w:rPr>
                <w:rFonts w:cstheme="minorHAnsi"/>
                <w:b/>
              </w:rPr>
            </w:pPr>
            <w:r w:rsidRPr="00403D5C">
              <w:rPr>
                <w:rFonts w:cstheme="minorHAnsi"/>
                <w:b/>
              </w:rPr>
              <w:t>Risks</w:t>
            </w:r>
          </w:p>
        </w:tc>
        <w:tc>
          <w:tcPr>
            <w:tcW w:w="6887" w:type="dxa"/>
            <w:gridSpan w:val="3"/>
            <w:vAlign w:val="center"/>
          </w:tcPr>
          <w:p w:rsidR="00646257" w:rsidRPr="00403D5C" w:rsidRDefault="00646257" w:rsidP="00646257">
            <w:pPr>
              <w:pStyle w:val="NormalIndent"/>
              <w:ind w:left="360"/>
              <w:rPr>
                <w:rFonts w:asciiTheme="minorHAnsi" w:hAnsiTheme="minorHAnsi" w:cstheme="minorHAnsi"/>
                <w:sz w:val="22"/>
                <w:szCs w:val="22"/>
              </w:rPr>
            </w:pPr>
          </w:p>
          <w:p w:rsidR="00646257" w:rsidRPr="00403D5C" w:rsidRDefault="00646257" w:rsidP="00AA15C2">
            <w:pPr>
              <w:pStyle w:val="NormalIndent"/>
              <w:numPr>
                <w:ilvl w:val="0"/>
                <w:numId w:val="103"/>
                <w:numberingChange w:id="231"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The readiness of the environment.</w:t>
            </w:r>
          </w:p>
          <w:p w:rsidR="00646257" w:rsidRPr="00403D5C" w:rsidRDefault="00646257" w:rsidP="00AA15C2">
            <w:pPr>
              <w:pStyle w:val="NormalIndent"/>
              <w:numPr>
                <w:ilvl w:val="0"/>
                <w:numId w:val="103"/>
                <w:numberingChange w:id="232"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Availability of the Tivoli software.</w:t>
            </w:r>
          </w:p>
          <w:p w:rsidR="00F0323F" w:rsidRPr="00403D5C" w:rsidRDefault="00CE57E5"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 xml:space="preserve"> </w:t>
            </w:r>
          </w:p>
          <w:p w:rsidR="00F0323F" w:rsidRPr="00403D5C" w:rsidRDefault="00F0323F" w:rsidP="00F35580">
            <w:pPr>
              <w:pStyle w:val="NormalIndent"/>
              <w:ind w:left="360"/>
              <w:rPr>
                <w:rFonts w:asciiTheme="minorHAnsi" w:hAnsiTheme="minorHAnsi" w:cstheme="minorHAnsi"/>
                <w:sz w:val="22"/>
                <w:szCs w:val="22"/>
              </w:rPr>
            </w:pPr>
          </w:p>
        </w:tc>
      </w:tr>
    </w:tbl>
    <w:p w:rsidR="00F0323F" w:rsidRPr="00403D5C" w:rsidRDefault="00F0323F" w:rsidP="00E4337D">
      <w:pPr>
        <w:autoSpaceDE w:val="0"/>
        <w:autoSpaceDN w:val="0"/>
        <w:adjustRightInd w:val="0"/>
        <w:spacing w:after="0" w:line="240" w:lineRule="auto"/>
        <w:rPr>
          <w:rFonts w:cstheme="minorHAnsi"/>
        </w:rPr>
      </w:pPr>
    </w:p>
    <w:p w:rsidR="00FE5941" w:rsidRPr="00403D5C" w:rsidRDefault="00FE5941"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F0323F" w:rsidRPr="00403D5C">
        <w:trPr>
          <w:trHeight w:val="504"/>
        </w:trPr>
        <w:tc>
          <w:tcPr>
            <w:tcW w:w="1933" w:type="dxa"/>
            <w:shd w:val="clear" w:color="auto" w:fill="B6DDE8" w:themeFill="accent5" w:themeFillTint="66"/>
            <w:vAlign w:val="center"/>
          </w:tcPr>
          <w:p w:rsidR="00F0323F" w:rsidRPr="00403D5C" w:rsidRDefault="00F0323F" w:rsidP="006B2B0D">
            <w:pPr>
              <w:rPr>
                <w:rFonts w:cstheme="minorHAnsi"/>
                <w:b/>
                <w:bCs/>
              </w:rPr>
            </w:pPr>
            <w:r w:rsidRPr="00403D5C">
              <w:rPr>
                <w:rFonts w:cstheme="minorHAnsi"/>
                <w:b/>
                <w:bCs/>
              </w:rPr>
              <w:t>Task ID</w:t>
            </w:r>
          </w:p>
        </w:tc>
        <w:tc>
          <w:tcPr>
            <w:tcW w:w="1192" w:type="dxa"/>
            <w:vAlign w:val="center"/>
          </w:tcPr>
          <w:p w:rsidR="00F0323F" w:rsidRPr="00403D5C" w:rsidRDefault="00333F35" w:rsidP="006B2B0D">
            <w:pPr>
              <w:rPr>
                <w:rFonts w:cstheme="minorHAnsi"/>
              </w:rPr>
            </w:pPr>
            <w:r w:rsidRPr="00403D5C">
              <w:rPr>
                <w:rFonts w:cstheme="minorHAnsi"/>
              </w:rPr>
              <w:t>1.3.3</w:t>
            </w:r>
          </w:p>
        </w:tc>
        <w:tc>
          <w:tcPr>
            <w:tcW w:w="835" w:type="dxa"/>
            <w:shd w:val="clear" w:color="auto" w:fill="B6DDE8" w:themeFill="accent5" w:themeFillTint="66"/>
            <w:vAlign w:val="center"/>
          </w:tcPr>
          <w:p w:rsidR="00F0323F" w:rsidRPr="00403D5C" w:rsidRDefault="00F0323F" w:rsidP="006B2B0D">
            <w:pPr>
              <w:rPr>
                <w:rFonts w:cstheme="minorHAnsi"/>
                <w:b/>
                <w:bCs/>
              </w:rPr>
            </w:pPr>
            <w:r w:rsidRPr="00403D5C">
              <w:rPr>
                <w:rFonts w:cstheme="minorHAnsi"/>
                <w:b/>
                <w:bCs/>
              </w:rPr>
              <w:t>Title</w:t>
            </w:r>
          </w:p>
        </w:tc>
        <w:tc>
          <w:tcPr>
            <w:tcW w:w="4860" w:type="dxa"/>
            <w:vAlign w:val="center"/>
          </w:tcPr>
          <w:p w:rsidR="00F0323F" w:rsidRPr="00403D5C" w:rsidRDefault="00F0323F" w:rsidP="006B2B0D">
            <w:pPr>
              <w:rPr>
                <w:rFonts w:cstheme="minorHAnsi"/>
              </w:rPr>
            </w:pPr>
            <w:r w:rsidRPr="00403D5C">
              <w:rPr>
                <w:rFonts w:cstheme="minorHAnsi"/>
              </w:rPr>
              <w:t>Install probes and connect to instances of element managers and devices</w:t>
            </w:r>
          </w:p>
        </w:tc>
      </w:tr>
      <w:tr w:rsidR="004566F1" w:rsidRPr="00403D5C">
        <w:trPr>
          <w:trHeight w:val="504"/>
        </w:trPr>
        <w:tc>
          <w:tcPr>
            <w:tcW w:w="1933" w:type="dxa"/>
            <w:shd w:val="clear" w:color="auto" w:fill="B6DDE8" w:themeFill="accent5" w:themeFillTint="66"/>
            <w:vAlign w:val="center"/>
          </w:tcPr>
          <w:p w:rsidR="004566F1" w:rsidRPr="00403D5C" w:rsidRDefault="004566F1" w:rsidP="006B2B0D">
            <w:pPr>
              <w:rPr>
                <w:rFonts w:cstheme="minorHAnsi"/>
                <w:b/>
                <w:bCs/>
              </w:rPr>
            </w:pPr>
            <w:r w:rsidRPr="00403D5C">
              <w:rPr>
                <w:rFonts w:cstheme="minorHAnsi"/>
                <w:b/>
                <w:bCs/>
              </w:rPr>
              <w:t>Effort (Man Days)</w:t>
            </w:r>
          </w:p>
          <w:p w:rsidR="004566F1" w:rsidRPr="00403D5C" w:rsidRDefault="004566F1" w:rsidP="006B2B0D">
            <w:pPr>
              <w:rPr>
                <w:rFonts w:cstheme="minorHAnsi"/>
                <w:b/>
                <w:bCs/>
              </w:rPr>
            </w:pPr>
          </w:p>
        </w:tc>
        <w:tc>
          <w:tcPr>
            <w:tcW w:w="1192" w:type="dxa"/>
            <w:vAlign w:val="center"/>
          </w:tcPr>
          <w:p w:rsidR="004566F1" w:rsidRPr="00403D5C" w:rsidRDefault="00C467D9" w:rsidP="00C467D9">
            <w:pPr>
              <w:rPr>
                <w:rFonts w:cstheme="minorHAnsi"/>
              </w:rPr>
            </w:pPr>
            <w:r w:rsidRPr="00403D5C">
              <w:rPr>
                <w:rFonts w:cstheme="minorHAnsi"/>
              </w:rPr>
              <w:t>25</w:t>
            </w:r>
          </w:p>
        </w:tc>
        <w:tc>
          <w:tcPr>
            <w:tcW w:w="835" w:type="dxa"/>
            <w:shd w:val="clear" w:color="auto" w:fill="B6DDE8" w:themeFill="accent5" w:themeFillTint="66"/>
            <w:vAlign w:val="center"/>
          </w:tcPr>
          <w:p w:rsidR="004566F1" w:rsidRPr="00403D5C" w:rsidRDefault="004566F1" w:rsidP="006B2B0D">
            <w:pPr>
              <w:rPr>
                <w:rFonts w:cstheme="minorHAnsi"/>
                <w:b/>
                <w:bCs/>
              </w:rPr>
            </w:pPr>
            <w:r w:rsidRPr="00403D5C">
              <w:rPr>
                <w:rFonts w:cstheme="minorHAnsi"/>
                <w:b/>
                <w:bCs/>
              </w:rPr>
              <w:t>Status</w:t>
            </w:r>
          </w:p>
        </w:tc>
        <w:tc>
          <w:tcPr>
            <w:tcW w:w="4860" w:type="dxa"/>
            <w:vAlign w:val="center"/>
          </w:tcPr>
          <w:p w:rsidR="004566F1" w:rsidRPr="00403D5C" w:rsidRDefault="002F4E8D" w:rsidP="006B2B0D">
            <w:pPr>
              <w:rPr>
                <w:rFonts w:cstheme="minorHAnsi"/>
              </w:rPr>
            </w:pPr>
            <w:r w:rsidRPr="00403D5C">
              <w:rPr>
                <w:rFonts w:cstheme="minorHAnsi"/>
              </w:rPr>
              <w:t>In Plan</w:t>
            </w:r>
          </w:p>
        </w:tc>
      </w:tr>
      <w:tr w:rsidR="00F0323F" w:rsidRPr="00403D5C">
        <w:trPr>
          <w:trHeight w:val="504"/>
        </w:trPr>
        <w:tc>
          <w:tcPr>
            <w:tcW w:w="1933" w:type="dxa"/>
            <w:shd w:val="clear" w:color="auto" w:fill="B6DDE8" w:themeFill="accent5" w:themeFillTint="66"/>
            <w:vAlign w:val="center"/>
          </w:tcPr>
          <w:p w:rsidR="00F0323F" w:rsidRPr="00403D5C" w:rsidRDefault="00F0323F" w:rsidP="002F4E8D">
            <w:pPr>
              <w:rPr>
                <w:rFonts w:cstheme="minorHAnsi"/>
                <w:b/>
              </w:rPr>
            </w:pPr>
          </w:p>
          <w:p w:rsidR="00F0323F" w:rsidRPr="00403D5C" w:rsidRDefault="00F0323F" w:rsidP="002F4E8D">
            <w:pPr>
              <w:rPr>
                <w:rFonts w:cstheme="minorHAnsi"/>
                <w:b/>
              </w:rPr>
            </w:pPr>
            <w:r w:rsidRPr="00403D5C">
              <w:rPr>
                <w:rFonts w:cstheme="minorHAnsi"/>
                <w:b/>
              </w:rPr>
              <w:t>Description</w:t>
            </w:r>
          </w:p>
          <w:p w:rsidR="00F0323F" w:rsidRPr="00403D5C" w:rsidRDefault="00F0323F" w:rsidP="002F4E8D">
            <w:pPr>
              <w:rPr>
                <w:rFonts w:cstheme="minorHAnsi"/>
                <w:b/>
              </w:rPr>
            </w:pPr>
          </w:p>
        </w:tc>
        <w:tc>
          <w:tcPr>
            <w:tcW w:w="6887" w:type="dxa"/>
            <w:gridSpan w:val="3"/>
            <w:vAlign w:val="center"/>
          </w:tcPr>
          <w:p w:rsidR="00F0323F" w:rsidRPr="00403D5C" w:rsidRDefault="00F0323F" w:rsidP="00F35580">
            <w:pPr>
              <w:pStyle w:val="NormalIndent"/>
              <w:ind w:left="0"/>
              <w:rPr>
                <w:rFonts w:asciiTheme="minorHAnsi" w:hAnsiTheme="minorHAnsi" w:cstheme="minorHAnsi"/>
                <w:sz w:val="22"/>
                <w:szCs w:val="22"/>
              </w:rPr>
            </w:pPr>
          </w:p>
          <w:p w:rsidR="00F0323F" w:rsidRPr="00403D5C" w:rsidRDefault="00F0323F" w:rsidP="00AA15C2">
            <w:pPr>
              <w:pStyle w:val="ListParagraph"/>
              <w:numPr>
                <w:ilvl w:val="1"/>
                <w:numId w:val="100"/>
                <w:numberingChange w:id="233" w:author="Mark Jewiss" w:date="2010-03-18T19:52:00Z" w:original="%2:1:0:."/>
              </w:numPr>
              <w:rPr>
                <w:rFonts w:cstheme="minorHAnsi"/>
              </w:rPr>
            </w:pPr>
            <w:r w:rsidRPr="00403D5C">
              <w:rPr>
                <w:rFonts w:cstheme="minorHAnsi"/>
              </w:rPr>
              <w:t>Install and configure the nco_p_huawei_m2000_corba probes. One for BSS and one for CORE.</w:t>
            </w:r>
          </w:p>
          <w:p w:rsidR="00F0323F" w:rsidRPr="00403D5C" w:rsidRDefault="00F0323F" w:rsidP="00AA15C2">
            <w:pPr>
              <w:pStyle w:val="ListParagraph"/>
              <w:numPr>
                <w:ilvl w:val="1"/>
                <w:numId w:val="100"/>
                <w:numberingChange w:id="234" w:author="Mark Jewiss" w:date="2010-03-18T19:52:00Z" w:original="%2:2:0:."/>
              </w:numPr>
              <w:rPr>
                <w:rFonts w:cstheme="minorHAnsi"/>
              </w:rPr>
            </w:pPr>
            <w:r w:rsidRPr="00403D5C">
              <w:rPr>
                <w:rFonts w:cstheme="minorHAnsi"/>
              </w:rPr>
              <w:t>Install and configure the nco_p_huawei_t2000_corba probe.</w:t>
            </w:r>
          </w:p>
          <w:p w:rsidR="00F0323F" w:rsidRPr="00403D5C" w:rsidRDefault="00F0323F" w:rsidP="00AA15C2">
            <w:pPr>
              <w:pStyle w:val="ListParagraph"/>
              <w:numPr>
                <w:ilvl w:val="1"/>
                <w:numId w:val="100"/>
                <w:numberingChange w:id="235" w:author="Mark Jewiss" w:date="2010-03-18T19:52:00Z" w:original="%2:3:0:."/>
              </w:numPr>
              <w:rPr>
                <w:rFonts w:cstheme="minorHAnsi"/>
              </w:rPr>
            </w:pPr>
            <w:r w:rsidRPr="00403D5C">
              <w:rPr>
                <w:rFonts w:cstheme="minorHAnsi"/>
              </w:rPr>
              <w:t xml:space="preserve">Install and configure the </w:t>
            </w:r>
            <w:proofErr w:type="spellStart"/>
            <w:r w:rsidRPr="00403D5C">
              <w:rPr>
                <w:rFonts w:cstheme="minorHAnsi"/>
              </w:rPr>
              <w:t>nco_p_mttrapd</w:t>
            </w:r>
            <w:proofErr w:type="spellEnd"/>
            <w:r w:rsidRPr="00403D5C">
              <w:rPr>
                <w:rFonts w:cstheme="minorHAnsi"/>
              </w:rPr>
              <w:t xml:space="preserve"> probe.</w:t>
            </w:r>
          </w:p>
          <w:p w:rsidR="00F0323F" w:rsidRPr="00403D5C" w:rsidRDefault="00F0323F" w:rsidP="00AA15C2">
            <w:pPr>
              <w:pStyle w:val="ListParagraph"/>
              <w:numPr>
                <w:ilvl w:val="1"/>
                <w:numId w:val="100"/>
                <w:numberingChange w:id="236" w:author="Mark Jewiss" w:date="2010-03-18T19:52:00Z" w:original="%2:4:0:."/>
              </w:numPr>
              <w:rPr>
                <w:rFonts w:cstheme="minorHAnsi"/>
              </w:rPr>
            </w:pPr>
            <w:r w:rsidRPr="00403D5C">
              <w:rPr>
                <w:rFonts w:cstheme="minorHAnsi"/>
              </w:rPr>
              <w:t>Install and configure the nco_p_tellabs_8000 probe.</w:t>
            </w:r>
          </w:p>
          <w:p w:rsidR="00F0323F" w:rsidRPr="00403D5C" w:rsidRDefault="00F0323F" w:rsidP="00AA15C2">
            <w:pPr>
              <w:pStyle w:val="ListParagraph"/>
              <w:numPr>
                <w:ilvl w:val="1"/>
                <w:numId w:val="100"/>
                <w:numberingChange w:id="237" w:author="Mark Jewiss" w:date="2010-03-18T19:52:00Z" w:original="%2:5:0:."/>
              </w:numPr>
              <w:rPr>
                <w:rFonts w:cstheme="minorHAnsi"/>
              </w:rPr>
            </w:pPr>
            <w:r w:rsidRPr="00403D5C">
              <w:rPr>
                <w:rFonts w:cstheme="minorHAnsi"/>
              </w:rPr>
              <w:t>Install and configure the nco_p_seimens_sc_scr12 probe.</w:t>
            </w:r>
          </w:p>
          <w:p w:rsidR="00F0323F" w:rsidRPr="00403D5C" w:rsidRDefault="00F0323F" w:rsidP="00AA15C2">
            <w:pPr>
              <w:pStyle w:val="ListParagraph"/>
              <w:numPr>
                <w:ilvl w:val="1"/>
                <w:numId w:val="100"/>
                <w:numberingChange w:id="238" w:author="Mark Jewiss" w:date="2010-03-18T19:52:00Z" w:original="%2:6:0:."/>
              </w:numPr>
              <w:rPr>
                <w:rFonts w:cstheme="minorHAnsi"/>
              </w:rPr>
            </w:pPr>
            <w:r w:rsidRPr="00403D5C">
              <w:rPr>
                <w:rFonts w:cstheme="minorHAnsi"/>
              </w:rPr>
              <w:t>Install and configure the nco_p_motorola_3gpp probe.</w:t>
            </w:r>
          </w:p>
          <w:p w:rsidR="00F0323F" w:rsidRPr="00403D5C" w:rsidRDefault="00F0323F" w:rsidP="00AA15C2">
            <w:pPr>
              <w:pStyle w:val="ListParagraph"/>
              <w:numPr>
                <w:ilvl w:val="1"/>
                <w:numId w:val="100"/>
                <w:numberingChange w:id="239" w:author="Mark Jewiss" w:date="2010-03-18T19:52:00Z" w:original="%2:7:0:."/>
              </w:numPr>
              <w:rPr>
                <w:rFonts w:cstheme="minorHAnsi"/>
              </w:rPr>
            </w:pPr>
            <w:r w:rsidRPr="00403D5C">
              <w:rPr>
                <w:rFonts w:cstheme="minorHAnsi"/>
              </w:rPr>
              <w:t>Install and configure the nco_p_alcatel_omcr1353ra_b10 probe.</w:t>
            </w:r>
          </w:p>
          <w:p w:rsidR="00F0323F" w:rsidRPr="00403D5C" w:rsidRDefault="00F0323F" w:rsidP="00AA15C2">
            <w:pPr>
              <w:pStyle w:val="ListParagraph"/>
              <w:numPr>
                <w:ilvl w:val="1"/>
                <w:numId w:val="100"/>
                <w:numberingChange w:id="240" w:author="Mark Jewiss" w:date="2010-03-18T19:52:00Z" w:original="%2:8:0:."/>
              </w:numPr>
              <w:rPr>
                <w:rFonts w:cstheme="minorHAnsi"/>
              </w:rPr>
            </w:pPr>
            <w:r w:rsidRPr="00403D5C">
              <w:rPr>
                <w:rFonts w:cstheme="minorHAnsi"/>
              </w:rPr>
              <w:t>Install and configure the nco_p_nokia_netact_3gpp probe.</w:t>
            </w:r>
          </w:p>
          <w:p w:rsidR="00F0323F" w:rsidRPr="00403D5C" w:rsidRDefault="00F0323F" w:rsidP="00AA15C2">
            <w:pPr>
              <w:pStyle w:val="ListParagraph"/>
              <w:numPr>
                <w:ilvl w:val="1"/>
                <w:numId w:val="100"/>
                <w:numberingChange w:id="241" w:author="Mark Jewiss" w:date="2010-03-18T19:52:00Z" w:original="%2:9:0:."/>
              </w:numPr>
              <w:rPr>
                <w:rFonts w:cstheme="minorHAnsi"/>
              </w:rPr>
            </w:pPr>
            <w:r w:rsidRPr="00403D5C">
              <w:rPr>
                <w:rFonts w:cstheme="minorHAnsi"/>
              </w:rPr>
              <w:t xml:space="preserve">Install and configure the </w:t>
            </w:r>
            <w:proofErr w:type="spellStart"/>
            <w:r w:rsidRPr="00403D5C">
              <w:rPr>
                <w:rFonts w:cstheme="minorHAnsi"/>
              </w:rPr>
              <w:t>nco_p_eaglestp</w:t>
            </w:r>
            <w:proofErr w:type="spellEnd"/>
            <w:r w:rsidRPr="00403D5C">
              <w:rPr>
                <w:rFonts w:cstheme="minorHAnsi"/>
              </w:rPr>
              <w:t xml:space="preserve"> probe.</w:t>
            </w:r>
          </w:p>
          <w:p w:rsidR="00F0323F" w:rsidRPr="00403D5C" w:rsidRDefault="00F0323F" w:rsidP="00AA15C2">
            <w:pPr>
              <w:pStyle w:val="ListParagraph"/>
              <w:numPr>
                <w:ilvl w:val="1"/>
                <w:numId w:val="100"/>
                <w:numberingChange w:id="242" w:author="Mark Jewiss" w:date="2010-03-18T19:52:00Z" w:original="%2:10:0:."/>
              </w:numPr>
              <w:rPr>
                <w:rFonts w:cstheme="minorHAnsi"/>
              </w:rPr>
            </w:pPr>
            <w:r w:rsidRPr="00403D5C">
              <w:rPr>
                <w:rFonts w:cstheme="minorHAnsi"/>
              </w:rPr>
              <w:t xml:space="preserve">Install and configure the </w:t>
            </w:r>
            <w:proofErr w:type="spellStart"/>
            <w:r w:rsidRPr="00403D5C">
              <w:rPr>
                <w:rFonts w:cstheme="minorHAnsi"/>
              </w:rPr>
              <w:t>nco_p_eif</w:t>
            </w:r>
            <w:proofErr w:type="spellEnd"/>
            <w:r w:rsidRPr="00403D5C">
              <w:rPr>
                <w:rFonts w:cstheme="minorHAnsi"/>
              </w:rPr>
              <w:t xml:space="preserve"> probe.</w:t>
            </w:r>
          </w:p>
        </w:tc>
      </w:tr>
      <w:tr w:rsidR="00F0323F" w:rsidRPr="00403D5C">
        <w:trPr>
          <w:trHeight w:val="504"/>
        </w:trPr>
        <w:tc>
          <w:tcPr>
            <w:tcW w:w="1933" w:type="dxa"/>
            <w:shd w:val="clear" w:color="auto" w:fill="B6DDE8" w:themeFill="accent5" w:themeFillTint="66"/>
            <w:vAlign w:val="center"/>
          </w:tcPr>
          <w:p w:rsidR="00F0323F" w:rsidRPr="00403D5C" w:rsidRDefault="00F0323F" w:rsidP="002F4E8D">
            <w:pPr>
              <w:rPr>
                <w:rFonts w:cstheme="minorHAnsi"/>
                <w:b/>
              </w:rPr>
            </w:pPr>
          </w:p>
          <w:p w:rsidR="00F0323F" w:rsidRPr="00403D5C" w:rsidRDefault="00F0323F" w:rsidP="002F4E8D">
            <w:pPr>
              <w:rPr>
                <w:rFonts w:cstheme="minorHAnsi"/>
                <w:b/>
              </w:rPr>
            </w:pPr>
            <w:r w:rsidRPr="00403D5C">
              <w:rPr>
                <w:rFonts w:cstheme="minorHAnsi"/>
                <w:b/>
              </w:rPr>
              <w:t>Success Criteria</w:t>
            </w:r>
          </w:p>
          <w:p w:rsidR="00F0323F" w:rsidRPr="00403D5C" w:rsidRDefault="00F0323F" w:rsidP="002F4E8D">
            <w:pPr>
              <w:rPr>
                <w:rFonts w:cstheme="minorHAnsi"/>
                <w:b/>
              </w:rPr>
            </w:pPr>
          </w:p>
        </w:tc>
        <w:tc>
          <w:tcPr>
            <w:tcW w:w="6887" w:type="dxa"/>
            <w:gridSpan w:val="3"/>
            <w:vAlign w:val="center"/>
          </w:tcPr>
          <w:p w:rsidR="00F0323F" w:rsidRPr="00403D5C" w:rsidRDefault="00F0323F" w:rsidP="00F35580">
            <w:pPr>
              <w:pStyle w:val="NormalIndent"/>
              <w:ind w:left="0"/>
              <w:rPr>
                <w:rFonts w:asciiTheme="minorHAnsi" w:hAnsiTheme="minorHAnsi" w:cstheme="minorHAnsi"/>
                <w:sz w:val="22"/>
                <w:szCs w:val="22"/>
              </w:rPr>
            </w:pPr>
          </w:p>
          <w:p w:rsidR="00F0323F" w:rsidRPr="00403D5C" w:rsidRDefault="00F0323F" w:rsidP="00AA15C2">
            <w:pPr>
              <w:pStyle w:val="ListParagraph"/>
              <w:numPr>
                <w:ilvl w:val="0"/>
                <w:numId w:val="31"/>
                <w:numberingChange w:id="243" w:author="Mark Jewiss" w:date="2010-03-18T19:52:00Z" w:original="%1:1:0:."/>
              </w:numPr>
              <w:rPr>
                <w:rFonts w:cstheme="minorHAnsi"/>
              </w:rPr>
            </w:pPr>
            <w:r w:rsidRPr="00403D5C">
              <w:rPr>
                <w:rFonts w:cstheme="minorHAnsi"/>
              </w:rPr>
              <w:t>Probes are installed and running.</w:t>
            </w:r>
          </w:p>
          <w:p w:rsidR="00F0323F" w:rsidRPr="00403D5C" w:rsidRDefault="00F0323F" w:rsidP="00AA15C2">
            <w:pPr>
              <w:pStyle w:val="ListParagraph"/>
              <w:numPr>
                <w:ilvl w:val="0"/>
                <w:numId w:val="31"/>
                <w:numberingChange w:id="244" w:author="Mark Jewiss" w:date="2010-03-18T19:52:00Z" w:original="%1:2:0:."/>
              </w:numPr>
              <w:rPr>
                <w:rFonts w:cstheme="minorHAnsi"/>
              </w:rPr>
            </w:pPr>
            <w:proofErr w:type="spellStart"/>
            <w:r w:rsidRPr="00403D5C">
              <w:rPr>
                <w:rFonts w:cstheme="minorHAnsi"/>
              </w:rPr>
              <w:t>Startup</w:t>
            </w:r>
            <w:proofErr w:type="spellEnd"/>
            <w:r w:rsidRPr="00403D5C">
              <w:rPr>
                <w:rFonts w:cstheme="minorHAnsi"/>
              </w:rPr>
              <w:t xml:space="preserve"> and shutdown scripts in place for all probes.</w:t>
            </w:r>
          </w:p>
        </w:tc>
      </w:tr>
      <w:tr w:rsidR="00F0323F" w:rsidRPr="00403D5C">
        <w:trPr>
          <w:trHeight w:val="504"/>
        </w:trPr>
        <w:tc>
          <w:tcPr>
            <w:tcW w:w="1933" w:type="dxa"/>
            <w:shd w:val="clear" w:color="auto" w:fill="B6DDE8" w:themeFill="accent5" w:themeFillTint="66"/>
            <w:vAlign w:val="center"/>
          </w:tcPr>
          <w:p w:rsidR="00F0323F" w:rsidRPr="00403D5C" w:rsidRDefault="002F4E8D" w:rsidP="002F4E8D">
            <w:pPr>
              <w:rPr>
                <w:rFonts w:cstheme="minorHAnsi"/>
                <w:b/>
              </w:rPr>
            </w:pPr>
            <w:r w:rsidRPr="00403D5C">
              <w:rPr>
                <w:rFonts w:cstheme="minorHAnsi"/>
                <w:b/>
              </w:rPr>
              <w:t>Depende</w:t>
            </w:r>
            <w:r w:rsidR="00F0323F" w:rsidRPr="00403D5C">
              <w:rPr>
                <w:rFonts w:cstheme="minorHAnsi"/>
                <w:b/>
              </w:rPr>
              <w:t>ncies</w:t>
            </w:r>
            <w:r w:rsidRPr="00403D5C">
              <w:rPr>
                <w:rFonts w:cstheme="minorHAnsi"/>
                <w:b/>
              </w:rPr>
              <w:t xml:space="preserve"> </w:t>
            </w:r>
            <w:r w:rsidR="00F0323F" w:rsidRPr="00403D5C">
              <w:rPr>
                <w:rFonts w:cstheme="minorHAnsi"/>
                <w:b/>
              </w:rPr>
              <w:t>&amp; Assumptions</w:t>
            </w:r>
          </w:p>
          <w:p w:rsidR="00F0323F" w:rsidRPr="00403D5C" w:rsidRDefault="00F0323F" w:rsidP="00F35580">
            <w:pPr>
              <w:pStyle w:val="NormalIndent"/>
              <w:ind w:left="0"/>
              <w:rPr>
                <w:rFonts w:asciiTheme="minorHAnsi" w:hAnsiTheme="minorHAnsi" w:cstheme="minorHAnsi"/>
                <w:b/>
                <w:bCs/>
                <w:sz w:val="22"/>
                <w:szCs w:val="22"/>
              </w:rPr>
            </w:pPr>
          </w:p>
        </w:tc>
        <w:tc>
          <w:tcPr>
            <w:tcW w:w="6887" w:type="dxa"/>
            <w:gridSpan w:val="3"/>
            <w:vAlign w:val="center"/>
          </w:tcPr>
          <w:p w:rsidR="00F0323F" w:rsidRPr="00403D5C" w:rsidRDefault="00F0323F" w:rsidP="002F4E8D">
            <w:pPr>
              <w:pStyle w:val="ListParagraph"/>
              <w:rPr>
                <w:rFonts w:cstheme="minorHAnsi"/>
              </w:rPr>
            </w:pPr>
          </w:p>
          <w:p w:rsidR="00F0323F" w:rsidRPr="00403D5C" w:rsidRDefault="00F0323F" w:rsidP="00AA15C2">
            <w:pPr>
              <w:pStyle w:val="ListParagraph"/>
              <w:numPr>
                <w:ilvl w:val="0"/>
                <w:numId w:val="32"/>
                <w:numberingChange w:id="245" w:author="Mark Jewiss" w:date="2010-03-18T19:52:00Z" w:original="%1:1:0:."/>
              </w:numPr>
              <w:rPr>
                <w:rFonts w:cstheme="minorHAnsi"/>
              </w:rPr>
            </w:pPr>
            <w:r w:rsidRPr="00403D5C">
              <w:rPr>
                <w:rFonts w:cstheme="minorHAnsi"/>
              </w:rPr>
              <w:t>Servers are available with operating system installed and running.</w:t>
            </w:r>
          </w:p>
          <w:p w:rsidR="00F0323F" w:rsidRPr="00403D5C" w:rsidRDefault="00F0323F" w:rsidP="00AA15C2">
            <w:pPr>
              <w:pStyle w:val="ListParagraph"/>
              <w:numPr>
                <w:ilvl w:val="0"/>
                <w:numId w:val="32"/>
                <w:numberingChange w:id="246" w:author="Mark Jewiss" w:date="2010-03-18T19:52:00Z" w:original="%1:2:0:."/>
              </w:numPr>
              <w:rPr>
                <w:rFonts w:cstheme="minorHAnsi"/>
              </w:rPr>
            </w:pPr>
            <w:r w:rsidRPr="00403D5C">
              <w:rPr>
                <w:rFonts w:cstheme="minorHAnsi"/>
              </w:rPr>
              <w:t>Appropriate user accounts to access the servers, including root level access.</w:t>
            </w:r>
          </w:p>
          <w:p w:rsidR="00F0323F" w:rsidRPr="00403D5C" w:rsidRDefault="00F0323F" w:rsidP="00AA15C2">
            <w:pPr>
              <w:pStyle w:val="ListParagraph"/>
              <w:numPr>
                <w:ilvl w:val="0"/>
                <w:numId w:val="32"/>
                <w:numberingChange w:id="247" w:author="Mark Jewiss" w:date="2010-03-18T19:52:00Z" w:original="%1:3:0:."/>
              </w:numPr>
              <w:rPr>
                <w:rFonts w:cstheme="minorHAnsi"/>
              </w:rPr>
            </w:pPr>
            <w:r w:rsidRPr="00403D5C">
              <w:rPr>
                <w:rFonts w:cstheme="minorHAnsi"/>
              </w:rPr>
              <w:t>Where probe needs to installed on the same server as the monitored element manager, access to that server is available.</w:t>
            </w:r>
          </w:p>
          <w:p w:rsidR="00F0323F" w:rsidRPr="00403D5C" w:rsidRDefault="00F0323F" w:rsidP="00AA15C2">
            <w:pPr>
              <w:pStyle w:val="ListParagraph"/>
              <w:numPr>
                <w:ilvl w:val="0"/>
                <w:numId w:val="32"/>
                <w:numberingChange w:id="248" w:author="Mark Jewiss" w:date="2010-03-18T19:52:00Z" w:original="%1:4:0:."/>
              </w:numPr>
              <w:rPr>
                <w:rFonts w:cstheme="minorHAnsi"/>
              </w:rPr>
            </w:pPr>
            <w:r w:rsidRPr="00403D5C">
              <w:rPr>
                <w:rFonts w:cstheme="minorHAnsi"/>
              </w:rPr>
              <w:t xml:space="preserve">Where </w:t>
            </w:r>
            <w:proofErr w:type="spellStart"/>
            <w:r w:rsidRPr="00403D5C">
              <w:rPr>
                <w:rFonts w:cstheme="minorHAnsi"/>
              </w:rPr>
              <w:t>TeMIP</w:t>
            </w:r>
            <w:proofErr w:type="spellEnd"/>
            <w:r w:rsidRPr="00403D5C">
              <w:rPr>
                <w:rFonts w:cstheme="minorHAnsi"/>
              </w:rPr>
              <w:t xml:space="preserve"> is already collecting events via an access module, the element manager supports multiple connections for alarm collection.</w:t>
            </w:r>
          </w:p>
          <w:p w:rsidR="00F0323F" w:rsidRPr="00403D5C" w:rsidRDefault="00F0323F" w:rsidP="00AA15C2">
            <w:pPr>
              <w:pStyle w:val="ListParagraph"/>
              <w:numPr>
                <w:ilvl w:val="0"/>
                <w:numId w:val="32"/>
                <w:numberingChange w:id="249" w:author="Mark Jewiss" w:date="2010-03-18T19:52:00Z" w:original="%1:5:0:."/>
              </w:numPr>
              <w:rPr>
                <w:rFonts w:cstheme="minorHAnsi"/>
              </w:rPr>
            </w:pPr>
            <w:r w:rsidRPr="00403D5C">
              <w:rPr>
                <w:rFonts w:cstheme="minorHAnsi"/>
              </w:rPr>
              <w:t xml:space="preserve">Where the alarm collection method is SNMP traps, and traps are already being sent to a </w:t>
            </w:r>
            <w:proofErr w:type="spellStart"/>
            <w:r w:rsidRPr="00403D5C">
              <w:rPr>
                <w:rFonts w:cstheme="minorHAnsi"/>
              </w:rPr>
              <w:t>TeMIP</w:t>
            </w:r>
            <w:proofErr w:type="spellEnd"/>
            <w:r w:rsidRPr="00403D5C">
              <w:rPr>
                <w:rFonts w:cstheme="minorHAnsi"/>
              </w:rPr>
              <w:t xml:space="preserve"> access module, the device sending the traps supports multiple trap destinations. </w:t>
            </w:r>
          </w:p>
        </w:tc>
      </w:tr>
      <w:tr w:rsidR="00F0323F" w:rsidRPr="00403D5C">
        <w:trPr>
          <w:trHeight w:val="504"/>
        </w:trPr>
        <w:tc>
          <w:tcPr>
            <w:tcW w:w="1933" w:type="dxa"/>
            <w:shd w:val="clear" w:color="auto" w:fill="B6DDE8" w:themeFill="accent5" w:themeFillTint="66"/>
            <w:vAlign w:val="center"/>
          </w:tcPr>
          <w:p w:rsidR="00F0323F" w:rsidRPr="00403D5C" w:rsidRDefault="00F0323F" w:rsidP="00F35580">
            <w:pPr>
              <w:pStyle w:val="NormalIndent"/>
              <w:ind w:left="0"/>
              <w:rPr>
                <w:rFonts w:asciiTheme="minorHAnsi" w:hAnsiTheme="minorHAnsi" w:cstheme="minorHAnsi"/>
                <w:b/>
                <w:bCs/>
                <w:sz w:val="22"/>
                <w:szCs w:val="22"/>
              </w:rPr>
            </w:pPr>
          </w:p>
          <w:p w:rsidR="00F0323F" w:rsidRPr="00403D5C" w:rsidRDefault="00F0323F"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tc>
        <w:tc>
          <w:tcPr>
            <w:tcW w:w="6887" w:type="dxa"/>
            <w:gridSpan w:val="3"/>
            <w:vAlign w:val="center"/>
          </w:tcPr>
          <w:p w:rsidR="00F0323F" w:rsidRPr="00403D5C" w:rsidRDefault="00F0323F" w:rsidP="002F4E8D">
            <w:pPr>
              <w:pStyle w:val="ListParagraph"/>
              <w:rPr>
                <w:rFonts w:cstheme="minorHAnsi"/>
              </w:rPr>
            </w:pPr>
          </w:p>
          <w:p w:rsidR="00F0323F" w:rsidRPr="00403D5C" w:rsidRDefault="00F0323F" w:rsidP="00AA15C2">
            <w:pPr>
              <w:pStyle w:val="ListParagraph"/>
              <w:numPr>
                <w:ilvl w:val="0"/>
                <w:numId w:val="33"/>
                <w:numberingChange w:id="250" w:author="Mark Jewiss" w:date="2010-03-18T19:52:00Z" w:original="%1:1:0:."/>
              </w:numPr>
              <w:rPr>
                <w:rFonts w:cstheme="minorHAnsi"/>
              </w:rPr>
            </w:pPr>
            <w:r w:rsidRPr="00403D5C">
              <w:rPr>
                <w:rFonts w:cstheme="minorHAnsi"/>
              </w:rPr>
              <w:t xml:space="preserve">If SNMP trap sources, that are currently forwarding alarms via traps to </w:t>
            </w:r>
            <w:proofErr w:type="spellStart"/>
            <w:r w:rsidRPr="00403D5C">
              <w:rPr>
                <w:rFonts w:cstheme="minorHAnsi"/>
              </w:rPr>
              <w:t>TeMIP</w:t>
            </w:r>
            <w:proofErr w:type="spellEnd"/>
            <w:r w:rsidRPr="00403D5C">
              <w:rPr>
                <w:rFonts w:cstheme="minorHAnsi"/>
              </w:rPr>
              <w:t>, do not support multiple trap destinations, an intermediate mechanism for forwarding traps to multiple destinations will have to be deployed.</w:t>
            </w:r>
          </w:p>
          <w:p w:rsidR="00F0323F" w:rsidRPr="00403D5C" w:rsidRDefault="00F0323F" w:rsidP="00C467D9">
            <w:pPr>
              <w:pStyle w:val="ListParagraph"/>
              <w:rPr>
                <w:rFonts w:cstheme="minorHAnsi"/>
              </w:rPr>
            </w:pPr>
          </w:p>
        </w:tc>
      </w:tr>
    </w:tbl>
    <w:p w:rsidR="00F0323F" w:rsidRPr="00403D5C" w:rsidRDefault="00F0323F" w:rsidP="00E4337D">
      <w:pPr>
        <w:autoSpaceDE w:val="0"/>
        <w:autoSpaceDN w:val="0"/>
        <w:adjustRightInd w:val="0"/>
        <w:spacing w:after="0" w:line="240" w:lineRule="auto"/>
        <w:rPr>
          <w:rFonts w:cstheme="minorHAnsi"/>
        </w:rPr>
      </w:pPr>
    </w:p>
    <w:p w:rsidR="00C60EAA" w:rsidRPr="00403D5C" w:rsidRDefault="00C60EAA"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D039EF" w:rsidRPr="00403D5C">
        <w:trPr>
          <w:trHeight w:val="504"/>
        </w:trPr>
        <w:tc>
          <w:tcPr>
            <w:tcW w:w="1933" w:type="dxa"/>
            <w:shd w:val="clear" w:color="auto" w:fill="B6DDE8" w:themeFill="accent5" w:themeFillTint="66"/>
            <w:vAlign w:val="center"/>
          </w:tcPr>
          <w:p w:rsidR="00D039EF" w:rsidRPr="00403D5C" w:rsidRDefault="00D039EF" w:rsidP="00D039EF">
            <w:pPr>
              <w:rPr>
                <w:rFonts w:cstheme="minorHAnsi"/>
                <w:b/>
                <w:bCs/>
              </w:rPr>
            </w:pPr>
            <w:r w:rsidRPr="00403D5C">
              <w:rPr>
                <w:rFonts w:cstheme="minorHAnsi"/>
                <w:b/>
                <w:bCs/>
              </w:rPr>
              <w:t>Task ID</w:t>
            </w:r>
          </w:p>
        </w:tc>
        <w:tc>
          <w:tcPr>
            <w:tcW w:w="1192" w:type="dxa"/>
            <w:vAlign w:val="center"/>
          </w:tcPr>
          <w:p w:rsidR="00D039EF" w:rsidRPr="00403D5C" w:rsidRDefault="00333F35" w:rsidP="00D039EF">
            <w:pPr>
              <w:rPr>
                <w:rFonts w:cstheme="minorHAnsi"/>
              </w:rPr>
            </w:pPr>
            <w:r w:rsidRPr="00403D5C">
              <w:rPr>
                <w:rFonts w:cstheme="minorHAnsi"/>
              </w:rPr>
              <w:t>1.3.4</w:t>
            </w:r>
          </w:p>
        </w:tc>
        <w:tc>
          <w:tcPr>
            <w:tcW w:w="835" w:type="dxa"/>
            <w:shd w:val="clear" w:color="auto" w:fill="B6DDE8" w:themeFill="accent5" w:themeFillTint="66"/>
            <w:vAlign w:val="center"/>
          </w:tcPr>
          <w:p w:rsidR="00D039EF" w:rsidRPr="00403D5C" w:rsidRDefault="00D039EF" w:rsidP="00D039EF">
            <w:pPr>
              <w:rPr>
                <w:rFonts w:cstheme="minorHAnsi"/>
                <w:b/>
                <w:bCs/>
              </w:rPr>
            </w:pPr>
            <w:r w:rsidRPr="00403D5C">
              <w:rPr>
                <w:rFonts w:cstheme="minorHAnsi"/>
                <w:b/>
                <w:bCs/>
              </w:rPr>
              <w:t>Title</w:t>
            </w:r>
          </w:p>
        </w:tc>
        <w:tc>
          <w:tcPr>
            <w:tcW w:w="4860" w:type="dxa"/>
            <w:vAlign w:val="center"/>
          </w:tcPr>
          <w:p w:rsidR="00D039EF" w:rsidRPr="00403D5C" w:rsidRDefault="00D039EF" w:rsidP="00D039EF">
            <w:pPr>
              <w:rPr>
                <w:rFonts w:cstheme="minorHAnsi"/>
              </w:rPr>
            </w:pPr>
            <w:commentRangeStart w:id="251"/>
            <w:r w:rsidRPr="00403D5C">
              <w:rPr>
                <w:rFonts w:cstheme="minorHAnsi"/>
              </w:rPr>
              <w:t>Configure event resynchronisation mechanisms</w:t>
            </w:r>
            <w:commentRangeEnd w:id="251"/>
            <w:r w:rsidR="00C554D7">
              <w:rPr>
                <w:rStyle w:val="CommentReference"/>
                <w:vanish/>
              </w:rPr>
              <w:commentReference w:id="251"/>
            </w:r>
          </w:p>
        </w:tc>
      </w:tr>
      <w:tr w:rsidR="00D039EF" w:rsidRPr="00403D5C">
        <w:trPr>
          <w:trHeight w:val="504"/>
        </w:trPr>
        <w:tc>
          <w:tcPr>
            <w:tcW w:w="1933" w:type="dxa"/>
            <w:shd w:val="clear" w:color="auto" w:fill="B6DDE8" w:themeFill="accent5" w:themeFillTint="66"/>
            <w:vAlign w:val="center"/>
          </w:tcPr>
          <w:p w:rsidR="00D039EF" w:rsidRPr="00403D5C" w:rsidRDefault="00D039EF" w:rsidP="00D039EF">
            <w:pPr>
              <w:rPr>
                <w:rFonts w:cstheme="minorHAnsi"/>
                <w:b/>
                <w:bCs/>
              </w:rPr>
            </w:pPr>
            <w:r w:rsidRPr="00403D5C">
              <w:rPr>
                <w:rFonts w:cstheme="minorHAnsi"/>
                <w:b/>
                <w:bCs/>
              </w:rPr>
              <w:t>Effort (Man Days)</w:t>
            </w:r>
          </w:p>
          <w:p w:rsidR="00D039EF" w:rsidRPr="00403D5C" w:rsidRDefault="00D039EF" w:rsidP="00D039EF">
            <w:pPr>
              <w:rPr>
                <w:rFonts w:cstheme="minorHAnsi"/>
                <w:b/>
                <w:bCs/>
              </w:rPr>
            </w:pPr>
          </w:p>
        </w:tc>
        <w:tc>
          <w:tcPr>
            <w:tcW w:w="1192" w:type="dxa"/>
            <w:vAlign w:val="center"/>
          </w:tcPr>
          <w:p w:rsidR="00D039EF" w:rsidRPr="00403D5C" w:rsidRDefault="00D039EF" w:rsidP="00D039EF">
            <w:pPr>
              <w:rPr>
                <w:rFonts w:cstheme="minorHAnsi"/>
              </w:rPr>
            </w:pPr>
            <w:commentRangeStart w:id="252"/>
            <w:r w:rsidRPr="00403D5C">
              <w:rPr>
                <w:rFonts w:cstheme="minorHAnsi"/>
              </w:rPr>
              <w:t>50</w:t>
            </w:r>
            <w:commentRangeEnd w:id="252"/>
            <w:r w:rsidR="00C467D9" w:rsidRPr="00403D5C">
              <w:rPr>
                <w:rStyle w:val="CommentReference"/>
                <w:rFonts w:cstheme="minorHAnsi"/>
                <w:sz w:val="22"/>
                <w:szCs w:val="22"/>
              </w:rPr>
              <w:commentReference w:id="252"/>
            </w:r>
          </w:p>
        </w:tc>
        <w:tc>
          <w:tcPr>
            <w:tcW w:w="835" w:type="dxa"/>
            <w:shd w:val="clear" w:color="auto" w:fill="B6DDE8" w:themeFill="accent5" w:themeFillTint="66"/>
            <w:vAlign w:val="center"/>
          </w:tcPr>
          <w:p w:rsidR="00D039EF" w:rsidRPr="00403D5C" w:rsidRDefault="00D039EF" w:rsidP="00D039EF">
            <w:pPr>
              <w:rPr>
                <w:rFonts w:cstheme="minorHAnsi"/>
                <w:b/>
                <w:bCs/>
              </w:rPr>
            </w:pPr>
            <w:r w:rsidRPr="00403D5C">
              <w:rPr>
                <w:rFonts w:cstheme="minorHAnsi"/>
                <w:b/>
                <w:bCs/>
              </w:rPr>
              <w:t>Status</w:t>
            </w:r>
          </w:p>
        </w:tc>
        <w:tc>
          <w:tcPr>
            <w:tcW w:w="4860" w:type="dxa"/>
            <w:vAlign w:val="center"/>
          </w:tcPr>
          <w:p w:rsidR="00D039EF" w:rsidRPr="00403D5C" w:rsidRDefault="00D039EF" w:rsidP="00D039EF">
            <w:pPr>
              <w:rPr>
                <w:rFonts w:cstheme="minorHAnsi"/>
              </w:rPr>
            </w:pPr>
            <w:r w:rsidRPr="00403D5C">
              <w:rPr>
                <w:rFonts w:cstheme="minorHAnsi"/>
              </w:rPr>
              <w:t>In Plan</w:t>
            </w:r>
          </w:p>
        </w:tc>
      </w:tr>
      <w:tr w:rsidR="00D039EF" w:rsidRPr="00403D5C">
        <w:trPr>
          <w:trHeight w:val="504"/>
        </w:trPr>
        <w:tc>
          <w:tcPr>
            <w:tcW w:w="1933" w:type="dxa"/>
            <w:shd w:val="clear" w:color="auto" w:fill="B6DDE8" w:themeFill="accent5" w:themeFillTint="66"/>
            <w:vAlign w:val="center"/>
          </w:tcPr>
          <w:p w:rsidR="00D039EF" w:rsidRPr="00403D5C" w:rsidRDefault="00D039EF" w:rsidP="00D039EF">
            <w:pPr>
              <w:rPr>
                <w:rFonts w:cstheme="minorHAnsi"/>
                <w:b/>
              </w:rPr>
            </w:pPr>
          </w:p>
          <w:p w:rsidR="00D039EF" w:rsidRPr="00403D5C" w:rsidRDefault="00D039EF" w:rsidP="00D039EF">
            <w:pPr>
              <w:rPr>
                <w:rFonts w:cstheme="minorHAnsi"/>
                <w:b/>
              </w:rPr>
            </w:pPr>
            <w:r w:rsidRPr="00403D5C">
              <w:rPr>
                <w:rFonts w:cstheme="minorHAnsi"/>
                <w:b/>
              </w:rPr>
              <w:t>Description</w:t>
            </w:r>
          </w:p>
          <w:p w:rsidR="00D039EF" w:rsidRPr="00403D5C" w:rsidRDefault="00D039EF" w:rsidP="00D039EF">
            <w:pPr>
              <w:rPr>
                <w:rFonts w:cstheme="minorHAnsi"/>
                <w:b/>
              </w:rPr>
            </w:pPr>
          </w:p>
        </w:tc>
        <w:tc>
          <w:tcPr>
            <w:tcW w:w="6887" w:type="dxa"/>
            <w:gridSpan w:val="3"/>
            <w:vAlign w:val="center"/>
          </w:tcPr>
          <w:p w:rsidR="00D039EF" w:rsidRPr="00403D5C" w:rsidRDefault="00D039EF" w:rsidP="00D039EF">
            <w:pPr>
              <w:pStyle w:val="NormalIndent"/>
              <w:ind w:left="0"/>
              <w:rPr>
                <w:rFonts w:asciiTheme="minorHAnsi" w:hAnsiTheme="minorHAnsi" w:cstheme="minorHAnsi"/>
                <w:sz w:val="22"/>
                <w:szCs w:val="22"/>
              </w:rPr>
            </w:pPr>
          </w:p>
          <w:p w:rsidR="00D039EF" w:rsidRPr="00403D5C" w:rsidRDefault="00D039EF" w:rsidP="00AA15C2">
            <w:pPr>
              <w:pStyle w:val="ListParagraph"/>
              <w:numPr>
                <w:ilvl w:val="0"/>
                <w:numId w:val="58"/>
                <w:numberingChange w:id="253" w:author="Mark Jewiss" w:date="2010-03-18T19:52:00Z" w:original="%1:1:0:."/>
              </w:numPr>
              <w:rPr>
                <w:rFonts w:cstheme="minorHAnsi"/>
              </w:rPr>
            </w:pPr>
            <w:r w:rsidRPr="00403D5C">
              <w:rPr>
                <w:rFonts w:cstheme="minorHAnsi"/>
              </w:rPr>
              <w:t>Configuration of Event resynchronisation within Netcool for bulk retrieval of the messages from the network de</w:t>
            </w:r>
            <w:r w:rsidR="005E0C55" w:rsidRPr="00403D5C">
              <w:rPr>
                <w:rFonts w:cstheme="minorHAnsi"/>
              </w:rPr>
              <w:t>v</w:t>
            </w:r>
            <w:r w:rsidRPr="00403D5C">
              <w:rPr>
                <w:rFonts w:cstheme="minorHAnsi"/>
              </w:rPr>
              <w:t>ices</w:t>
            </w:r>
            <w:r w:rsidR="005E0C55" w:rsidRPr="00403D5C">
              <w:rPr>
                <w:rFonts w:cstheme="minorHAnsi"/>
              </w:rPr>
              <w:t xml:space="preserve"> </w:t>
            </w:r>
            <w:r w:rsidRPr="00403D5C">
              <w:rPr>
                <w:rFonts w:cstheme="minorHAnsi"/>
              </w:rPr>
              <w:t xml:space="preserve">and synchronize with outstanding </w:t>
            </w:r>
            <w:r w:rsidR="005E0C55" w:rsidRPr="00403D5C">
              <w:rPr>
                <w:rFonts w:cstheme="minorHAnsi"/>
              </w:rPr>
              <w:t xml:space="preserve">event </w:t>
            </w:r>
            <w:r w:rsidR="00C467D9" w:rsidRPr="00403D5C">
              <w:rPr>
                <w:rFonts w:cstheme="minorHAnsi"/>
              </w:rPr>
              <w:t>list</w:t>
            </w:r>
            <w:r w:rsidR="005E0C55" w:rsidRPr="00403D5C">
              <w:rPr>
                <w:rFonts w:cstheme="minorHAnsi"/>
              </w:rPr>
              <w:t>.</w:t>
            </w:r>
          </w:p>
        </w:tc>
      </w:tr>
      <w:tr w:rsidR="00D039EF" w:rsidRPr="00403D5C">
        <w:trPr>
          <w:trHeight w:val="504"/>
        </w:trPr>
        <w:tc>
          <w:tcPr>
            <w:tcW w:w="1933" w:type="dxa"/>
            <w:shd w:val="clear" w:color="auto" w:fill="B6DDE8" w:themeFill="accent5" w:themeFillTint="66"/>
            <w:vAlign w:val="center"/>
          </w:tcPr>
          <w:p w:rsidR="00D039EF" w:rsidRPr="00403D5C" w:rsidRDefault="00D039EF" w:rsidP="00D039EF">
            <w:pPr>
              <w:rPr>
                <w:rFonts w:cstheme="minorHAnsi"/>
                <w:b/>
              </w:rPr>
            </w:pPr>
          </w:p>
          <w:p w:rsidR="00D039EF" w:rsidRPr="00403D5C" w:rsidRDefault="00D039EF" w:rsidP="00D039EF">
            <w:pPr>
              <w:rPr>
                <w:rFonts w:cstheme="minorHAnsi"/>
                <w:b/>
              </w:rPr>
            </w:pPr>
            <w:r w:rsidRPr="00403D5C">
              <w:rPr>
                <w:rFonts w:cstheme="minorHAnsi"/>
                <w:b/>
              </w:rPr>
              <w:t>Success Criteria</w:t>
            </w:r>
          </w:p>
          <w:p w:rsidR="00D039EF" w:rsidRPr="00403D5C" w:rsidRDefault="00D039EF" w:rsidP="00D039EF">
            <w:pPr>
              <w:rPr>
                <w:rFonts w:cstheme="minorHAnsi"/>
                <w:b/>
              </w:rPr>
            </w:pPr>
          </w:p>
        </w:tc>
        <w:tc>
          <w:tcPr>
            <w:tcW w:w="6887" w:type="dxa"/>
            <w:gridSpan w:val="3"/>
            <w:vAlign w:val="center"/>
          </w:tcPr>
          <w:p w:rsidR="00D039EF" w:rsidRPr="00403D5C" w:rsidRDefault="00D039EF" w:rsidP="00D039EF">
            <w:pPr>
              <w:pStyle w:val="NormalIndent"/>
              <w:ind w:left="0"/>
              <w:rPr>
                <w:rFonts w:asciiTheme="minorHAnsi" w:hAnsiTheme="minorHAnsi" w:cstheme="minorHAnsi"/>
                <w:sz w:val="22"/>
                <w:szCs w:val="22"/>
              </w:rPr>
            </w:pPr>
          </w:p>
          <w:p w:rsidR="00D039EF" w:rsidRPr="00403D5C" w:rsidRDefault="00D039EF" w:rsidP="00AA15C2">
            <w:pPr>
              <w:pStyle w:val="ListParagraph"/>
              <w:numPr>
                <w:ilvl w:val="0"/>
                <w:numId w:val="59"/>
                <w:numberingChange w:id="254" w:author="Mark Jewiss" w:date="2010-03-18T19:52:00Z" w:original="%1:1:0:."/>
              </w:numPr>
              <w:rPr>
                <w:rFonts w:cstheme="minorHAnsi"/>
              </w:rPr>
            </w:pPr>
            <w:r w:rsidRPr="00403D5C">
              <w:rPr>
                <w:rFonts w:cstheme="minorHAnsi"/>
              </w:rPr>
              <w:t>Events can be resynchronised from event sources.</w:t>
            </w:r>
          </w:p>
          <w:p w:rsidR="00D039EF" w:rsidRPr="00403D5C" w:rsidRDefault="00D039EF" w:rsidP="00D039EF">
            <w:pPr>
              <w:pStyle w:val="NormalIndent"/>
              <w:ind w:left="0"/>
              <w:rPr>
                <w:rFonts w:asciiTheme="minorHAnsi" w:hAnsiTheme="minorHAnsi" w:cstheme="minorHAnsi"/>
                <w:sz w:val="22"/>
                <w:szCs w:val="22"/>
              </w:rPr>
            </w:pPr>
          </w:p>
        </w:tc>
      </w:tr>
      <w:tr w:rsidR="00D039EF" w:rsidRPr="00403D5C">
        <w:trPr>
          <w:trHeight w:val="504"/>
        </w:trPr>
        <w:tc>
          <w:tcPr>
            <w:tcW w:w="1933" w:type="dxa"/>
            <w:shd w:val="clear" w:color="auto" w:fill="B6DDE8" w:themeFill="accent5" w:themeFillTint="66"/>
            <w:vAlign w:val="center"/>
          </w:tcPr>
          <w:p w:rsidR="00D039EF" w:rsidRPr="00403D5C" w:rsidRDefault="00D039EF" w:rsidP="00D039EF">
            <w:pPr>
              <w:rPr>
                <w:rFonts w:cstheme="minorHAnsi"/>
                <w:b/>
              </w:rPr>
            </w:pPr>
            <w:r w:rsidRPr="00403D5C">
              <w:rPr>
                <w:rFonts w:cstheme="minorHAnsi"/>
                <w:b/>
              </w:rPr>
              <w:t>Dependencies &amp; Assumptions</w:t>
            </w:r>
          </w:p>
          <w:p w:rsidR="00D039EF" w:rsidRPr="00403D5C" w:rsidRDefault="00D039EF" w:rsidP="00D039EF">
            <w:pPr>
              <w:pStyle w:val="NormalIndent"/>
              <w:ind w:left="0"/>
              <w:rPr>
                <w:rFonts w:asciiTheme="minorHAnsi" w:hAnsiTheme="minorHAnsi" w:cstheme="minorHAnsi"/>
                <w:b/>
                <w:bCs/>
                <w:sz w:val="22"/>
                <w:szCs w:val="22"/>
              </w:rPr>
            </w:pPr>
          </w:p>
        </w:tc>
        <w:tc>
          <w:tcPr>
            <w:tcW w:w="6887" w:type="dxa"/>
            <w:gridSpan w:val="3"/>
            <w:vAlign w:val="center"/>
          </w:tcPr>
          <w:p w:rsidR="00D039EF" w:rsidRPr="00403D5C" w:rsidRDefault="00D039EF" w:rsidP="00D039EF">
            <w:pPr>
              <w:pStyle w:val="ListParagraph"/>
              <w:rPr>
                <w:rFonts w:cstheme="minorHAnsi"/>
              </w:rPr>
            </w:pPr>
          </w:p>
          <w:p w:rsidR="00D039EF" w:rsidRPr="00403D5C" w:rsidRDefault="00D039EF" w:rsidP="00AA15C2">
            <w:pPr>
              <w:pStyle w:val="ListParagraph"/>
              <w:numPr>
                <w:ilvl w:val="0"/>
                <w:numId w:val="61"/>
                <w:numberingChange w:id="255" w:author="Mark Jewiss" w:date="2010-03-18T19:52:00Z" w:original="%1:1:0:."/>
              </w:numPr>
              <w:rPr>
                <w:rFonts w:cstheme="minorHAnsi"/>
              </w:rPr>
            </w:pPr>
            <w:r w:rsidRPr="00403D5C">
              <w:rPr>
                <w:rFonts w:cstheme="minorHAnsi"/>
              </w:rPr>
              <w:t>Servers are available with operating system installed and running.</w:t>
            </w:r>
          </w:p>
          <w:p w:rsidR="00D039EF" w:rsidRPr="00403D5C" w:rsidRDefault="00D039EF" w:rsidP="00AA15C2">
            <w:pPr>
              <w:pStyle w:val="ListParagraph"/>
              <w:numPr>
                <w:ilvl w:val="0"/>
                <w:numId w:val="61"/>
                <w:numberingChange w:id="256" w:author="Mark Jewiss" w:date="2010-03-18T19:52:00Z" w:original="%1:2:0:."/>
              </w:numPr>
              <w:rPr>
                <w:rFonts w:cstheme="minorHAnsi"/>
              </w:rPr>
            </w:pPr>
            <w:r w:rsidRPr="00403D5C">
              <w:rPr>
                <w:rFonts w:cstheme="minorHAnsi"/>
              </w:rPr>
              <w:t>Appropriate user accounts to access the servers, including root level access.</w:t>
            </w:r>
          </w:p>
        </w:tc>
      </w:tr>
      <w:tr w:rsidR="00D039EF" w:rsidRPr="00403D5C">
        <w:trPr>
          <w:trHeight w:val="504"/>
        </w:trPr>
        <w:tc>
          <w:tcPr>
            <w:tcW w:w="1933" w:type="dxa"/>
            <w:shd w:val="clear" w:color="auto" w:fill="B6DDE8" w:themeFill="accent5" w:themeFillTint="66"/>
            <w:vAlign w:val="center"/>
          </w:tcPr>
          <w:p w:rsidR="00D039EF" w:rsidRPr="00403D5C" w:rsidRDefault="00D039EF" w:rsidP="00D039EF">
            <w:pPr>
              <w:pStyle w:val="NormalIndent"/>
              <w:ind w:left="0"/>
              <w:rPr>
                <w:rFonts w:asciiTheme="minorHAnsi" w:hAnsiTheme="minorHAnsi" w:cstheme="minorHAnsi"/>
                <w:b/>
                <w:bCs/>
                <w:sz w:val="22"/>
                <w:szCs w:val="22"/>
              </w:rPr>
            </w:pPr>
          </w:p>
          <w:p w:rsidR="00D039EF" w:rsidRPr="00403D5C" w:rsidRDefault="00D039EF" w:rsidP="00D039E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tc>
        <w:tc>
          <w:tcPr>
            <w:tcW w:w="6887" w:type="dxa"/>
            <w:gridSpan w:val="3"/>
            <w:vAlign w:val="center"/>
          </w:tcPr>
          <w:p w:rsidR="00D039EF" w:rsidRPr="00403D5C" w:rsidRDefault="00D039EF" w:rsidP="00D039EF">
            <w:pPr>
              <w:pStyle w:val="ListParagraph"/>
              <w:rPr>
                <w:rFonts w:cstheme="minorHAnsi"/>
              </w:rPr>
            </w:pPr>
          </w:p>
          <w:p w:rsidR="00D039EF" w:rsidRPr="00403D5C" w:rsidRDefault="00D039EF" w:rsidP="00AA15C2">
            <w:pPr>
              <w:pStyle w:val="ListParagraph"/>
              <w:numPr>
                <w:ilvl w:val="0"/>
                <w:numId w:val="60"/>
                <w:numberingChange w:id="257" w:author="Mark Jewiss" w:date="2010-03-18T19:52:00Z" w:original="%1:1:0:."/>
              </w:numPr>
              <w:rPr>
                <w:rFonts w:cstheme="minorHAnsi"/>
              </w:rPr>
            </w:pPr>
            <w:r w:rsidRPr="00403D5C">
              <w:rPr>
                <w:rFonts w:cstheme="minorHAnsi"/>
              </w:rPr>
              <w:t>Solution for event synchronisation yet to be fully established</w:t>
            </w:r>
          </w:p>
        </w:tc>
      </w:tr>
    </w:tbl>
    <w:p w:rsidR="00D039EF" w:rsidRPr="00403D5C" w:rsidRDefault="00D039EF" w:rsidP="00E4337D">
      <w:pPr>
        <w:autoSpaceDE w:val="0"/>
        <w:autoSpaceDN w:val="0"/>
        <w:adjustRightInd w:val="0"/>
        <w:spacing w:after="0" w:line="240" w:lineRule="auto"/>
        <w:rPr>
          <w:rFonts w:cstheme="minorHAnsi"/>
        </w:rPr>
      </w:pPr>
    </w:p>
    <w:p w:rsidR="00D039EF" w:rsidRPr="00403D5C" w:rsidRDefault="00D039EF"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F35580" w:rsidRPr="00403D5C">
        <w:trPr>
          <w:trHeight w:val="504"/>
        </w:trPr>
        <w:tc>
          <w:tcPr>
            <w:tcW w:w="1933" w:type="dxa"/>
            <w:shd w:val="clear" w:color="auto" w:fill="B6DDE8" w:themeFill="accent5" w:themeFillTint="66"/>
            <w:vAlign w:val="center"/>
          </w:tcPr>
          <w:p w:rsidR="00F35580" w:rsidRPr="00403D5C" w:rsidRDefault="00F35580" w:rsidP="002F4E8D">
            <w:pPr>
              <w:rPr>
                <w:rFonts w:cstheme="minorHAnsi"/>
                <w:b/>
              </w:rPr>
            </w:pPr>
            <w:r w:rsidRPr="00403D5C">
              <w:rPr>
                <w:rFonts w:cstheme="minorHAnsi"/>
                <w:b/>
              </w:rPr>
              <w:t>Task ID</w:t>
            </w:r>
          </w:p>
        </w:tc>
        <w:tc>
          <w:tcPr>
            <w:tcW w:w="1192" w:type="dxa"/>
            <w:vAlign w:val="center"/>
          </w:tcPr>
          <w:p w:rsidR="00F35580" w:rsidRPr="00403D5C" w:rsidRDefault="00333F35" w:rsidP="002F4E8D">
            <w:pPr>
              <w:rPr>
                <w:rFonts w:cstheme="minorHAnsi"/>
              </w:rPr>
            </w:pPr>
            <w:r w:rsidRPr="00403D5C">
              <w:rPr>
                <w:rFonts w:cstheme="minorHAnsi"/>
              </w:rPr>
              <w:t>1.3.5</w:t>
            </w:r>
          </w:p>
        </w:tc>
        <w:tc>
          <w:tcPr>
            <w:tcW w:w="835" w:type="dxa"/>
            <w:shd w:val="clear" w:color="auto" w:fill="B6DDE8" w:themeFill="accent5" w:themeFillTint="66"/>
            <w:vAlign w:val="center"/>
          </w:tcPr>
          <w:p w:rsidR="00F35580" w:rsidRPr="00403D5C" w:rsidRDefault="00F35580"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F35580" w:rsidRPr="00403D5C" w:rsidRDefault="00F35580" w:rsidP="002F4E8D">
            <w:pPr>
              <w:rPr>
                <w:rFonts w:cstheme="minorHAnsi"/>
              </w:rPr>
            </w:pPr>
            <w:r w:rsidRPr="00403D5C">
              <w:rPr>
                <w:rFonts w:cstheme="minorHAnsi"/>
              </w:rPr>
              <w:t>Configure custom event handling in probes</w:t>
            </w:r>
          </w:p>
        </w:tc>
      </w:tr>
      <w:tr w:rsidR="00F35580" w:rsidRPr="00403D5C">
        <w:trPr>
          <w:trHeight w:val="504"/>
        </w:trPr>
        <w:tc>
          <w:tcPr>
            <w:tcW w:w="1933" w:type="dxa"/>
            <w:shd w:val="clear" w:color="auto" w:fill="B6DDE8" w:themeFill="accent5" w:themeFillTint="66"/>
            <w:vAlign w:val="center"/>
          </w:tcPr>
          <w:p w:rsidR="00F35580" w:rsidRPr="00403D5C" w:rsidRDefault="00F35580" w:rsidP="002F4E8D">
            <w:pPr>
              <w:rPr>
                <w:rFonts w:cstheme="minorHAnsi"/>
                <w:b/>
              </w:rPr>
            </w:pPr>
            <w:r w:rsidRPr="00403D5C">
              <w:rPr>
                <w:rFonts w:cstheme="minorHAnsi"/>
                <w:b/>
              </w:rPr>
              <w:t>Effort (Man Days)</w:t>
            </w:r>
          </w:p>
        </w:tc>
        <w:tc>
          <w:tcPr>
            <w:tcW w:w="1192" w:type="dxa"/>
            <w:vAlign w:val="center"/>
          </w:tcPr>
          <w:p w:rsidR="00F35580" w:rsidRPr="00403D5C" w:rsidRDefault="00C467D9" w:rsidP="002F4E8D">
            <w:pPr>
              <w:rPr>
                <w:rFonts w:cstheme="minorHAnsi"/>
              </w:rPr>
            </w:pPr>
            <w:r w:rsidRPr="00403D5C">
              <w:rPr>
                <w:rFonts w:cstheme="minorHAnsi"/>
              </w:rPr>
              <w:t>30</w:t>
            </w:r>
          </w:p>
        </w:tc>
        <w:tc>
          <w:tcPr>
            <w:tcW w:w="835" w:type="dxa"/>
            <w:shd w:val="clear" w:color="auto" w:fill="B6DDE8" w:themeFill="accent5" w:themeFillTint="66"/>
            <w:vAlign w:val="center"/>
          </w:tcPr>
          <w:p w:rsidR="00F35580" w:rsidRPr="00403D5C" w:rsidRDefault="00F35580" w:rsidP="002F4E8D">
            <w:pPr>
              <w:rPr>
                <w:rFonts w:cstheme="minorHAnsi"/>
                <w:b/>
              </w:rPr>
            </w:pPr>
            <w:r w:rsidRPr="00403D5C">
              <w:rPr>
                <w:rFonts w:cstheme="minorHAnsi"/>
                <w:b/>
              </w:rPr>
              <w:t>Status</w:t>
            </w:r>
          </w:p>
        </w:tc>
        <w:tc>
          <w:tcPr>
            <w:tcW w:w="4860" w:type="dxa"/>
            <w:vAlign w:val="center"/>
          </w:tcPr>
          <w:p w:rsidR="00F35580" w:rsidRPr="00403D5C" w:rsidRDefault="00F35580" w:rsidP="002F4E8D">
            <w:pPr>
              <w:rPr>
                <w:rFonts w:cstheme="minorHAnsi"/>
              </w:rPr>
            </w:pPr>
            <w:r w:rsidRPr="00403D5C">
              <w:rPr>
                <w:rFonts w:cstheme="minorHAnsi"/>
              </w:rPr>
              <w:t>In Plan</w:t>
            </w:r>
          </w:p>
        </w:tc>
      </w:tr>
      <w:tr w:rsidR="00F35580" w:rsidRPr="00403D5C">
        <w:trPr>
          <w:trHeight w:val="504"/>
        </w:trPr>
        <w:tc>
          <w:tcPr>
            <w:tcW w:w="1933" w:type="dxa"/>
            <w:shd w:val="clear" w:color="auto" w:fill="B6DDE8" w:themeFill="accent5" w:themeFillTint="66"/>
          </w:tcPr>
          <w:p w:rsidR="00F35580" w:rsidRPr="00403D5C" w:rsidRDefault="00F35580"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F35580" w:rsidRPr="00403D5C" w:rsidRDefault="00F35580" w:rsidP="00F35580">
            <w:pPr>
              <w:pStyle w:val="NormalIndent"/>
              <w:ind w:left="0"/>
              <w:rPr>
                <w:rFonts w:asciiTheme="minorHAnsi" w:hAnsiTheme="minorHAnsi" w:cstheme="minorHAnsi"/>
                <w:b/>
                <w:bCs/>
                <w:sz w:val="22"/>
                <w:szCs w:val="22"/>
              </w:rPr>
            </w:pPr>
          </w:p>
        </w:tc>
        <w:tc>
          <w:tcPr>
            <w:tcW w:w="6887" w:type="dxa"/>
            <w:gridSpan w:val="3"/>
          </w:tcPr>
          <w:p w:rsidR="00F35580" w:rsidRPr="00403D5C" w:rsidRDefault="00F35580" w:rsidP="00AA15C2">
            <w:pPr>
              <w:pStyle w:val="ListParagraph"/>
              <w:numPr>
                <w:ilvl w:val="0"/>
                <w:numId w:val="34"/>
                <w:numberingChange w:id="258" w:author="Mark Jewiss" w:date="2010-03-18T19:52:00Z" w:original="%1:1:0:."/>
              </w:numPr>
              <w:rPr>
                <w:rFonts w:cstheme="minorHAnsi"/>
              </w:rPr>
            </w:pPr>
            <w:r w:rsidRPr="00403D5C">
              <w:rPr>
                <w:rFonts w:cstheme="minorHAnsi"/>
              </w:rPr>
              <w:t>Create custom probe rules for event handling</w:t>
            </w:r>
            <w:r w:rsidR="00C510A4" w:rsidRPr="00403D5C">
              <w:rPr>
                <w:rFonts w:cstheme="minorHAnsi"/>
              </w:rPr>
              <w:t xml:space="preserve">. </w:t>
            </w:r>
            <w:commentRangeStart w:id="259"/>
            <w:r w:rsidR="00C510A4" w:rsidRPr="00403D5C">
              <w:rPr>
                <w:rFonts w:cstheme="minorHAnsi"/>
              </w:rPr>
              <w:t>These include</w:t>
            </w:r>
            <w:commentRangeEnd w:id="259"/>
            <w:r w:rsidR="00FB102A">
              <w:rPr>
                <w:rStyle w:val="CommentReference"/>
                <w:vanish/>
              </w:rPr>
              <w:commentReference w:id="259"/>
            </w:r>
            <w:r w:rsidR="00C510A4" w:rsidRPr="00403D5C">
              <w:rPr>
                <w:rFonts w:cstheme="minorHAnsi"/>
              </w:rPr>
              <w:t>:</w:t>
            </w:r>
          </w:p>
          <w:p w:rsidR="002F4E8D" w:rsidRPr="00403D5C" w:rsidRDefault="00F35580" w:rsidP="00AA15C2">
            <w:pPr>
              <w:pStyle w:val="ListParagraph"/>
              <w:numPr>
                <w:ilvl w:val="0"/>
                <w:numId w:val="35"/>
                <w:numberingChange w:id="260" w:author="Mark Jewiss" w:date="2010-03-18T19:52:00Z" w:original="%1:1:4:."/>
              </w:numPr>
              <w:rPr>
                <w:rFonts w:cstheme="minorHAnsi"/>
              </w:rPr>
            </w:pPr>
            <w:r w:rsidRPr="00403D5C">
              <w:rPr>
                <w:rFonts w:cstheme="minorHAnsi"/>
              </w:rPr>
              <w:t>Event grouping</w:t>
            </w:r>
            <w:r w:rsidR="005E0C55" w:rsidRPr="00403D5C">
              <w:rPr>
                <w:rFonts w:cstheme="minorHAnsi"/>
              </w:rPr>
              <w:t xml:space="preserve"> - probe rules will be configured to group events with ‘special ID’</w:t>
            </w:r>
            <w:r w:rsidR="00625C00" w:rsidRPr="00403D5C">
              <w:rPr>
                <w:rFonts w:cstheme="minorHAnsi"/>
              </w:rPr>
              <w:t xml:space="preserve"> in the summary field of the alert</w:t>
            </w:r>
            <w:r w:rsidR="005E0C55" w:rsidRPr="00403D5C">
              <w:rPr>
                <w:rFonts w:cstheme="minorHAnsi"/>
              </w:rPr>
              <w:t>. Mobilink will identify these events for probe rule</w:t>
            </w:r>
            <w:r w:rsidR="00625C00" w:rsidRPr="00403D5C">
              <w:rPr>
                <w:rFonts w:cstheme="minorHAnsi"/>
              </w:rPr>
              <w:t>s</w:t>
            </w:r>
            <w:r w:rsidR="005E0C55" w:rsidRPr="00403D5C">
              <w:rPr>
                <w:rFonts w:cstheme="minorHAnsi"/>
              </w:rPr>
              <w:t xml:space="preserve"> configuration. Grouping will also be configured for </w:t>
            </w:r>
            <w:proofErr w:type="spellStart"/>
            <w:r w:rsidR="005E0C55" w:rsidRPr="00403D5C">
              <w:rPr>
                <w:rFonts w:cstheme="minorHAnsi"/>
              </w:rPr>
              <w:t>Huawei</w:t>
            </w:r>
            <w:proofErr w:type="spellEnd"/>
            <w:r w:rsidR="005E0C55" w:rsidRPr="00403D5C">
              <w:rPr>
                <w:rFonts w:cstheme="minorHAnsi"/>
              </w:rPr>
              <w:t xml:space="preserve"> alarms of specific </w:t>
            </w:r>
            <w:r w:rsidR="00CD402D" w:rsidRPr="00403D5C">
              <w:rPr>
                <w:rFonts w:cstheme="minorHAnsi"/>
              </w:rPr>
              <w:t xml:space="preserve">E1/T1 alarm to represent power </w:t>
            </w:r>
            <w:r w:rsidR="005E0C55" w:rsidRPr="00403D5C">
              <w:rPr>
                <w:rFonts w:cstheme="minorHAnsi"/>
              </w:rPr>
              <w:t>alarms</w:t>
            </w:r>
            <w:r w:rsidR="00625C00" w:rsidRPr="00403D5C">
              <w:rPr>
                <w:rFonts w:cstheme="minorHAnsi"/>
              </w:rPr>
              <w:t>.</w:t>
            </w:r>
          </w:p>
          <w:p w:rsidR="002F4E8D" w:rsidRPr="00403D5C" w:rsidRDefault="00F35580" w:rsidP="00AA15C2">
            <w:pPr>
              <w:pStyle w:val="ListParagraph"/>
              <w:numPr>
                <w:ilvl w:val="0"/>
                <w:numId w:val="35"/>
                <w:numberingChange w:id="261" w:author="Mark Jewiss" w:date="2010-03-18T19:52:00Z" w:original="%1:2:4:."/>
              </w:numPr>
              <w:rPr>
                <w:rFonts w:cstheme="minorHAnsi"/>
              </w:rPr>
            </w:pPr>
            <w:r w:rsidRPr="00403D5C">
              <w:rPr>
                <w:rFonts w:cstheme="minorHAnsi"/>
              </w:rPr>
              <w:t>Severity changes</w:t>
            </w:r>
            <w:r w:rsidR="00625C00" w:rsidRPr="00403D5C">
              <w:rPr>
                <w:rFonts w:cstheme="minorHAnsi"/>
              </w:rPr>
              <w:t xml:space="preserve"> - The Severity will be configured for STP alarms as Mobilink require a different severity for these alarms instead of the Vendor given severity</w:t>
            </w:r>
          </w:p>
          <w:p w:rsidR="002F4E8D" w:rsidRPr="00403D5C" w:rsidRDefault="00F35580" w:rsidP="00AA15C2">
            <w:pPr>
              <w:pStyle w:val="ListParagraph"/>
              <w:numPr>
                <w:ilvl w:val="0"/>
                <w:numId w:val="35"/>
                <w:numberingChange w:id="262" w:author="Mark Jewiss" w:date="2010-03-18T19:52:00Z" w:original="%1:3:4:."/>
              </w:numPr>
              <w:rPr>
                <w:rFonts w:cstheme="minorHAnsi"/>
              </w:rPr>
            </w:pPr>
            <w:r w:rsidRPr="00403D5C">
              <w:rPr>
                <w:rFonts w:cstheme="minorHAnsi"/>
              </w:rPr>
              <w:t>Summary details changes</w:t>
            </w:r>
            <w:r w:rsidR="00C467D9" w:rsidRPr="00403D5C">
              <w:rPr>
                <w:rFonts w:cstheme="minorHAnsi"/>
              </w:rPr>
              <w:t xml:space="preserve"> – Mobilink need to identify the events and summary details they want to change.</w:t>
            </w:r>
          </w:p>
          <w:p w:rsidR="00625C00" w:rsidRPr="00403D5C" w:rsidRDefault="00F35580" w:rsidP="00AA15C2">
            <w:pPr>
              <w:pStyle w:val="ListParagraph"/>
              <w:numPr>
                <w:ilvl w:val="0"/>
                <w:numId w:val="35"/>
                <w:numberingChange w:id="263" w:author="Mark Jewiss" w:date="2010-03-18T19:52:00Z" w:original="%1:4:4:."/>
              </w:numPr>
              <w:rPr>
                <w:rFonts w:cstheme="minorHAnsi"/>
              </w:rPr>
            </w:pPr>
            <w:r w:rsidRPr="00403D5C">
              <w:rPr>
                <w:rFonts w:cstheme="minorHAnsi"/>
              </w:rPr>
              <w:t xml:space="preserve">Problem/resolution </w:t>
            </w:r>
            <w:r w:rsidR="00490698" w:rsidRPr="00403D5C">
              <w:rPr>
                <w:rFonts w:cstheme="minorHAnsi"/>
              </w:rPr>
              <w:t>configuration</w:t>
            </w:r>
            <w:r w:rsidR="00625C00" w:rsidRPr="00403D5C">
              <w:rPr>
                <w:rFonts w:cstheme="minorHAnsi"/>
              </w:rPr>
              <w:t xml:space="preserve"> – Mobilink need to identify the alarms </w:t>
            </w:r>
            <w:commentRangeStart w:id="264"/>
            <w:r w:rsidR="00625C00" w:rsidRPr="00403D5C">
              <w:rPr>
                <w:rFonts w:cstheme="minorHAnsi"/>
              </w:rPr>
              <w:t>that appear as problem but are a resolution in order to configure the probe rules to resolve this.</w:t>
            </w:r>
          </w:p>
          <w:p w:rsidR="00F35580" w:rsidRPr="00403D5C" w:rsidRDefault="00F35580" w:rsidP="00AA15C2">
            <w:pPr>
              <w:pStyle w:val="ListParagraph"/>
              <w:numPr>
                <w:ilvl w:val="0"/>
                <w:numId w:val="35"/>
                <w:numberingChange w:id="265" w:author="Mark Jewiss" w:date="2010-03-18T19:52:00Z" w:original="%1:5:4:."/>
              </w:numPr>
              <w:rPr>
                <w:rFonts w:cstheme="minorHAnsi"/>
              </w:rPr>
            </w:pPr>
            <w:r w:rsidRPr="00403D5C">
              <w:rPr>
                <w:rFonts w:cstheme="minorHAnsi"/>
              </w:rPr>
              <w:t>Unwanted event discarding</w:t>
            </w:r>
            <w:r w:rsidR="00625C00" w:rsidRPr="00403D5C">
              <w:rPr>
                <w:rFonts w:cstheme="minorHAnsi"/>
              </w:rPr>
              <w:t xml:space="preserve"> - these alarms will need to be identified by Mobilink to configure the rules to discard these alarms. Probe rules will be configured to discard alarms if a burst of alarms appear from the EMS's </w:t>
            </w:r>
            <w:commentRangeEnd w:id="264"/>
            <w:r w:rsidR="00FB102A">
              <w:rPr>
                <w:rStyle w:val="CommentReference"/>
                <w:vanish/>
              </w:rPr>
              <w:commentReference w:id="264"/>
            </w:r>
            <w:r w:rsidR="00625C00" w:rsidRPr="00403D5C">
              <w:rPr>
                <w:rFonts w:cstheme="minorHAnsi"/>
              </w:rPr>
              <w:t xml:space="preserve">of a particular type, </w:t>
            </w:r>
            <w:proofErr w:type="gramStart"/>
            <w:r w:rsidR="00625C00" w:rsidRPr="00403D5C">
              <w:rPr>
                <w:rFonts w:cstheme="minorHAnsi"/>
              </w:rPr>
              <w:t>these alarms will be identified by Mobilink</w:t>
            </w:r>
            <w:proofErr w:type="gramEnd"/>
            <w:r w:rsidR="00625C00" w:rsidRPr="00403D5C">
              <w:rPr>
                <w:rFonts w:cstheme="minorHAnsi"/>
              </w:rPr>
              <w:t>.</w:t>
            </w:r>
          </w:p>
        </w:tc>
      </w:tr>
      <w:tr w:rsidR="00F35580" w:rsidRPr="00403D5C">
        <w:trPr>
          <w:trHeight w:val="504"/>
        </w:trPr>
        <w:tc>
          <w:tcPr>
            <w:tcW w:w="1933" w:type="dxa"/>
            <w:shd w:val="clear" w:color="auto" w:fill="B6DDE8" w:themeFill="accent5" w:themeFillTint="66"/>
          </w:tcPr>
          <w:p w:rsidR="00F35580" w:rsidRPr="00403D5C" w:rsidRDefault="00F35580" w:rsidP="00490698">
            <w:pPr>
              <w:rPr>
                <w:rFonts w:cstheme="minorHAnsi"/>
                <w:b/>
              </w:rPr>
            </w:pPr>
            <w:r w:rsidRPr="00403D5C">
              <w:rPr>
                <w:rFonts w:cstheme="minorHAnsi"/>
                <w:b/>
              </w:rPr>
              <w:t>Success Criteria</w:t>
            </w:r>
          </w:p>
        </w:tc>
        <w:tc>
          <w:tcPr>
            <w:tcW w:w="6887" w:type="dxa"/>
            <w:gridSpan w:val="3"/>
            <w:vAlign w:val="center"/>
          </w:tcPr>
          <w:p w:rsidR="00F35580" w:rsidRPr="00403D5C" w:rsidRDefault="00F35580" w:rsidP="00AA15C2">
            <w:pPr>
              <w:pStyle w:val="ListParagraph"/>
              <w:numPr>
                <w:ilvl w:val="0"/>
                <w:numId w:val="36"/>
                <w:numberingChange w:id="266" w:author="Mark Jewiss" w:date="2010-03-18T19:52:00Z" w:original="%1:1:0:."/>
              </w:numPr>
              <w:rPr>
                <w:rFonts w:cstheme="minorHAnsi"/>
              </w:rPr>
            </w:pPr>
            <w:r w:rsidRPr="00403D5C">
              <w:rPr>
                <w:rFonts w:cstheme="minorHAnsi"/>
              </w:rPr>
              <w:t xml:space="preserve">Probe rules handling events as </w:t>
            </w:r>
            <w:r w:rsidR="00C467D9" w:rsidRPr="00403D5C">
              <w:rPr>
                <w:rFonts w:cstheme="minorHAnsi"/>
              </w:rPr>
              <w:t>detailed in the HLD</w:t>
            </w:r>
          </w:p>
        </w:tc>
      </w:tr>
      <w:tr w:rsidR="00F35580" w:rsidRPr="00403D5C">
        <w:trPr>
          <w:trHeight w:val="504"/>
        </w:trPr>
        <w:tc>
          <w:tcPr>
            <w:tcW w:w="1933" w:type="dxa"/>
            <w:shd w:val="clear" w:color="auto" w:fill="B6DDE8" w:themeFill="accent5" w:themeFillTint="66"/>
          </w:tcPr>
          <w:p w:rsidR="00F35580" w:rsidRPr="00403D5C" w:rsidRDefault="00F35580" w:rsidP="00490698">
            <w:pPr>
              <w:rPr>
                <w:rFonts w:cstheme="minorHAnsi"/>
                <w:b/>
              </w:rPr>
            </w:pPr>
            <w:r w:rsidRPr="00403D5C">
              <w:rPr>
                <w:rFonts w:cstheme="minorHAnsi"/>
                <w:b/>
              </w:rPr>
              <w:t>Depend</w:t>
            </w:r>
            <w:r w:rsidR="00490698" w:rsidRPr="00403D5C">
              <w:rPr>
                <w:rFonts w:cstheme="minorHAnsi"/>
                <w:b/>
              </w:rPr>
              <w:t>e</w:t>
            </w:r>
            <w:r w:rsidRPr="00403D5C">
              <w:rPr>
                <w:rFonts w:cstheme="minorHAnsi"/>
                <w:b/>
              </w:rPr>
              <w:t>ncies</w:t>
            </w:r>
            <w:r w:rsidR="00490698" w:rsidRPr="00403D5C">
              <w:rPr>
                <w:rFonts w:cstheme="minorHAnsi"/>
                <w:b/>
              </w:rPr>
              <w:t xml:space="preserve"> </w:t>
            </w:r>
            <w:r w:rsidRPr="00403D5C">
              <w:rPr>
                <w:rFonts w:cstheme="minorHAnsi"/>
                <w:b/>
              </w:rPr>
              <w:t>&amp; Assumptions</w:t>
            </w:r>
          </w:p>
        </w:tc>
        <w:tc>
          <w:tcPr>
            <w:tcW w:w="6887" w:type="dxa"/>
            <w:gridSpan w:val="3"/>
          </w:tcPr>
          <w:p w:rsidR="00F35580" w:rsidRPr="00403D5C" w:rsidRDefault="00F35580" w:rsidP="00AA15C2">
            <w:pPr>
              <w:pStyle w:val="ListParagraph"/>
              <w:numPr>
                <w:ilvl w:val="0"/>
                <w:numId w:val="37"/>
                <w:numberingChange w:id="267" w:author="Mark Jewiss" w:date="2010-03-18T19:52:00Z" w:original="%1:1:0:."/>
              </w:numPr>
              <w:rPr>
                <w:rFonts w:cstheme="minorHAnsi"/>
              </w:rPr>
            </w:pPr>
            <w:r w:rsidRPr="00403D5C">
              <w:rPr>
                <w:rFonts w:cstheme="minorHAnsi"/>
              </w:rPr>
              <w:t>Events being received/generated to test probe rules during development.</w:t>
            </w:r>
          </w:p>
        </w:tc>
      </w:tr>
      <w:tr w:rsidR="00F35580" w:rsidRPr="00403D5C">
        <w:trPr>
          <w:trHeight w:val="504"/>
        </w:trPr>
        <w:tc>
          <w:tcPr>
            <w:tcW w:w="1933" w:type="dxa"/>
            <w:shd w:val="clear" w:color="auto" w:fill="B6DDE8" w:themeFill="accent5" w:themeFillTint="66"/>
          </w:tcPr>
          <w:p w:rsidR="00F35580" w:rsidRPr="00403D5C" w:rsidRDefault="00F35580" w:rsidP="00490698">
            <w:pPr>
              <w:rPr>
                <w:rFonts w:cstheme="minorHAnsi"/>
                <w:b/>
              </w:rPr>
            </w:pPr>
            <w:r w:rsidRPr="00403D5C">
              <w:rPr>
                <w:rFonts w:cstheme="minorHAnsi"/>
                <w:b/>
              </w:rPr>
              <w:t>Risks</w:t>
            </w:r>
          </w:p>
        </w:tc>
        <w:tc>
          <w:tcPr>
            <w:tcW w:w="6887" w:type="dxa"/>
            <w:gridSpan w:val="3"/>
          </w:tcPr>
          <w:p w:rsidR="00F35580" w:rsidRPr="00403D5C" w:rsidRDefault="00F35580" w:rsidP="00F35580">
            <w:pPr>
              <w:pStyle w:val="NormalIndent"/>
              <w:ind w:left="360"/>
              <w:rPr>
                <w:rFonts w:asciiTheme="minorHAnsi" w:hAnsiTheme="minorHAnsi" w:cstheme="minorHAnsi"/>
                <w:sz w:val="22"/>
                <w:szCs w:val="22"/>
              </w:rPr>
            </w:pPr>
          </w:p>
        </w:tc>
      </w:tr>
    </w:tbl>
    <w:p w:rsidR="00F0323F" w:rsidRPr="00403D5C" w:rsidRDefault="00F0323F" w:rsidP="00E4337D">
      <w:pPr>
        <w:autoSpaceDE w:val="0"/>
        <w:autoSpaceDN w:val="0"/>
        <w:adjustRightInd w:val="0"/>
        <w:spacing w:after="0" w:line="240" w:lineRule="auto"/>
        <w:rPr>
          <w:rFonts w:cstheme="minorHAnsi"/>
        </w:rPr>
      </w:pPr>
    </w:p>
    <w:p w:rsidR="00C510A4" w:rsidRPr="00403D5C" w:rsidRDefault="00C510A4" w:rsidP="00E4337D">
      <w:pPr>
        <w:autoSpaceDE w:val="0"/>
        <w:autoSpaceDN w:val="0"/>
        <w:adjustRightInd w:val="0"/>
        <w:spacing w:after="0" w:line="240" w:lineRule="auto"/>
        <w:rPr>
          <w:rFonts w:cstheme="minorHAnsi"/>
        </w:rPr>
      </w:pPr>
    </w:p>
    <w:p w:rsidR="00C510A4" w:rsidRPr="00403D5C" w:rsidRDefault="00C510A4"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C60EAA" w:rsidRPr="00403D5C">
        <w:trPr>
          <w:trHeight w:val="504"/>
        </w:trPr>
        <w:tc>
          <w:tcPr>
            <w:tcW w:w="1933" w:type="dxa"/>
            <w:shd w:val="clear" w:color="auto" w:fill="B6DDE8" w:themeFill="accent5" w:themeFillTint="66"/>
            <w:vAlign w:val="center"/>
          </w:tcPr>
          <w:p w:rsidR="00C60EAA" w:rsidRPr="00403D5C" w:rsidRDefault="00C60EAA" w:rsidP="00966331">
            <w:pPr>
              <w:rPr>
                <w:rFonts w:cstheme="minorHAnsi"/>
                <w:b/>
              </w:rPr>
            </w:pPr>
            <w:r w:rsidRPr="00403D5C">
              <w:rPr>
                <w:rFonts w:cstheme="minorHAnsi"/>
                <w:b/>
              </w:rPr>
              <w:t>Task ID</w:t>
            </w:r>
          </w:p>
        </w:tc>
        <w:tc>
          <w:tcPr>
            <w:tcW w:w="1192" w:type="dxa"/>
            <w:vAlign w:val="center"/>
          </w:tcPr>
          <w:p w:rsidR="00C60EAA" w:rsidRPr="00403D5C" w:rsidRDefault="00333F35" w:rsidP="00966331">
            <w:pPr>
              <w:rPr>
                <w:rFonts w:cstheme="minorHAnsi"/>
              </w:rPr>
            </w:pPr>
            <w:r w:rsidRPr="00403D5C">
              <w:rPr>
                <w:rFonts w:cstheme="minorHAnsi"/>
              </w:rPr>
              <w:t>1.3.6</w:t>
            </w:r>
          </w:p>
        </w:tc>
        <w:tc>
          <w:tcPr>
            <w:tcW w:w="835" w:type="dxa"/>
            <w:shd w:val="clear" w:color="auto" w:fill="B6DDE8" w:themeFill="accent5" w:themeFillTint="66"/>
            <w:vAlign w:val="center"/>
          </w:tcPr>
          <w:p w:rsidR="00C60EAA" w:rsidRPr="00403D5C" w:rsidRDefault="00C60EAA" w:rsidP="00966331">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C60EAA" w:rsidRPr="00403D5C" w:rsidRDefault="00C60EAA" w:rsidP="00C60EAA">
            <w:pPr>
              <w:rPr>
                <w:rFonts w:cstheme="minorHAnsi"/>
              </w:rPr>
            </w:pPr>
            <w:r w:rsidRPr="00403D5C">
              <w:rPr>
                <w:rFonts w:cstheme="minorHAnsi"/>
              </w:rPr>
              <w:t xml:space="preserve">Configure x in y filter in </w:t>
            </w:r>
            <w:proofErr w:type="spellStart"/>
            <w:r w:rsidRPr="00403D5C">
              <w:rPr>
                <w:rFonts w:cstheme="minorHAnsi"/>
              </w:rPr>
              <w:t>OMNibus</w:t>
            </w:r>
            <w:proofErr w:type="spellEnd"/>
          </w:p>
        </w:tc>
      </w:tr>
      <w:tr w:rsidR="00C60EAA" w:rsidRPr="00403D5C">
        <w:trPr>
          <w:trHeight w:val="504"/>
        </w:trPr>
        <w:tc>
          <w:tcPr>
            <w:tcW w:w="1933" w:type="dxa"/>
            <w:shd w:val="clear" w:color="auto" w:fill="B6DDE8" w:themeFill="accent5" w:themeFillTint="66"/>
            <w:vAlign w:val="center"/>
          </w:tcPr>
          <w:p w:rsidR="00C60EAA" w:rsidRPr="00403D5C" w:rsidRDefault="00C60EAA" w:rsidP="00966331">
            <w:pPr>
              <w:rPr>
                <w:rFonts w:cstheme="minorHAnsi"/>
                <w:b/>
              </w:rPr>
            </w:pPr>
            <w:r w:rsidRPr="00403D5C">
              <w:rPr>
                <w:rFonts w:cstheme="minorHAnsi"/>
                <w:b/>
              </w:rPr>
              <w:t>Effort (Man Days)</w:t>
            </w:r>
          </w:p>
        </w:tc>
        <w:tc>
          <w:tcPr>
            <w:tcW w:w="1192" w:type="dxa"/>
            <w:vAlign w:val="center"/>
          </w:tcPr>
          <w:p w:rsidR="00C60EAA" w:rsidRPr="00403D5C" w:rsidRDefault="00C60EAA" w:rsidP="00966331">
            <w:pPr>
              <w:rPr>
                <w:rFonts w:cstheme="minorHAnsi"/>
              </w:rPr>
            </w:pPr>
            <w:r w:rsidRPr="00403D5C">
              <w:rPr>
                <w:rFonts w:cstheme="minorHAnsi"/>
              </w:rPr>
              <w:t>20</w:t>
            </w:r>
          </w:p>
        </w:tc>
        <w:tc>
          <w:tcPr>
            <w:tcW w:w="835" w:type="dxa"/>
            <w:shd w:val="clear" w:color="auto" w:fill="B6DDE8" w:themeFill="accent5" w:themeFillTint="66"/>
            <w:vAlign w:val="center"/>
          </w:tcPr>
          <w:p w:rsidR="00C60EAA" w:rsidRPr="00403D5C" w:rsidRDefault="00C60EAA" w:rsidP="00966331">
            <w:pPr>
              <w:rPr>
                <w:rFonts w:cstheme="minorHAnsi"/>
                <w:b/>
              </w:rPr>
            </w:pPr>
            <w:r w:rsidRPr="00403D5C">
              <w:rPr>
                <w:rFonts w:cstheme="minorHAnsi"/>
                <w:b/>
              </w:rPr>
              <w:t>Status</w:t>
            </w:r>
          </w:p>
        </w:tc>
        <w:tc>
          <w:tcPr>
            <w:tcW w:w="4860" w:type="dxa"/>
            <w:vAlign w:val="center"/>
          </w:tcPr>
          <w:p w:rsidR="00C60EAA" w:rsidRPr="00403D5C" w:rsidRDefault="00C60EAA" w:rsidP="00966331">
            <w:pPr>
              <w:rPr>
                <w:rFonts w:cstheme="minorHAnsi"/>
              </w:rPr>
            </w:pPr>
            <w:r w:rsidRPr="00403D5C">
              <w:rPr>
                <w:rFonts w:cstheme="minorHAnsi"/>
              </w:rPr>
              <w:t>In Plan</w:t>
            </w:r>
          </w:p>
        </w:tc>
      </w:tr>
      <w:tr w:rsidR="00C60EAA" w:rsidRPr="00403D5C">
        <w:trPr>
          <w:trHeight w:val="504"/>
        </w:trPr>
        <w:tc>
          <w:tcPr>
            <w:tcW w:w="1933" w:type="dxa"/>
            <w:shd w:val="clear" w:color="auto" w:fill="B6DDE8" w:themeFill="accent5" w:themeFillTint="66"/>
          </w:tcPr>
          <w:p w:rsidR="00C60EAA" w:rsidRPr="00403D5C" w:rsidRDefault="00C60EAA" w:rsidP="00966331">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C60EAA" w:rsidRPr="00403D5C" w:rsidRDefault="00C60EAA" w:rsidP="00966331">
            <w:pPr>
              <w:pStyle w:val="NormalIndent"/>
              <w:ind w:left="0"/>
              <w:rPr>
                <w:rFonts w:asciiTheme="minorHAnsi" w:hAnsiTheme="minorHAnsi" w:cstheme="minorHAnsi"/>
                <w:b/>
                <w:bCs/>
                <w:sz w:val="22"/>
                <w:szCs w:val="22"/>
              </w:rPr>
            </w:pPr>
          </w:p>
        </w:tc>
        <w:tc>
          <w:tcPr>
            <w:tcW w:w="6887" w:type="dxa"/>
            <w:gridSpan w:val="3"/>
          </w:tcPr>
          <w:p w:rsidR="00C60EAA" w:rsidRPr="00403D5C" w:rsidRDefault="00C60EAA" w:rsidP="00AA15C2">
            <w:pPr>
              <w:pStyle w:val="ListParagraph"/>
              <w:numPr>
                <w:ilvl w:val="0"/>
                <w:numId w:val="68"/>
                <w:numberingChange w:id="268" w:author="Mark Jewiss" w:date="2010-03-18T19:52:00Z" w:original="%1:1:0:."/>
              </w:numPr>
              <w:rPr>
                <w:rFonts w:cstheme="minorHAnsi"/>
              </w:rPr>
            </w:pPr>
            <w:commentRangeStart w:id="269"/>
            <w:r w:rsidRPr="00403D5C">
              <w:rPr>
                <w:rFonts w:cstheme="minorHAnsi"/>
              </w:rPr>
              <w:t xml:space="preserve">Configure probe rules to discard alarms that occur ‘x’ many times </w:t>
            </w:r>
            <w:proofErr w:type="gramStart"/>
            <w:r w:rsidRPr="00403D5C">
              <w:rPr>
                <w:rFonts w:cstheme="minorHAnsi"/>
              </w:rPr>
              <w:t>and  group</w:t>
            </w:r>
            <w:proofErr w:type="gramEnd"/>
            <w:r w:rsidRPr="00403D5C">
              <w:rPr>
                <w:rFonts w:cstheme="minorHAnsi"/>
              </w:rPr>
              <w:t xml:space="preserve"> ‘y’ type of alarms</w:t>
            </w:r>
          </w:p>
          <w:p w:rsidR="00C60EAA" w:rsidRPr="00403D5C" w:rsidRDefault="00C60EAA" w:rsidP="00AA15C2">
            <w:pPr>
              <w:pStyle w:val="ListParagraph"/>
              <w:numPr>
                <w:ilvl w:val="0"/>
                <w:numId w:val="68"/>
                <w:numberingChange w:id="270" w:author="Mark Jewiss" w:date="2010-03-18T19:52:00Z" w:original="%1:2:0:."/>
              </w:numPr>
              <w:rPr>
                <w:rFonts w:cstheme="minorHAnsi"/>
              </w:rPr>
            </w:pPr>
            <w:r w:rsidRPr="00403D5C">
              <w:rPr>
                <w:rFonts w:cstheme="minorHAnsi"/>
              </w:rPr>
              <w:t>Create filter to show ‘y’ type of events</w:t>
            </w:r>
            <w:r w:rsidR="00597077" w:rsidRPr="00403D5C">
              <w:rPr>
                <w:rFonts w:cstheme="minorHAnsi"/>
              </w:rPr>
              <w:t>.</w:t>
            </w:r>
            <w:commentRangeEnd w:id="269"/>
            <w:r w:rsidR="00FB102A">
              <w:rPr>
                <w:rStyle w:val="CommentReference"/>
                <w:vanish/>
              </w:rPr>
              <w:commentReference w:id="269"/>
            </w:r>
          </w:p>
        </w:tc>
      </w:tr>
      <w:tr w:rsidR="00C60EAA" w:rsidRPr="00403D5C">
        <w:trPr>
          <w:trHeight w:val="504"/>
        </w:trPr>
        <w:tc>
          <w:tcPr>
            <w:tcW w:w="1933" w:type="dxa"/>
            <w:shd w:val="clear" w:color="auto" w:fill="B6DDE8" w:themeFill="accent5" w:themeFillTint="66"/>
          </w:tcPr>
          <w:p w:rsidR="00C60EAA" w:rsidRPr="00403D5C" w:rsidRDefault="00C60EAA" w:rsidP="00966331">
            <w:pPr>
              <w:rPr>
                <w:rFonts w:cstheme="minorHAnsi"/>
                <w:b/>
              </w:rPr>
            </w:pPr>
            <w:r w:rsidRPr="00403D5C">
              <w:rPr>
                <w:rFonts w:cstheme="minorHAnsi"/>
                <w:b/>
              </w:rPr>
              <w:t>Success Criteria</w:t>
            </w:r>
          </w:p>
        </w:tc>
        <w:tc>
          <w:tcPr>
            <w:tcW w:w="6887" w:type="dxa"/>
            <w:gridSpan w:val="3"/>
            <w:vAlign w:val="center"/>
          </w:tcPr>
          <w:p w:rsidR="00C60EAA" w:rsidRPr="00403D5C" w:rsidRDefault="00C60EAA" w:rsidP="00AA15C2">
            <w:pPr>
              <w:pStyle w:val="ListParagraph"/>
              <w:numPr>
                <w:ilvl w:val="0"/>
                <w:numId w:val="69"/>
                <w:numberingChange w:id="271" w:author="Mark Jewiss" w:date="2010-03-18T19:52:00Z" w:original="%1:1:0:."/>
              </w:numPr>
              <w:rPr>
                <w:rFonts w:cstheme="minorHAnsi"/>
              </w:rPr>
            </w:pPr>
            <w:r w:rsidRPr="00403D5C">
              <w:rPr>
                <w:rFonts w:cstheme="minorHAnsi"/>
              </w:rPr>
              <w:t>Probe rules handling events as per design</w:t>
            </w:r>
          </w:p>
          <w:p w:rsidR="00C60EAA" w:rsidRPr="00403D5C" w:rsidRDefault="00C60EAA" w:rsidP="00AA15C2">
            <w:pPr>
              <w:pStyle w:val="ListParagraph"/>
              <w:numPr>
                <w:ilvl w:val="0"/>
                <w:numId w:val="69"/>
                <w:numberingChange w:id="272" w:author="Mark Jewiss" w:date="2010-03-18T19:52:00Z" w:original="%1:2:0:."/>
              </w:numPr>
              <w:rPr>
                <w:rFonts w:cstheme="minorHAnsi"/>
              </w:rPr>
            </w:pPr>
            <w:r w:rsidRPr="00403D5C">
              <w:rPr>
                <w:rFonts w:cstheme="minorHAnsi"/>
              </w:rPr>
              <w:t xml:space="preserve">Filter created in </w:t>
            </w:r>
            <w:proofErr w:type="spellStart"/>
            <w:r w:rsidRPr="00403D5C">
              <w:rPr>
                <w:rFonts w:cstheme="minorHAnsi"/>
              </w:rPr>
              <w:t>OMNIbus</w:t>
            </w:r>
            <w:proofErr w:type="spellEnd"/>
          </w:p>
        </w:tc>
      </w:tr>
      <w:tr w:rsidR="00C60EAA" w:rsidRPr="00403D5C">
        <w:trPr>
          <w:trHeight w:val="504"/>
        </w:trPr>
        <w:tc>
          <w:tcPr>
            <w:tcW w:w="1933" w:type="dxa"/>
            <w:shd w:val="clear" w:color="auto" w:fill="B6DDE8" w:themeFill="accent5" w:themeFillTint="66"/>
          </w:tcPr>
          <w:p w:rsidR="00C60EAA" w:rsidRPr="00403D5C" w:rsidRDefault="00C60EAA" w:rsidP="00966331">
            <w:pPr>
              <w:rPr>
                <w:rFonts w:cstheme="minorHAnsi"/>
                <w:b/>
              </w:rPr>
            </w:pPr>
            <w:r w:rsidRPr="00403D5C">
              <w:rPr>
                <w:rFonts w:cstheme="minorHAnsi"/>
                <w:b/>
              </w:rPr>
              <w:t>Dependencies &amp; Assumptions</w:t>
            </w:r>
          </w:p>
        </w:tc>
        <w:tc>
          <w:tcPr>
            <w:tcW w:w="6887" w:type="dxa"/>
            <w:gridSpan w:val="3"/>
          </w:tcPr>
          <w:p w:rsidR="00C60EAA" w:rsidRPr="00403D5C" w:rsidRDefault="00C60EAA" w:rsidP="00AA15C2">
            <w:pPr>
              <w:pStyle w:val="ListParagraph"/>
              <w:numPr>
                <w:ilvl w:val="0"/>
                <w:numId w:val="70"/>
                <w:numberingChange w:id="273" w:author="Mark Jewiss" w:date="2010-03-18T19:52:00Z" w:original="%1:1:0:."/>
              </w:numPr>
              <w:rPr>
                <w:rFonts w:cstheme="minorHAnsi"/>
              </w:rPr>
            </w:pPr>
            <w:r w:rsidRPr="00403D5C">
              <w:rPr>
                <w:rFonts w:cstheme="minorHAnsi"/>
              </w:rPr>
              <w:t>Events being received/generated to test probe rules during development.</w:t>
            </w:r>
          </w:p>
        </w:tc>
      </w:tr>
      <w:tr w:rsidR="00C60EAA" w:rsidRPr="00403D5C">
        <w:trPr>
          <w:trHeight w:val="504"/>
        </w:trPr>
        <w:tc>
          <w:tcPr>
            <w:tcW w:w="1933" w:type="dxa"/>
            <w:shd w:val="clear" w:color="auto" w:fill="B6DDE8" w:themeFill="accent5" w:themeFillTint="66"/>
          </w:tcPr>
          <w:p w:rsidR="00C60EAA" w:rsidRPr="00403D5C" w:rsidRDefault="00C60EAA" w:rsidP="00966331">
            <w:pPr>
              <w:rPr>
                <w:rFonts w:cstheme="minorHAnsi"/>
                <w:b/>
              </w:rPr>
            </w:pPr>
            <w:r w:rsidRPr="00403D5C">
              <w:rPr>
                <w:rFonts w:cstheme="minorHAnsi"/>
                <w:b/>
              </w:rPr>
              <w:t>Risks</w:t>
            </w:r>
          </w:p>
        </w:tc>
        <w:tc>
          <w:tcPr>
            <w:tcW w:w="6887" w:type="dxa"/>
            <w:gridSpan w:val="3"/>
          </w:tcPr>
          <w:p w:rsidR="00C60EAA" w:rsidRPr="00403D5C" w:rsidRDefault="00C60EAA" w:rsidP="00966331">
            <w:pPr>
              <w:pStyle w:val="NormalIndent"/>
              <w:ind w:left="360"/>
              <w:rPr>
                <w:rFonts w:asciiTheme="minorHAnsi" w:hAnsiTheme="minorHAnsi" w:cstheme="minorHAnsi"/>
                <w:sz w:val="22"/>
                <w:szCs w:val="22"/>
              </w:rPr>
            </w:pPr>
          </w:p>
        </w:tc>
      </w:tr>
    </w:tbl>
    <w:p w:rsidR="00C60EAA" w:rsidRPr="00403D5C" w:rsidRDefault="00C60EAA"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C460E7" w:rsidRPr="00403D5C">
        <w:trPr>
          <w:trHeight w:val="504"/>
        </w:trPr>
        <w:tc>
          <w:tcPr>
            <w:tcW w:w="1933" w:type="dxa"/>
            <w:shd w:val="clear" w:color="auto" w:fill="B6DDE8" w:themeFill="accent5" w:themeFillTint="66"/>
            <w:vAlign w:val="center"/>
          </w:tcPr>
          <w:p w:rsidR="00C460E7" w:rsidRPr="00403D5C" w:rsidRDefault="00C460E7" w:rsidP="006806E2">
            <w:pPr>
              <w:rPr>
                <w:rFonts w:cstheme="minorHAnsi"/>
                <w:b/>
              </w:rPr>
            </w:pPr>
            <w:r w:rsidRPr="00403D5C">
              <w:rPr>
                <w:rFonts w:cstheme="minorHAnsi"/>
                <w:b/>
              </w:rPr>
              <w:t>Task ID</w:t>
            </w:r>
          </w:p>
        </w:tc>
        <w:tc>
          <w:tcPr>
            <w:tcW w:w="1192" w:type="dxa"/>
            <w:vAlign w:val="center"/>
          </w:tcPr>
          <w:p w:rsidR="00C460E7" w:rsidRPr="00403D5C" w:rsidRDefault="00333F35" w:rsidP="006806E2">
            <w:pPr>
              <w:rPr>
                <w:rFonts w:cstheme="minorHAnsi"/>
              </w:rPr>
            </w:pPr>
            <w:r w:rsidRPr="00403D5C">
              <w:rPr>
                <w:rFonts w:cstheme="minorHAnsi"/>
              </w:rPr>
              <w:t>1.3.7</w:t>
            </w:r>
          </w:p>
        </w:tc>
        <w:tc>
          <w:tcPr>
            <w:tcW w:w="835" w:type="dxa"/>
            <w:shd w:val="clear" w:color="auto" w:fill="B6DDE8" w:themeFill="accent5" w:themeFillTint="66"/>
            <w:vAlign w:val="center"/>
          </w:tcPr>
          <w:p w:rsidR="00C460E7" w:rsidRPr="00403D5C" w:rsidRDefault="00C460E7" w:rsidP="006806E2">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C460E7" w:rsidRPr="00403D5C" w:rsidRDefault="00C460E7" w:rsidP="00C460E7">
            <w:pPr>
              <w:rPr>
                <w:rFonts w:cstheme="minorHAnsi"/>
              </w:rPr>
            </w:pPr>
            <w:r w:rsidRPr="00403D5C">
              <w:rPr>
                <w:rFonts w:cstheme="minorHAnsi"/>
              </w:rPr>
              <w:t xml:space="preserve">Configure ObjectServer Active Directory Authentication </w:t>
            </w:r>
          </w:p>
        </w:tc>
      </w:tr>
      <w:tr w:rsidR="00C460E7" w:rsidRPr="00403D5C">
        <w:trPr>
          <w:trHeight w:val="504"/>
        </w:trPr>
        <w:tc>
          <w:tcPr>
            <w:tcW w:w="1933" w:type="dxa"/>
            <w:shd w:val="clear" w:color="auto" w:fill="B6DDE8" w:themeFill="accent5" w:themeFillTint="66"/>
            <w:vAlign w:val="center"/>
          </w:tcPr>
          <w:p w:rsidR="00C460E7" w:rsidRPr="00403D5C" w:rsidRDefault="00C460E7" w:rsidP="006806E2">
            <w:pPr>
              <w:rPr>
                <w:rFonts w:cstheme="minorHAnsi"/>
                <w:b/>
              </w:rPr>
            </w:pPr>
            <w:r w:rsidRPr="00403D5C">
              <w:rPr>
                <w:rFonts w:cstheme="minorHAnsi"/>
                <w:b/>
              </w:rPr>
              <w:t>Effort (Man Days)</w:t>
            </w:r>
          </w:p>
        </w:tc>
        <w:tc>
          <w:tcPr>
            <w:tcW w:w="1192" w:type="dxa"/>
            <w:vAlign w:val="center"/>
          </w:tcPr>
          <w:p w:rsidR="00C460E7" w:rsidRPr="00403D5C" w:rsidRDefault="00C460E7" w:rsidP="006806E2">
            <w:pPr>
              <w:rPr>
                <w:rFonts w:cstheme="minorHAnsi"/>
              </w:rPr>
            </w:pPr>
            <w:commentRangeStart w:id="274"/>
            <w:r w:rsidRPr="00403D5C">
              <w:rPr>
                <w:rFonts w:cstheme="minorHAnsi"/>
              </w:rPr>
              <w:t>20</w:t>
            </w:r>
            <w:commentRangeEnd w:id="274"/>
            <w:r w:rsidR="00FB102A">
              <w:rPr>
                <w:rStyle w:val="CommentReference"/>
                <w:vanish/>
              </w:rPr>
              <w:commentReference w:id="274"/>
            </w:r>
          </w:p>
        </w:tc>
        <w:tc>
          <w:tcPr>
            <w:tcW w:w="835" w:type="dxa"/>
            <w:shd w:val="clear" w:color="auto" w:fill="B6DDE8" w:themeFill="accent5" w:themeFillTint="66"/>
            <w:vAlign w:val="center"/>
          </w:tcPr>
          <w:p w:rsidR="00C460E7" w:rsidRPr="00403D5C" w:rsidRDefault="00C460E7" w:rsidP="006806E2">
            <w:pPr>
              <w:rPr>
                <w:rFonts w:cstheme="minorHAnsi"/>
                <w:b/>
              </w:rPr>
            </w:pPr>
            <w:r w:rsidRPr="00403D5C">
              <w:rPr>
                <w:rFonts w:cstheme="minorHAnsi"/>
                <w:b/>
              </w:rPr>
              <w:t>Status</w:t>
            </w:r>
          </w:p>
        </w:tc>
        <w:tc>
          <w:tcPr>
            <w:tcW w:w="4860" w:type="dxa"/>
            <w:vAlign w:val="center"/>
          </w:tcPr>
          <w:p w:rsidR="00C460E7" w:rsidRPr="00403D5C" w:rsidRDefault="00C460E7" w:rsidP="006806E2">
            <w:pPr>
              <w:rPr>
                <w:rFonts w:cstheme="minorHAnsi"/>
              </w:rPr>
            </w:pPr>
            <w:r w:rsidRPr="00403D5C">
              <w:rPr>
                <w:rFonts w:cstheme="minorHAnsi"/>
              </w:rPr>
              <w:t>In Plan</w:t>
            </w:r>
          </w:p>
        </w:tc>
      </w:tr>
      <w:tr w:rsidR="00C460E7" w:rsidRPr="00403D5C">
        <w:trPr>
          <w:trHeight w:val="504"/>
        </w:trPr>
        <w:tc>
          <w:tcPr>
            <w:tcW w:w="1933" w:type="dxa"/>
            <w:shd w:val="clear" w:color="auto" w:fill="B6DDE8" w:themeFill="accent5" w:themeFillTint="66"/>
          </w:tcPr>
          <w:p w:rsidR="00C460E7" w:rsidRPr="00403D5C" w:rsidRDefault="00C460E7" w:rsidP="006806E2">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C460E7" w:rsidRPr="00403D5C" w:rsidRDefault="00C460E7" w:rsidP="006806E2">
            <w:pPr>
              <w:pStyle w:val="NormalIndent"/>
              <w:ind w:left="0"/>
              <w:rPr>
                <w:rFonts w:asciiTheme="minorHAnsi" w:hAnsiTheme="minorHAnsi" w:cstheme="minorHAnsi"/>
                <w:b/>
                <w:bCs/>
                <w:sz w:val="22"/>
                <w:szCs w:val="22"/>
              </w:rPr>
            </w:pPr>
          </w:p>
        </w:tc>
        <w:tc>
          <w:tcPr>
            <w:tcW w:w="6887" w:type="dxa"/>
            <w:gridSpan w:val="3"/>
          </w:tcPr>
          <w:p w:rsidR="00C460E7" w:rsidRPr="00403D5C" w:rsidRDefault="00C467D9" w:rsidP="00AA15C2">
            <w:pPr>
              <w:pStyle w:val="ListParagraph"/>
              <w:numPr>
                <w:ilvl w:val="0"/>
                <w:numId w:val="89"/>
                <w:numberingChange w:id="275" w:author="Mark Jewiss" w:date="2010-03-18T19:52:00Z" w:original="%1:1:0:."/>
              </w:numPr>
              <w:rPr>
                <w:rFonts w:cstheme="minorHAnsi"/>
              </w:rPr>
            </w:pPr>
            <w:r w:rsidRPr="00403D5C">
              <w:rPr>
                <w:rFonts w:cstheme="minorHAnsi"/>
              </w:rPr>
              <w:t xml:space="preserve">Configure Active Directory Integration with </w:t>
            </w:r>
            <w:proofErr w:type="spellStart"/>
            <w:r w:rsidRPr="00403D5C">
              <w:rPr>
                <w:rFonts w:cstheme="minorHAnsi"/>
              </w:rPr>
              <w:t>OMNIbus</w:t>
            </w:r>
            <w:proofErr w:type="spellEnd"/>
          </w:p>
        </w:tc>
      </w:tr>
      <w:tr w:rsidR="00C460E7" w:rsidRPr="00403D5C">
        <w:trPr>
          <w:trHeight w:val="504"/>
        </w:trPr>
        <w:tc>
          <w:tcPr>
            <w:tcW w:w="1933" w:type="dxa"/>
            <w:shd w:val="clear" w:color="auto" w:fill="B6DDE8" w:themeFill="accent5" w:themeFillTint="66"/>
          </w:tcPr>
          <w:p w:rsidR="00C460E7" w:rsidRPr="00403D5C" w:rsidRDefault="00C460E7" w:rsidP="006806E2">
            <w:pPr>
              <w:rPr>
                <w:rFonts w:cstheme="minorHAnsi"/>
                <w:b/>
              </w:rPr>
            </w:pPr>
            <w:r w:rsidRPr="00403D5C">
              <w:rPr>
                <w:rFonts w:cstheme="minorHAnsi"/>
                <w:b/>
              </w:rPr>
              <w:t>Success Criteria</w:t>
            </w:r>
          </w:p>
        </w:tc>
        <w:tc>
          <w:tcPr>
            <w:tcW w:w="6887" w:type="dxa"/>
            <w:gridSpan w:val="3"/>
            <w:vAlign w:val="center"/>
          </w:tcPr>
          <w:p w:rsidR="00C467D9" w:rsidRPr="00403D5C" w:rsidRDefault="00C467D9" w:rsidP="00AA15C2">
            <w:pPr>
              <w:pStyle w:val="ListParagraph"/>
              <w:numPr>
                <w:ilvl w:val="0"/>
                <w:numId w:val="90"/>
                <w:numberingChange w:id="276" w:author="Mark Jewiss" w:date="2010-03-18T19:52:00Z" w:original="%1:1:0:."/>
              </w:numPr>
              <w:rPr>
                <w:rFonts w:cstheme="minorHAnsi"/>
              </w:rPr>
            </w:pPr>
            <w:r w:rsidRPr="00403D5C">
              <w:rPr>
                <w:rFonts w:cstheme="minorHAnsi"/>
              </w:rPr>
              <w:t>Active Directory Authentication to the ObjectServer</w:t>
            </w:r>
          </w:p>
          <w:p w:rsidR="00C460E7" w:rsidRPr="00403D5C" w:rsidRDefault="00C460E7" w:rsidP="00C467D9">
            <w:pPr>
              <w:pStyle w:val="ListParagraph"/>
              <w:rPr>
                <w:rFonts w:cstheme="minorHAnsi"/>
              </w:rPr>
            </w:pPr>
          </w:p>
        </w:tc>
      </w:tr>
      <w:tr w:rsidR="00C460E7" w:rsidRPr="00403D5C">
        <w:trPr>
          <w:trHeight w:val="504"/>
        </w:trPr>
        <w:tc>
          <w:tcPr>
            <w:tcW w:w="1933" w:type="dxa"/>
            <w:shd w:val="clear" w:color="auto" w:fill="B6DDE8" w:themeFill="accent5" w:themeFillTint="66"/>
          </w:tcPr>
          <w:p w:rsidR="00C460E7" w:rsidRPr="00403D5C" w:rsidRDefault="00C460E7" w:rsidP="006806E2">
            <w:pPr>
              <w:rPr>
                <w:rFonts w:cstheme="minorHAnsi"/>
                <w:b/>
              </w:rPr>
            </w:pPr>
            <w:r w:rsidRPr="00403D5C">
              <w:rPr>
                <w:rFonts w:cstheme="minorHAnsi"/>
                <w:b/>
              </w:rPr>
              <w:t>Dependencies &amp; Assumptions</w:t>
            </w:r>
          </w:p>
        </w:tc>
        <w:tc>
          <w:tcPr>
            <w:tcW w:w="6887" w:type="dxa"/>
            <w:gridSpan w:val="3"/>
          </w:tcPr>
          <w:p w:rsidR="00C460E7" w:rsidRPr="00403D5C" w:rsidRDefault="00C467D9" w:rsidP="00AA15C2">
            <w:pPr>
              <w:pStyle w:val="ListParagraph"/>
              <w:numPr>
                <w:ilvl w:val="0"/>
                <w:numId w:val="91"/>
                <w:numberingChange w:id="277" w:author="Mark Jewiss" w:date="2010-03-18T19:52:00Z" w:original="%1:1:0:."/>
              </w:numPr>
              <w:rPr>
                <w:rFonts w:cstheme="minorHAnsi"/>
              </w:rPr>
            </w:pPr>
            <w:commentRangeStart w:id="278"/>
            <w:r w:rsidRPr="00403D5C">
              <w:rPr>
                <w:rFonts w:cstheme="minorHAnsi"/>
              </w:rPr>
              <w:t>LDAP server details provided by Mobilink</w:t>
            </w:r>
            <w:commentRangeEnd w:id="278"/>
            <w:r w:rsidR="00FB102A">
              <w:rPr>
                <w:rStyle w:val="CommentReference"/>
                <w:vanish/>
              </w:rPr>
              <w:commentReference w:id="278"/>
            </w:r>
          </w:p>
        </w:tc>
      </w:tr>
      <w:tr w:rsidR="00C460E7" w:rsidRPr="00403D5C">
        <w:trPr>
          <w:trHeight w:val="504"/>
        </w:trPr>
        <w:tc>
          <w:tcPr>
            <w:tcW w:w="1933" w:type="dxa"/>
            <w:shd w:val="clear" w:color="auto" w:fill="B6DDE8" w:themeFill="accent5" w:themeFillTint="66"/>
          </w:tcPr>
          <w:p w:rsidR="00C460E7" w:rsidRPr="00403D5C" w:rsidRDefault="00C460E7" w:rsidP="006806E2">
            <w:pPr>
              <w:rPr>
                <w:rFonts w:cstheme="minorHAnsi"/>
                <w:b/>
              </w:rPr>
            </w:pPr>
            <w:r w:rsidRPr="00403D5C">
              <w:rPr>
                <w:rFonts w:cstheme="minorHAnsi"/>
                <w:b/>
              </w:rPr>
              <w:t>Risks</w:t>
            </w:r>
          </w:p>
        </w:tc>
        <w:tc>
          <w:tcPr>
            <w:tcW w:w="6887" w:type="dxa"/>
            <w:gridSpan w:val="3"/>
          </w:tcPr>
          <w:p w:rsidR="00C460E7" w:rsidRPr="00403D5C" w:rsidRDefault="00C460E7" w:rsidP="006806E2">
            <w:pPr>
              <w:pStyle w:val="NormalIndent"/>
              <w:ind w:left="360"/>
              <w:rPr>
                <w:rFonts w:asciiTheme="minorHAnsi" w:hAnsiTheme="minorHAnsi" w:cstheme="minorHAnsi"/>
                <w:sz w:val="22"/>
                <w:szCs w:val="22"/>
              </w:rPr>
            </w:pPr>
          </w:p>
        </w:tc>
      </w:tr>
    </w:tbl>
    <w:p w:rsidR="00CD402D" w:rsidRPr="00403D5C" w:rsidRDefault="00CD402D" w:rsidP="00E4337D">
      <w:pPr>
        <w:autoSpaceDE w:val="0"/>
        <w:autoSpaceDN w:val="0"/>
        <w:adjustRightInd w:val="0"/>
        <w:spacing w:after="0" w:line="240" w:lineRule="auto"/>
        <w:rPr>
          <w:rFonts w:cstheme="minorHAnsi"/>
        </w:rPr>
      </w:pPr>
    </w:p>
    <w:p w:rsidR="00CD402D" w:rsidRPr="00403D5C" w:rsidRDefault="00CD402D" w:rsidP="00E4337D">
      <w:pPr>
        <w:autoSpaceDE w:val="0"/>
        <w:autoSpaceDN w:val="0"/>
        <w:adjustRightInd w:val="0"/>
        <w:spacing w:after="0" w:line="240" w:lineRule="auto"/>
        <w:rPr>
          <w:rFonts w:cstheme="minorHAnsi"/>
        </w:rPr>
      </w:pPr>
    </w:p>
    <w:p w:rsidR="007D5D13" w:rsidRPr="00403D5C" w:rsidRDefault="00146A4D" w:rsidP="007F4D15">
      <w:pPr>
        <w:pStyle w:val="Heading2"/>
        <w:rPr>
          <w:rFonts w:asciiTheme="minorHAnsi" w:hAnsiTheme="minorHAnsi" w:cstheme="minorHAnsi"/>
          <w:sz w:val="22"/>
          <w:szCs w:val="22"/>
        </w:rPr>
      </w:pPr>
      <w:bookmarkStart w:id="279" w:name="_Toc256598877"/>
      <w:r w:rsidRPr="00403D5C">
        <w:rPr>
          <w:rFonts w:asciiTheme="minorHAnsi" w:hAnsiTheme="minorHAnsi" w:cstheme="minorHAnsi"/>
          <w:sz w:val="22"/>
          <w:szCs w:val="22"/>
        </w:rPr>
        <w:t xml:space="preserve">IBM Tivoli </w:t>
      </w:r>
      <w:r w:rsidR="007D5D13" w:rsidRPr="00403D5C">
        <w:rPr>
          <w:rFonts w:asciiTheme="minorHAnsi" w:hAnsiTheme="minorHAnsi" w:cstheme="minorHAnsi"/>
          <w:sz w:val="22"/>
          <w:szCs w:val="22"/>
        </w:rPr>
        <w:t>Netcool Impact</w:t>
      </w:r>
      <w:bookmarkEnd w:id="279"/>
    </w:p>
    <w:p w:rsidR="00BA2C00" w:rsidRPr="00403D5C" w:rsidRDefault="00BA2C00" w:rsidP="00BA2C00">
      <w:pPr>
        <w:rPr>
          <w:rFonts w:cstheme="minorHAnsi"/>
        </w:rPr>
      </w:pPr>
      <w:r w:rsidRPr="00403D5C">
        <w:rPr>
          <w:rFonts w:cstheme="minorHAnsi"/>
        </w:rPr>
        <w:t>This section details the install and configuration of Netcool Impact as part of the OSS Expansion project. The correlation flows are also described in detail a</w:t>
      </w:r>
      <w:r w:rsidR="00625C00" w:rsidRPr="00403D5C">
        <w:rPr>
          <w:rFonts w:cstheme="minorHAnsi"/>
        </w:rPr>
        <w:t>n</w:t>
      </w:r>
      <w:r w:rsidRPr="00403D5C">
        <w:rPr>
          <w:rFonts w:cstheme="minorHAnsi"/>
        </w:rPr>
        <w:t xml:space="preserve"> Impact policy will be configured for each correlation mentioned</w:t>
      </w:r>
      <w:r w:rsidR="001F5D94" w:rsidRPr="00403D5C">
        <w:rPr>
          <w:rFonts w:cstheme="minorHAnsi"/>
        </w:rPr>
        <w:t xml:space="preserve"> in the HLD</w:t>
      </w:r>
      <w:r w:rsidRPr="00403D5C">
        <w:rPr>
          <w:rFonts w:cstheme="minorHAnsi"/>
        </w:rPr>
        <w:t xml:space="preserve">. </w:t>
      </w:r>
    </w:p>
    <w:p w:rsidR="0034095E" w:rsidRPr="00403D5C" w:rsidRDefault="0034095E"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vAlign w:val="center"/>
          </w:tcPr>
          <w:p w:rsidR="007D5D13" w:rsidRPr="00403D5C" w:rsidRDefault="007D5D13" w:rsidP="00490698">
            <w:pPr>
              <w:rPr>
                <w:rFonts w:cstheme="minorHAnsi"/>
                <w:b/>
                <w:bCs/>
              </w:rPr>
            </w:pPr>
            <w:r w:rsidRPr="00403D5C">
              <w:rPr>
                <w:rFonts w:cstheme="minorHAnsi"/>
                <w:b/>
                <w:bCs/>
              </w:rPr>
              <w:t>Task ID</w:t>
            </w:r>
          </w:p>
        </w:tc>
        <w:tc>
          <w:tcPr>
            <w:tcW w:w="1192" w:type="dxa"/>
            <w:vAlign w:val="center"/>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333F35">
            <w:pPr>
              <w:autoSpaceDE w:val="0"/>
              <w:autoSpaceDN w:val="0"/>
              <w:adjustRightInd w:val="0"/>
              <w:spacing w:after="0" w:line="240" w:lineRule="auto"/>
              <w:rPr>
                <w:rFonts w:cstheme="minorHAnsi"/>
              </w:rPr>
            </w:pPr>
            <w:r w:rsidRPr="00403D5C">
              <w:rPr>
                <w:rFonts w:cstheme="minorHAnsi"/>
              </w:rPr>
              <w:t>1.4.1</w:t>
            </w:r>
          </w:p>
        </w:tc>
        <w:tc>
          <w:tcPr>
            <w:tcW w:w="835"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490698">
            <w:pPr>
              <w:rPr>
                <w:rFonts w:cstheme="minorHAnsi"/>
                <w:b/>
              </w:rPr>
            </w:pPr>
            <w:r w:rsidRPr="00403D5C">
              <w:rPr>
                <w:rFonts w:cstheme="minorHAnsi"/>
                <w:b/>
              </w:rPr>
              <w:t>Title</w:t>
            </w:r>
          </w:p>
        </w:tc>
        <w:tc>
          <w:tcPr>
            <w:tcW w:w="4860" w:type="dxa"/>
            <w:vAlign w:val="center"/>
          </w:tcPr>
          <w:p w:rsidR="007D5D13" w:rsidRPr="00403D5C" w:rsidRDefault="007D5D13" w:rsidP="0034095E">
            <w:pPr>
              <w:rPr>
                <w:rFonts w:cstheme="minorHAnsi"/>
              </w:rPr>
            </w:pPr>
            <w:r w:rsidRPr="00403D5C">
              <w:rPr>
                <w:rFonts w:cstheme="minorHAnsi"/>
              </w:rPr>
              <w:t xml:space="preserve">Install Impact cluster </w:t>
            </w:r>
          </w:p>
        </w:tc>
      </w:tr>
      <w:tr w:rsidR="004566F1" w:rsidRPr="00403D5C">
        <w:trPr>
          <w:trHeight w:val="504"/>
        </w:trPr>
        <w:tc>
          <w:tcPr>
            <w:tcW w:w="1933" w:type="dxa"/>
            <w:shd w:val="clear" w:color="auto" w:fill="B6DDE8" w:themeFill="accent5" w:themeFillTint="66"/>
            <w:vAlign w:val="center"/>
          </w:tcPr>
          <w:p w:rsidR="004566F1" w:rsidRPr="00403D5C" w:rsidRDefault="004566F1" w:rsidP="00490698">
            <w:pPr>
              <w:rPr>
                <w:rFonts w:cstheme="minorHAnsi"/>
                <w:b/>
              </w:rPr>
            </w:pPr>
            <w:r w:rsidRPr="00403D5C">
              <w:rPr>
                <w:rFonts w:cstheme="minorHAnsi"/>
                <w:b/>
              </w:rPr>
              <w:t>Effort (Man Days)</w:t>
            </w:r>
          </w:p>
        </w:tc>
        <w:tc>
          <w:tcPr>
            <w:tcW w:w="1192" w:type="dxa"/>
            <w:vAlign w:val="center"/>
          </w:tcPr>
          <w:p w:rsidR="004566F1" w:rsidRPr="00403D5C" w:rsidRDefault="004566F1" w:rsidP="00F35580">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20</w:t>
            </w:r>
          </w:p>
        </w:tc>
        <w:tc>
          <w:tcPr>
            <w:tcW w:w="835" w:type="dxa"/>
            <w:shd w:val="clear" w:color="auto" w:fill="B6DDE8" w:themeFill="accent5" w:themeFillTint="66"/>
            <w:vAlign w:val="center"/>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Not started</w:t>
            </w: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680BC4">
            <w:pPr>
              <w:pStyle w:val="NormalIndent"/>
              <w:numPr>
                <w:ilvl w:val="0"/>
                <w:numId w:val="2"/>
                <w:numberingChange w:id="280"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Install Primary Impact Server instance</w:t>
            </w:r>
          </w:p>
          <w:p w:rsidR="007D5D13" w:rsidRPr="00403D5C" w:rsidRDefault="007D5D13" w:rsidP="00680BC4">
            <w:pPr>
              <w:pStyle w:val="NormalIndent"/>
              <w:numPr>
                <w:ilvl w:val="0"/>
                <w:numId w:val="2"/>
                <w:numberingChange w:id="281" w:author="Mark Jewiss" w:date="2010-03-18T19:52:00Z" w:original="%1:2: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Install Backup Impact Server instance</w:t>
            </w:r>
          </w:p>
          <w:p w:rsidR="007D5D13" w:rsidRPr="00403D5C" w:rsidRDefault="007D5D13" w:rsidP="00680BC4">
            <w:pPr>
              <w:pStyle w:val="NormalIndent"/>
              <w:numPr>
                <w:ilvl w:val="0"/>
                <w:numId w:val="2"/>
                <w:numberingChange w:id="282" w:author="Mark Jewiss" w:date="2010-03-18T19:52:00Z" w:original="%1:3: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Configure cluster failover</w:t>
            </w:r>
          </w:p>
          <w:p w:rsidR="007D5D13" w:rsidRPr="00403D5C" w:rsidRDefault="007D5D13" w:rsidP="00680BC4">
            <w:pPr>
              <w:pStyle w:val="NormalIndent"/>
              <w:numPr>
                <w:ilvl w:val="0"/>
                <w:numId w:val="2"/>
                <w:numberingChange w:id="283" w:author="Mark Jewiss" w:date="2010-03-18T19:52:00Z" w:original="%1:4: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 xml:space="preserve">Configure </w:t>
            </w:r>
            <w:proofErr w:type="spellStart"/>
            <w:r w:rsidRPr="00403D5C">
              <w:rPr>
                <w:rFonts w:asciiTheme="minorHAnsi" w:eastAsiaTheme="minorHAnsi" w:hAnsiTheme="minorHAnsi" w:cstheme="minorHAnsi"/>
                <w:noProof w:val="0"/>
                <w:sz w:val="22"/>
                <w:szCs w:val="22"/>
              </w:rPr>
              <w:t>startup</w:t>
            </w:r>
            <w:proofErr w:type="spellEnd"/>
            <w:r w:rsidRPr="00403D5C">
              <w:rPr>
                <w:rFonts w:asciiTheme="minorHAnsi" w:eastAsiaTheme="minorHAnsi" w:hAnsiTheme="minorHAnsi" w:cstheme="minorHAnsi"/>
                <w:noProof w:val="0"/>
                <w:sz w:val="22"/>
                <w:szCs w:val="22"/>
              </w:rPr>
              <w:t xml:space="preserve"> and shutdown scripts</w:t>
            </w:r>
          </w:p>
          <w:p w:rsidR="007D5D13" w:rsidRPr="00403D5C" w:rsidRDefault="007D5D13" w:rsidP="0034095E">
            <w:pPr>
              <w:pStyle w:val="NormalIndent"/>
              <w:numPr>
                <w:ilvl w:val="0"/>
                <w:numId w:val="2"/>
                <w:numberingChange w:id="284" w:author="Mark Jewiss" w:date="2010-03-18T19:52:00Z" w:original="%1:5: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Configure event reader to connect to Correlation Layer ObjectServer pair</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NormalIndent"/>
              <w:numPr>
                <w:ilvl w:val="0"/>
                <w:numId w:val="95"/>
                <w:numberingChange w:id="285"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Impact server are installed and running</w:t>
            </w:r>
          </w:p>
          <w:p w:rsidR="007D5D13" w:rsidRPr="00403D5C" w:rsidRDefault="007D5D13" w:rsidP="00AA15C2">
            <w:pPr>
              <w:pStyle w:val="NormalIndent"/>
              <w:numPr>
                <w:ilvl w:val="0"/>
                <w:numId w:val="95"/>
                <w:numberingChange w:id="286" w:author="Mark Jewiss" w:date="2010-03-18T19:52:00Z" w:original="%1:2:0:."/>
              </w:numPr>
              <w:rPr>
                <w:rFonts w:asciiTheme="minorHAnsi" w:eastAsiaTheme="minorHAnsi" w:hAnsiTheme="minorHAnsi" w:cstheme="minorHAnsi"/>
                <w:noProof w:val="0"/>
                <w:sz w:val="22"/>
                <w:szCs w:val="22"/>
              </w:rPr>
            </w:pPr>
            <w:proofErr w:type="spellStart"/>
            <w:r w:rsidRPr="00403D5C">
              <w:rPr>
                <w:rFonts w:asciiTheme="minorHAnsi" w:eastAsiaTheme="minorHAnsi" w:hAnsiTheme="minorHAnsi" w:cstheme="minorHAnsi"/>
                <w:noProof w:val="0"/>
                <w:sz w:val="22"/>
                <w:szCs w:val="22"/>
              </w:rPr>
              <w:t>Startup</w:t>
            </w:r>
            <w:proofErr w:type="spellEnd"/>
            <w:r w:rsidRPr="00403D5C">
              <w:rPr>
                <w:rFonts w:asciiTheme="minorHAnsi" w:eastAsiaTheme="minorHAnsi" w:hAnsiTheme="minorHAnsi" w:cstheme="minorHAnsi"/>
                <w:noProof w:val="0"/>
                <w:sz w:val="22"/>
                <w:szCs w:val="22"/>
              </w:rPr>
              <w:t xml:space="preserve"> and shutdown scripts in place</w:t>
            </w:r>
          </w:p>
          <w:p w:rsidR="007D5D13" w:rsidRPr="00403D5C" w:rsidRDefault="007D5D13" w:rsidP="00AA15C2">
            <w:pPr>
              <w:pStyle w:val="NormalIndent"/>
              <w:numPr>
                <w:ilvl w:val="0"/>
                <w:numId w:val="95"/>
                <w:numberingChange w:id="287" w:author="Mark Jewiss" w:date="2010-03-18T19:52:00Z" w:original="%1:3: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Event reader interacting with events in ObjectServer Correlation Layer.</w:t>
            </w:r>
          </w:p>
          <w:p w:rsidR="007D5D13" w:rsidRPr="00403D5C" w:rsidRDefault="007D5D13" w:rsidP="0034095E">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ListParagraph"/>
              <w:numPr>
                <w:ilvl w:val="0"/>
                <w:numId w:val="28"/>
                <w:numberingChange w:id="288" w:author="Mark Jewiss" w:date="2010-03-18T19:52:00Z" w:original="%1:1:0:."/>
              </w:numPr>
              <w:rPr>
                <w:rFonts w:cstheme="minorHAnsi"/>
              </w:rPr>
            </w:pPr>
            <w:r w:rsidRPr="00403D5C">
              <w:rPr>
                <w:rFonts w:cstheme="minorHAnsi"/>
              </w:rPr>
              <w:t>Servers are available with operating system installed and running.</w:t>
            </w:r>
          </w:p>
          <w:p w:rsidR="007D5D13" w:rsidRPr="00403D5C" w:rsidRDefault="007D5D13" w:rsidP="00EB2725">
            <w:pPr>
              <w:pStyle w:val="ListParagraph"/>
              <w:numPr>
                <w:ilvl w:val="0"/>
                <w:numId w:val="28"/>
                <w:numberingChange w:id="289" w:author="Mark Jewiss" w:date="2010-03-18T19:52:00Z" w:original="%1:2:0:."/>
              </w:numPr>
              <w:rPr>
                <w:rFonts w:cstheme="minorHAnsi"/>
              </w:rPr>
            </w:pPr>
            <w:r w:rsidRPr="00403D5C">
              <w:rPr>
                <w:rFonts w:cstheme="minorHAnsi"/>
              </w:rPr>
              <w:t>Appropriate user accounts to access the servers, including root level access.</w:t>
            </w:r>
          </w:p>
          <w:p w:rsidR="007D5D13" w:rsidRPr="00403D5C" w:rsidRDefault="007D5D13" w:rsidP="00EB2725">
            <w:pPr>
              <w:pStyle w:val="ListParagraph"/>
              <w:numPr>
                <w:ilvl w:val="0"/>
                <w:numId w:val="28"/>
                <w:numberingChange w:id="290" w:author="Mark Jewiss" w:date="2010-03-18T19:52:00Z" w:original="%1:3:0:."/>
              </w:numPr>
              <w:rPr>
                <w:rFonts w:cstheme="minorHAnsi"/>
              </w:rPr>
            </w:pPr>
            <w:r w:rsidRPr="00403D5C">
              <w:rPr>
                <w:rFonts w:cstheme="minorHAnsi"/>
              </w:rPr>
              <w:t>Corr</w:t>
            </w:r>
            <w:r w:rsidR="00597077" w:rsidRPr="00403D5C">
              <w:rPr>
                <w:rFonts w:cstheme="minorHAnsi"/>
              </w:rPr>
              <w:t xml:space="preserve">elation layer </w:t>
            </w:r>
            <w:proofErr w:type="spellStart"/>
            <w:r w:rsidR="00597077" w:rsidRPr="00403D5C">
              <w:rPr>
                <w:rFonts w:cstheme="minorHAnsi"/>
              </w:rPr>
              <w:t>ObjectServers</w:t>
            </w:r>
            <w:proofErr w:type="spellEnd"/>
            <w:r w:rsidR="00597077" w:rsidRPr="00403D5C">
              <w:rPr>
                <w:rFonts w:cstheme="minorHAnsi"/>
              </w:rPr>
              <w:t xml:space="preserve"> </w:t>
            </w:r>
            <w:r w:rsidRPr="00403D5C">
              <w:rPr>
                <w:rFonts w:cstheme="minorHAnsi"/>
              </w:rPr>
              <w:t>are installed and running, with events from probes being received.</w:t>
            </w: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p w:rsidR="007A5B7D" w:rsidRPr="00403D5C" w:rsidRDefault="007A5B7D"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34095E" w:rsidRPr="00403D5C">
        <w:trPr>
          <w:trHeight w:val="504"/>
        </w:trPr>
        <w:tc>
          <w:tcPr>
            <w:tcW w:w="1933" w:type="dxa"/>
            <w:shd w:val="clear" w:color="auto" w:fill="B6DDE8" w:themeFill="accent5" w:themeFillTint="66"/>
            <w:vAlign w:val="center"/>
          </w:tcPr>
          <w:p w:rsidR="0034095E" w:rsidRPr="00403D5C" w:rsidRDefault="0034095E" w:rsidP="007641BB">
            <w:pPr>
              <w:rPr>
                <w:rFonts w:cstheme="minorHAnsi"/>
                <w:b/>
                <w:bCs/>
              </w:rPr>
            </w:pPr>
            <w:r w:rsidRPr="00403D5C">
              <w:rPr>
                <w:rFonts w:cstheme="minorHAnsi"/>
                <w:b/>
                <w:bCs/>
              </w:rPr>
              <w:t>Task ID</w:t>
            </w:r>
          </w:p>
        </w:tc>
        <w:tc>
          <w:tcPr>
            <w:tcW w:w="1192" w:type="dxa"/>
            <w:vAlign w:val="center"/>
          </w:tcPr>
          <w:p w:rsidR="0034095E" w:rsidRPr="00403D5C" w:rsidRDefault="0034095E" w:rsidP="007641BB">
            <w:pPr>
              <w:pStyle w:val="NormalIndent"/>
              <w:ind w:left="0"/>
              <w:jc w:val="center"/>
              <w:rPr>
                <w:rFonts w:asciiTheme="minorHAnsi" w:hAnsiTheme="minorHAnsi" w:cstheme="minorHAnsi"/>
                <w:sz w:val="22"/>
                <w:szCs w:val="22"/>
              </w:rPr>
            </w:pPr>
          </w:p>
          <w:p w:rsidR="0034095E" w:rsidRPr="00403D5C" w:rsidRDefault="00333F35" w:rsidP="007641BB">
            <w:pPr>
              <w:rPr>
                <w:rFonts w:cstheme="minorHAnsi"/>
              </w:rPr>
            </w:pPr>
            <w:r w:rsidRPr="00403D5C">
              <w:rPr>
                <w:rFonts w:cstheme="minorHAnsi"/>
              </w:rPr>
              <w:t>1.4.2</w:t>
            </w:r>
          </w:p>
        </w:tc>
        <w:tc>
          <w:tcPr>
            <w:tcW w:w="835"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rPr>
                <w:rFonts w:cstheme="minorHAnsi"/>
                <w:b/>
              </w:rPr>
            </w:pPr>
            <w:r w:rsidRPr="00403D5C">
              <w:rPr>
                <w:rFonts w:cstheme="minorHAnsi"/>
                <w:b/>
              </w:rPr>
              <w:t>Title</w:t>
            </w:r>
          </w:p>
        </w:tc>
        <w:tc>
          <w:tcPr>
            <w:tcW w:w="4860" w:type="dxa"/>
            <w:vAlign w:val="center"/>
          </w:tcPr>
          <w:p w:rsidR="0034095E" w:rsidRPr="00403D5C" w:rsidRDefault="0034095E" w:rsidP="00FB102A">
            <w:pPr>
              <w:rPr>
                <w:rFonts w:cstheme="minorHAnsi"/>
              </w:rPr>
            </w:pPr>
            <w:r w:rsidRPr="00403D5C">
              <w:rPr>
                <w:rFonts w:cstheme="minorHAnsi"/>
              </w:rPr>
              <w:t xml:space="preserve">Configure </w:t>
            </w:r>
            <w:del w:id="291" w:author="Mark Jewiss" w:date="2010-03-18T20:05:00Z">
              <w:r w:rsidRPr="00403D5C" w:rsidDel="00FB102A">
                <w:rPr>
                  <w:rFonts w:cstheme="minorHAnsi"/>
                </w:rPr>
                <w:delText xml:space="preserve">basic </w:delText>
              </w:r>
              <w:r w:rsidR="00185FEE" w:rsidRPr="00403D5C" w:rsidDel="00FB102A">
                <w:rPr>
                  <w:rFonts w:cstheme="minorHAnsi"/>
                </w:rPr>
                <w:delText xml:space="preserve">impact </w:delText>
              </w:r>
              <w:r w:rsidRPr="00403D5C" w:rsidDel="00FB102A">
                <w:rPr>
                  <w:rFonts w:cstheme="minorHAnsi"/>
                </w:rPr>
                <w:delText>polic</w:delText>
              </w:r>
              <w:r w:rsidR="00185FEE" w:rsidRPr="00403D5C" w:rsidDel="00FB102A">
                <w:rPr>
                  <w:rFonts w:cstheme="minorHAnsi"/>
                </w:rPr>
                <w:delText>y</w:delText>
              </w:r>
            </w:del>
            <w:ins w:id="292" w:author="Mark Jewiss" w:date="2010-03-18T20:05:00Z">
              <w:r w:rsidR="00FB102A">
                <w:rPr>
                  <w:rFonts w:cstheme="minorHAnsi"/>
                </w:rPr>
                <w:t>Alcatel BTS Impact Policy</w:t>
              </w:r>
            </w:ins>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rPr>
                <w:rFonts w:cstheme="minorHAnsi"/>
                <w:b/>
              </w:rPr>
            </w:pPr>
            <w:r w:rsidRPr="00403D5C">
              <w:rPr>
                <w:rFonts w:cstheme="minorHAnsi"/>
                <w:b/>
              </w:rPr>
              <w:t>Effort (Man Days)</w:t>
            </w:r>
          </w:p>
        </w:tc>
        <w:tc>
          <w:tcPr>
            <w:tcW w:w="1192" w:type="dxa"/>
            <w:vAlign w:val="center"/>
          </w:tcPr>
          <w:p w:rsidR="0034095E" w:rsidRPr="00403D5C" w:rsidRDefault="0034095E" w:rsidP="007641BB">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1</w:t>
            </w:r>
            <w:r w:rsidR="00185FEE" w:rsidRPr="00403D5C">
              <w:rPr>
                <w:rFonts w:asciiTheme="minorHAnsi" w:hAnsiTheme="minorHAnsi" w:cstheme="minorHAnsi"/>
                <w:sz w:val="22"/>
                <w:szCs w:val="22"/>
              </w:rPr>
              <w:t>5</w:t>
            </w:r>
          </w:p>
        </w:tc>
        <w:tc>
          <w:tcPr>
            <w:tcW w:w="835"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34095E" w:rsidRPr="00403D5C" w:rsidRDefault="001F5D94" w:rsidP="007641B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34095E" w:rsidRPr="00403D5C" w:rsidRDefault="0034095E" w:rsidP="007641BB">
            <w:pPr>
              <w:pStyle w:val="NormalIndent"/>
              <w:ind w:left="0"/>
              <w:rPr>
                <w:rFonts w:asciiTheme="minorHAnsi" w:hAnsiTheme="minorHAnsi" w:cstheme="minorHAnsi"/>
                <w:b/>
                <w:bCs/>
                <w:sz w:val="22"/>
                <w:szCs w:val="22"/>
              </w:rPr>
            </w:pPr>
          </w:p>
        </w:tc>
        <w:tc>
          <w:tcPr>
            <w:tcW w:w="6887" w:type="dxa"/>
            <w:gridSpan w:val="3"/>
            <w:vAlign w:val="center"/>
          </w:tcPr>
          <w:p w:rsidR="0034095E" w:rsidRPr="00403D5C" w:rsidRDefault="0034095E" w:rsidP="007641BB">
            <w:pPr>
              <w:pStyle w:val="NormalIndent"/>
              <w:ind w:left="0"/>
              <w:rPr>
                <w:rFonts w:asciiTheme="minorHAnsi" w:hAnsiTheme="minorHAnsi" w:cstheme="minorHAnsi"/>
                <w:sz w:val="22"/>
                <w:szCs w:val="22"/>
              </w:rPr>
            </w:pPr>
          </w:p>
          <w:p w:rsidR="001F5D94" w:rsidRPr="00403D5C" w:rsidDel="00FB102A" w:rsidRDefault="00FB102A" w:rsidP="00AA15C2">
            <w:pPr>
              <w:pStyle w:val="ListParagraph"/>
              <w:numPr>
                <w:ilvl w:val="0"/>
                <w:numId w:val="98"/>
                <w:numberingChange w:id="293" w:author="Mark Jewiss" w:date="2010-03-18T19:52:00Z" w:original="%1:1:0:."/>
              </w:numPr>
              <w:autoSpaceDE w:val="0"/>
              <w:autoSpaceDN w:val="0"/>
              <w:adjustRightInd w:val="0"/>
              <w:spacing w:after="0" w:line="240" w:lineRule="auto"/>
              <w:rPr>
                <w:del w:id="294" w:author="Mark Jewiss" w:date="2010-03-18T20:06:00Z"/>
                <w:rFonts w:cstheme="minorHAnsi"/>
              </w:rPr>
            </w:pPr>
            <w:ins w:id="295" w:author="Mark Jewiss" w:date="2010-03-18T20:06:00Z">
              <w:r>
                <w:rPr>
                  <w:rFonts w:cstheme="minorHAnsi"/>
                </w:rPr>
                <w:t xml:space="preserve">Create </w:t>
              </w:r>
            </w:ins>
            <w:del w:id="296" w:author="Mark Jewiss" w:date="2010-03-18T20:06:00Z">
              <w:r w:rsidR="0034095E" w:rsidRPr="00403D5C" w:rsidDel="00FB102A">
                <w:rPr>
                  <w:rFonts w:cstheme="minorHAnsi"/>
                </w:rPr>
                <w:delText>Configure basic enrich</w:delText>
              </w:r>
              <w:r w:rsidR="00185FEE" w:rsidRPr="00403D5C" w:rsidDel="00FB102A">
                <w:rPr>
                  <w:rFonts w:cstheme="minorHAnsi"/>
                </w:rPr>
                <w:delText>ment and fault handling policy</w:delText>
              </w:r>
              <w:r w:rsidR="0034095E" w:rsidRPr="00403D5C" w:rsidDel="00FB102A">
                <w:rPr>
                  <w:rFonts w:cstheme="minorHAnsi"/>
                </w:rPr>
                <w:delText xml:space="preserve"> </w:delText>
              </w:r>
            </w:del>
          </w:p>
          <w:p w:rsidR="0034095E" w:rsidRPr="00403D5C" w:rsidRDefault="001F5D94" w:rsidP="00FB102A">
            <w:pPr>
              <w:pStyle w:val="ListParagraph"/>
              <w:numPr>
                <w:ilvl w:val="0"/>
                <w:numId w:val="105"/>
                <w:numberingChange w:id="297" w:author="Mark Jewiss" w:date="2010-03-18T19:52:00Z" w:original="%1:1:4:."/>
                <w:ins w:id="298" w:author="Mark Jewiss" w:date="2010-03-18T19:52:00Z"/>
              </w:numPr>
              <w:autoSpaceDE w:val="0"/>
              <w:autoSpaceDN w:val="0"/>
              <w:adjustRightInd w:val="0"/>
              <w:spacing w:after="0" w:line="240" w:lineRule="auto"/>
              <w:rPr>
                <w:rFonts w:cstheme="minorHAnsi"/>
              </w:rPr>
            </w:pPr>
            <w:r w:rsidRPr="00403D5C">
              <w:rPr>
                <w:rFonts w:cstheme="minorHAnsi"/>
              </w:rPr>
              <w:t>I</w:t>
            </w:r>
            <w:r w:rsidR="0034095E" w:rsidRPr="00403D5C">
              <w:rPr>
                <w:rFonts w:cstheme="minorHAnsi"/>
              </w:rPr>
              <w:t xml:space="preserve">mpact </w:t>
            </w:r>
            <w:commentRangeStart w:id="299"/>
            <w:proofErr w:type="gramStart"/>
            <w:r w:rsidR="0034095E" w:rsidRPr="00403D5C">
              <w:rPr>
                <w:rFonts w:cstheme="minorHAnsi"/>
              </w:rPr>
              <w:t xml:space="preserve">policy </w:t>
            </w:r>
            <w:del w:id="300" w:author="Mark Jewiss" w:date="2010-03-18T20:06:00Z">
              <w:r w:rsidR="0034095E" w:rsidRPr="00403D5C" w:rsidDel="00FB102A">
                <w:rPr>
                  <w:rFonts w:cstheme="minorHAnsi"/>
                </w:rPr>
                <w:delText xml:space="preserve">configuration </w:delText>
              </w:r>
            </w:del>
            <w:r w:rsidR="0034095E" w:rsidRPr="00403D5C">
              <w:rPr>
                <w:rFonts w:cstheme="minorHAnsi"/>
              </w:rPr>
              <w:t>to raise a synthetic alarm when Alcatel alarms that are based on cell level are</w:t>
            </w:r>
            <w:proofErr w:type="gramEnd"/>
            <w:r w:rsidR="0034095E" w:rsidRPr="00403D5C">
              <w:rPr>
                <w:rFonts w:cstheme="minorHAnsi"/>
              </w:rPr>
              <w:t xml:space="preserve"> received. This event should show that BTS is down.</w:t>
            </w:r>
            <w:commentRangeEnd w:id="299"/>
            <w:r w:rsidR="00FB102A">
              <w:rPr>
                <w:rStyle w:val="CommentReference"/>
                <w:vanish/>
              </w:rPr>
              <w:commentReference w:id="299"/>
            </w:r>
          </w:p>
          <w:p w:rsidR="001F5D94" w:rsidRPr="00403D5C" w:rsidRDefault="001F5D94" w:rsidP="00185FEE">
            <w:pPr>
              <w:pStyle w:val="ListParagraph"/>
              <w:autoSpaceDE w:val="0"/>
              <w:autoSpaceDN w:val="0"/>
              <w:adjustRightInd w:val="0"/>
              <w:spacing w:after="0" w:line="240" w:lineRule="auto"/>
              <w:ind w:left="1080"/>
              <w:rPr>
                <w:rFonts w:cstheme="minorHAnsi"/>
              </w:rPr>
            </w:pPr>
          </w:p>
          <w:p w:rsidR="0034095E" w:rsidRPr="00403D5C" w:rsidRDefault="0034095E" w:rsidP="0034095E">
            <w:pPr>
              <w:pStyle w:val="NormalIndent"/>
              <w:ind w:left="360"/>
              <w:rPr>
                <w:rFonts w:asciiTheme="minorHAnsi" w:hAnsiTheme="minorHAnsi" w:cstheme="minorHAnsi"/>
                <w:sz w:val="22"/>
                <w:szCs w:val="22"/>
              </w:rPr>
            </w:pP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34095E" w:rsidRPr="00403D5C" w:rsidRDefault="0034095E" w:rsidP="007641BB">
            <w:pPr>
              <w:pStyle w:val="NormalIndent"/>
              <w:ind w:left="0"/>
              <w:rPr>
                <w:rFonts w:asciiTheme="minorHAnsi" w:hAnsiTheme="minorHAnsi" w:cstheme="minorHAnsi"/>
                <w:b/>
                <w:bCs/>
                <w:sz w:val="22"/>
                <w:szCs w:val="22"/>
              </w:rPr>
            </w:pPr>
          </w:p>
        </w:tc>
        <w:tc>
          <w:tcPr>
            <w:tcW w:w="6887" w:type="dxa"/>
            <w:gridSpan w:val="3"/>
            <w:vAlign w:val="center"/>
          </w:tcPr>
          <w:p w:rsidR="0034095E" w:rsidRPr="00403D5C" w:rsidRDefault="0034095E" w:rsidP="007641BB">
            <w:pPr>
              <w:pStyle w:val="NormalIndent"/>
              <w:ind w:left="0"/>
              <w:rPr>
                <w:rFonts w:asciiTheme="minorHAnsi" w:hAnsiTheme="minorHAnsi" w:cstheme="minorHAnsi"/>
                <w:sz w:val="22"/>
                <w:szCs w:val="22"/>
              </w:rPr>
            </w:pPr>
          </w:p>
          <w:p w:rsidR="0034095E" w:rsidRPr="00403D5C" w:rsidRDefault="001F5D94" w:rsidP="00AA15C2">
            <w:pPr>
              <w:pStyle w:val="NormalIndent"/>
              <w:numPr>
                <w:ilvl w:val="0"/>
                <w:numId w:val="96"/>
                <w:numberingChange w:id="301" w:author="Mark Jewiss" w:date="2010-03-18T19:52:00Z" w:original="%1:1:0:."/>
              </w:numPr>
              <w:rPr>
                <w:rFonts w:asciiTheme="minorHAnsi" w:hAnsiTheme="minorHAnsi" w:cstheme="minorHAnsi"/>
                <w:sz w:val="22"/>
                <w:szCs w:val="22"/>
              </w:rPr>
            </w:pPr>
            <w:r w:rsidRPr="00403D5C">
              <w:rPr>
                <w:rFonts w:asciiTheme="minorHAnsi" w:eastAsiaTheme="minorHAnsi" w:hAnsiTheme="minorHAnsi" w:cstheme="minorHAnsi"/>
                <w:noProof w:val="0"/>
                <w:sz w:val="22"/>
                <w:szCs w:val="22"/>
              </w:rPr>
              <w:t>Basic event enrichment and fault handling policies running</w:t>
            </w:r>
            <w:r w:rsidRPr="00403D5C">
              <w:rPr>
                <w:rFonts w:asciiTheme="minorHAnsi" w:hAnsiTheme="minorHAnsi" w:cstheme="minorHAnsi"/>
                <w:sz w:val="22"/>
                <w:szCs w:val="22"/>
              </w:rPr>
              <w:t xml:space="preserve"> </w:t>
            </w:r>
          </w:p>
          <w:p w:rsidR="001F5D94" w:rsidRPr="00403D5C" w:rsidRDefault="001F5D94" w:rsidP="001F5D94">
            <w:pPr>
              <w:pStyle w:val="NormalIndent"/>
              <w:ind w:left="720"/>
              <w:rPr>
                <w:rFonts w:asciiTheme="minorHAnsi" w:hAnsiTheme="minorHAnsi" w:cstheme="minorHAnsi"/>
                <w:sz w:val="22"/>
                <w:szCs w:val="22"/>
              </w:rPr>
            </w:pP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34095E" w:rsidRPr="00403D5C" w:rsidRDefault="0034095E" w:rsidP="007641BB">
            <w:pPr>
              <w:pStyle w:val="NormalIndent"/>
              <w:ind w:left="0"/>
              <w:rPr>
                <w:rFonts w:asciiTheme="minorHAnsi" w:hAnsiTheme="minorHAnsi" w:cstheme="minorHAnsi"/>
                <w:b/>
                <w:bCs/>
                <w:sz w:val="22"/>
                <w:szCs w:val="22"/>
              </w:rPr>
            </w:pPr>
          </w:p>
        </w:tc>
        <w:tc>
          <w:tcPr>
            <w:tcW w:w="6887" w:type="dxa"/>
            <w:gridSpan w:val="3"/>
            <w:vAlign w:val="center"/>
          </w:tcPr>
          <w:p w:rsidR="0034095E" w:rsidRPr="00403D5C" w:rsidRDefault="0034095E" w:rsidP="007641BB">
            <w:pPr>
              <w:pStyle w:val="NormalIndent"/>
              <w:ind w:left="0"/>
              <w:rPr>
                <w:rFonts w:asciiTheme="minorHAnsi" w:hAnsiTheme="minorHAnsi" w:cstheme="minorHAnsi"/>
                <w:sz w:val="22"/>
                <w:szCs w:val="22"/>
              </w:rPr>
            </w:pPr>
          </w:p>
          <w:p w:rsidR="0034095E" w:rsidRPr="00403D5C" w:rsidRDefault="001F5D94" w:rsidP="00AA15C2">
            <w:pPr>
              <w:pStyle w:val="ListParagraph"/>
              <w:numPr>
                <w:ilvl w:val="0"/>
                <w:numId w:val="97"/>
                <w:numberingChange w:id="302" w:author="Mark Jewiss" w:date="2010-03-18T19:52:00Z" w:original="%1:1:0:."/>
              </w:numPr>
              <w:autoSpaceDE w:val="0"/>
              <w:autoSpaceDN w:val="0"/>
              <w:adjustRightInd w:val="0"/>
              <w:spacing w:after="0" w:line="240" w:lineRule="auto"/>
              <w:rPr>
                <w:rFonts w:cstheme="minorHAnsi"/>
              </w:rPr>
            </w:pPr>
            <w:r w:rsidRPr="00403D5C">
              <w:rPr>
                <w:rFonts w:cstheme="minorHAnsi"/>
              </w:rPr>
              <w:t>Basic event enrichment data is available in CMDB or other source</w:t>
            </w:r>
          </w:p>
          <w:p w:rsidR="001F5D94" w:rsidRPr="00403D5C" w:rsidRDefault="001F5D94" w:rsidP="001F5D94">
            <w:pPr>
              <w:pStyle w:val="ListParagraph"/>
              <w:autoSpaceDE w:val="0"/>
              <w:autoSpaceDN w:val="0"/>
              <w:adjustRightInd w:val="0"/>
              <w:spacing w:after="0" w:line="240" w:lineRule="auto"/>
              <w:rPr>
                <w:rFonts w:cstheme="minorHAnsi"/>
              </w:rPr>
            </w:pP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p>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34095E" w:rsidRPr="00403D5C" w:rsidRDefault="0034095E" w:rsidP="007641BB">
            <w:pPr>
              <w:pStyle w:val="NormalIndent"/>
              <w:ind w:left="0"/>
              <w:rPr>
                <w:rFonts w:asciiTheme="minorHAnsi" w:hAnsiTheme="minorHAnsi" w:cstheme="minorHAnsi"/>
                <w:b/>
                <w:bCs/>
                <w:sz w:val="22"/>
                <w:szCs w:val="22"/>
              </w:rPr>
            </w:pPr>
          </w:p>
        </w:tc>
        <w:tc>
          <w:tcPr>
            <w:tcW w:w="6887" w:type="dxa"/>
            <w:gridSpan w:val="3"/>
            <w:vAlign w:val="center"/>
          </w:tcPr>
          <w:p w:rsidR="0034095E" w:rsidRPr="00403D5C" w:rsidRDefault="0034095E" w:rsidP="007641BB">
            <w:pPr>
              <w:pStyle w:val="NormalIndent"/>
              <w:ind w:left="0"/>
              <w:rPr>
                <w:rFonts w:asciiTheme="minorHAnsi" w:hAnsiTheme="minorHAnsi" w:cstheme="minorHAnsi"/>
                <w:sz w:val="22"/>
                <w:szCs w:val="22"/>
              </w:rPr>
            </w:pPr>
          </w:p>
          <w:p w:rsidR="0034095E" w:rsidRPr="00403D5C" w:rsidRDefault="0034095E" w:rsidP="007641BB">
            <w:pPr>
              <w:pStyle w:val="NormalIndent"/>
              <w:ind w:left="360"/>
              <w:rPr>
                <w:rFonts w:asciiTheme="minorHAnsi" w:hAnsiTheme="minorHAnsi" w:cstheme="minorHAnsi"/>
                <w:sz w:val="22"/>
                <w:szCs w:val="22"/>
              </w:rPr>
            </w:pPr>
          </w:p>
        </w:tc>
      </w:tr>
    </w:tbl>
    <w:p w:rsidR="007A5B7D" w:rsidRPr="00403D5C" w:rsidRDefault="007A5B7D" w:rsidP="00E4337D">
      <w:pPr>
        <w:autoSpaceDE w:val="0"/>
        <w:autoSpaceDN w:val="0"/>
        <w:adjustRightInd w:val="0"/>
        <w:spacing w:after="0" w:line="240" w:lineRule="auto"/>
        <w:rPr>
          <w:rFonts w:cstheme="minorHAnsi"/>
        </w:rPr>
      </w:pPr>
    </w:p>
    <w:p w:rsidR="0034095E" w:rsidRPr="00403D5C" w:rsidRDefault="0034095E"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220A06" w:rsidRPr="00403D5C">
        <w:trPr>
          <w:trHeight w:val="504"/>
        </w:trPr>
        <w:tc>
          <w:tcPr>
            <w:tcW w:w="1933" w:type="dxa"/>
            <w:shd w:val="clear" w:color="auto" w:fill="B6DDE8" w:themeFill="accent5" w:themeFillTint="66"/>
            <w:vAlign w:val="center"/>
          </w:tcPr>
          <w:p w:rsidR="00220A06" w:rsidRPr="00403D5C" w:rsidRDefault="00220A06" w:rsidP="00F35580">
            <w:pPr>
              <w:pStyle w:val="NormalIndent"/>
              <w:ind w:left="0"/>
              <w:rPr>
                <w:rFonts w:asciiTheme="minorHAnsi" w:hAnsiTheme="minorHAnsi" w:cstheme="minorHAnsi"/>
                <w:sz w:val="22"/>
                <w:szCs w:val="22"/>
              </w:rPr>
            </w:pPr>
          </w:p>
          <w:p w:rsidR="00220A06" w:rsidRPr="00403D5C" w:rsidRDefault="00220A06" w:rsidP="00CC18D5">
            <w:pPr>
              <w:rPr>
                <w:rFonts w:cstheme="minorHAnsi"/>
                <w:b/>
              </w:rPr>
            </w:pPr>
            <w:r w:rsidRPr="00403D5C">
              <w:rPr>
                <w:rFonts w:cstheme="minorHAnsi"/>
                <w:b/>
              </w:rPr>
              <w:t>Task ID</w:t>
            </w:r>
          </w:p>
          <w:p w:rsidR="00220A06" w:rsidRPr="00403D5C" w:rsidRDefault="00220A06" w:rsidP="00F35580">
            <w:pPr>
              <w:pStyle w:val="NormalIndent"/>
              <w:ind w:left="0"/>
              <w:rPr>
                <w:rFonts w:asciiTheme="minorHAnsi" w:hAnsiTheme="minorHAnsi" w:cstheme="minorHAnsi"/>
                <w:sz w:val="22"/>
                <w:szCs w:val="22"/>
              </w:rPr>
            </w:pPr>
          </w:p>
        </w:tc>
        <w:tc>
          <w:tcPr>
            <w:tcW w:w="1192" w:type="dxa"/>
            <w:vAlign w:val="center"/>
          </w:tcPr>
          <w:p w:rsidR="00220A06" w:rsidRPr="00403D5C" w:rsidRDefault="00220A06" w:rsidP="00F35580">
            <w:pPr>
              <w:pStyle w:val="NormalIndent"/>
              <w:ind w:left="0"/>
              <w:jc w:val="center"/>
              <w:rPr>
                <w:rFonts w:asciiTheme="minorHAnsi" w:hAnsiTheme="minorHAnsi" w:cstheme="minorHAnsi"/>
                <w:sz w:val="22"/>
                <w:szCs w:val="22"/>
              </w:rPr>
            </w:pPr>
          </w:p>
          <w:p w:rsidR="00220A06" w:rsidRPr="00403D5C" w:rsidRDefault="00333F35" w:rsidP="00CC18D5">
            <w:pPr>
              <w:rPr>
                <w:rFonts w:cstheme="minorHAnsi"/>
              </w:rPr>
            </w:pPr>
            <w:r w:rsidRPr="00403D5C">
              <w:rPr>
                <w:rFonts w:cstheme="minorHAnsi"/>
              </w:rPr>
              <w:t>1.4.3</w:t>
            </w:r>
          </w:p>
        </w:tc>
        <w:tc>
          <w:tcPr>
            <w:tcW w:w="835" w:type="dxa"/>
            <w:shd w:val="clear" w:color="auto" w:fill="B6DDE8" w:themeFill="accent5" w:themeFillTint="66"/>
            <w:vAlign w:val="center"/>
          </w:tcPr>
          <w:p w:rsidR="00220A06" w:rsidRPr="00403D5C" w:rsidRDefault="00220A06" w:rsidP="00CC18D5">
            <w:pPr>
              <w:rPr>
                <w:rFonts w:cstheme="minorHAnsi"/>
                <w:b/>
              </w:rPr>
            </w:pPr>
            <w:r w:rsidRPr="00403D5C">
              <w:rPr>
                <w:rFonts w:cstheme="minorHAnsi"/>
                <w:b/>
              </w:rPr>
              <w:t>Title</w:t>
            </w:r>
          </w:p>
        </w:tc>
        <w:tc>
          <w:tcPr>
            <w:tcW w:w="4860" w:type="dxa"/>
            <w:vAlign w:val="center"/>
          </w:tcPr>
          <w:p w:rsidR="00220A06" w:rsidRPr="00403D5C" w:rsidRDefault="00220A06" w:rsidP="00F35580">
            <w:pPr>
              <w:pStyle w:val="NormalIndent"/>
              <w:ind w:left="0"/>
              <w:rPr>
                <w:rFonts w:asciiTheme="minorHAnsi" w:hAnsiTheme="minorHAnsi" w:cstheme="minorHAnsi"/>
                <w:sz w:val="22"/>
                <w:szCs w:val="22"/>
              </w:rPr>
            </w:pPr>
          </w:p>
          <w:p w:rsidR="00220A06" w:rsidRPr="00403D5C" w:rsidRDefault="00220A06" w:rsidP="00F35580">
            <w:pPr>
              <w:rPr>
                <w:rFonts w:cstheme="minorHAnsi"/>
              </w:rPr>
            </w:pPr>
            <w:r w:rsidRPr="00403D5C">
              <w:rPr>
                <w:rFonts w:cstheme="minorHAnsi"/>
              </w:rPr>
              <w:t>Configure advanced correlation functions in Impact</w:t>
            </w:r>
          </w:p>
          <w:p w:rsidR="00220A06" w:rsidRPr="00403D5C" w:rsidRDefault="00220A06" w:rsidP="00F35580">
            <w:pPr>
              <w:pStyle w:val="NormalIndent"/>
              <w:ind w:left="0"/>
              <w:rPr>
                <w:rFonts w:asciiTheme="minorHAnsi" w:hAnsiTheme="minorHAnsi" w:cstheme="minorHAnsi"/>
                <w:sz w:val="22"/>
                <w:szCs w:val="22"/>
              </w:rPr>
            </w:pPr>
          </w:p>
        </w:tc>
      </w:tr>
      <w:tr w:rsidR="004566F1" w:rsidRPr="00403D5C">
        <w:trPr>
          <w:trHeight w:val="504"/>
        </w:trPr>
        <w:tc>
          <w:tcPr>
            <w:tcW w:w="1933" w:type="dxa"/>
            <w:shd w:val="clear" w:color="auto" w:fill="B6DDE8" w:themeFill="accent5" w:themeFillTint="66"/>
            <w:vAlign w:val="center"/>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CC18D5">
            <w:pPr>
              <w:rPr>
                <w:rFonts w:cstheme="minorHAnsi"/>
                <w:b/>
                <w:bCs/>
              </w:rPr>
            </w:pPr>
            <w:r w:rsidRPr="00403D5C">
              <w:rPr>
                <w:rFonts w:cstheme="minorHAnsi"/>
                <w:b/>
              </w:rPr>
              <w:t>Effort (Man Days)</w:t>
            </w:r>
          </w:p>
        </w:tc>
        <w:tc>
          <w:tcPr>
            <w:tcW w:w="1192" w:type="dxa"/>
            <w:vAlign w:val="center"/>
          </w:tcPr>
          <w:p w:rsidR="004566F1" w:rsidRPr="00403D5C" w:rsidRDefault="004566F1" w:rsidP="00CC18D5">
            <w:pPr>
              <w:rPr>
                <w:rFonts w:cstheme="minorHAnsi"/>
              </w:rPr>
            </w:pPr>
            <w:r w:rsidRPr="00403D5C">
              <w:rPr>
                <w:rFonts w:cstheme="minorHAnsi"/>
              </w:rPr>
              <w:t>100</w:t>
            </w:r>
          </w:p>
        </w:tc>
        <w:tc>
          <w:tcPr>
            <w:tcW w:w="835" w:type="dxa"/>
            <w:shd w:val="clear" w:color="auto" w:fill="B6DDE8" w:themeFill="accent5" w:themeFillTint="66"/>
            <w:vAlign w:val="center"/>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CC18D5">
            <w:pPr>
              <w:rPr>
                <w:rFonts w:cstheme="minorHAnsi"/>
                <w:b/>
              </w:rPr>
            </w:pPr>
            <w:r w:rsidRPr="00403D5C">
              <w:rPr>
                <w:rFonts w:cstheme="minorHAnsi"/>
                <w:b/>
              </w:rPr>
              <w:t>Status</w:t>
            </w:r>
          </w:p>
        </w:tc>
        <w:tc>
          <w:tcPr>
            <w:tcW w:w="4860" w:type="dxa"/>
            <w:vAlign w:val="center"/>
          </w:tcPr>
          <w:p w:rsidR="004566F1" w:rsidRPr="00403D5C" w:rsidRDefault="00185FEE" w:rsidP="00CC18D5">
            <w:pPr>
              <w:rPr>
                <w:rFonts w:cstheme="minorHAnsi"/>
              </w:rPr>
            </w:pPr>
            <w:r w:rsidRPr="00403D5C">
              <w:rPr>
                <w:rFonts w:cstheme="minorHAnsi"/>
              </w:rPr>
              <w:t>In Plan</w:t>
            </w:r>
          </w:p>
        </w:tc>
      </w:tr>
      <w:tr w:rsidR="00220A06" w:rsidRPr="00403D5C">
        <w:trPr>
          <w:trHeight w:val="504"/>
        </w:trPr>
        <w:tc>
          <w:tcPr>
            <w:tcW w:w="1933" w:type="dxa"/>
            <w:shd w:val="clear" w:color="auto" w:fill="B6DDE8" w:themeFill="accent5" w:themeFillTint="66"/>
            <w:vAlign w:val="center"/>
          </w:tcPr>
          <w:p w:rsidR="00220A06" w:rsidRPr="00403D5C" w:rsidRDefault="00220A06" w:rsidP="00F35580">
            <w:pPr>
              <w:pStyle w:val="NormalIndent"/>
              <w:ind w:left="0"/>
              <w:rPr>
                <w:rFonts w:asciiTheme="minorHAnsi" w:hAnsiTheme="minorHAnsi" w:cstheme="minorHAnsi"/>
                <w:b/>
                <w:bCs/>
                <w:sz w:val="22"/>
                <w:szCs w:val="22"/>
              </w:rPr>
            </w:pPr>
          </w:p>
          <w:p w:rsidR="00220A06" w:rsidRPr="00403D5C" w:rsidRDefault="00220A06"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220A06" w:rsidRPr="00403D5C" w:rsidRDefault="00220A06" w:rsidP="00F35580">
            <w:pPr>
              <w:pStyle w:val="NormalIndent"/>
              <w:ind w:left="0"/>
              <w:rPr>
                <w:rFonts w:asciiTheme="minorHAnsi" w:hAnsiTheme="minorHAnsi" w:cstheme="minorHAnsi"/>
                <w:b/>
                <w:bCs/>
                <w:sz w:val="22"/>
                <w:szCs w:val="22"/>
              </w:rPr>
            </w:pPr>
          </w:p>
        </w:tc>
        <w:tc>
          <w:tcPr>
            <w:tcW w:w="6887" w:type="dxa"/>
            <w:gridSpan w:val="3"/>
            <w:vAlign w:val="center"/>
          </w:tcPr>
          <w:p w:rsidR="00220A06" w:rsidRPr="00403D5C" w:rsidRDefault="00220A06" w:rsidP="00F35580">
            <w:pPr>
              <w:pStyle w:val="NormalIndent"/>
              <w:ind w:left="0"/>
              <w:rPr>
                <w:rFonts w:asciiTheme="minorHAnsi" w:hAnsiTheme="minorHAnsi" w:cstheme="minorHAnsi"/>
                <w:sz w:val="22"/>
                <w:szCs w:val="22"/>
              </w:rPr>
            </w:pPr>
          </w:p>
          <w:p w:rsidR="00220A06" w:rsidRDefault="00220A06" w:rsidP="00EB2725">
            <w:pPr>
              <w:pStyle w:val="ListParagraph"/>
              <w:numPr>
                <w:ilvl w:val="0"/>
                <w:numId w:val="14"/>
                <w:numberingChange w:id="303" w:author="Mark Jewiss" w:date="2010-03-18T19:52:00Z" w:original="%1:1:0:."/>
              </w:numPr>
              <w:rPr>
                <w:rFonts w:cstheme="minorHAnsi"/>
              </w:rPr>
            </w:pPr>
            <w:r w:rsidRPr="00403D5C">
              <w:rPr>
                <w:rFonts w:cstheme="minorHAnsi"/>
              </w:rPr>
              <w:t>Create Impact policies/</w:t>
            </w:r>
            <w:proofErr w:type="spellStart"/>
            <w:r w:rsidRPr="00403D5C">
              <w:rPr>
                <w:rFonts w:cstheme="minorHAnsi"/>
              </w:rPr>
              <w:t>OMNIbus</w:t>
            </w:r>
            <w:proofErr w:type="spellEnd"/>
            <w:r w:rsidRPr="00403D5C">
              <w:rPr>
                <w:rFonts w:cstheme="minorHAnsi"/>
              </w:rPr>
              <w:t xml:space="preserve"> triggers for event correlation</w:t>
            </w:r>
            <w:ins w:id="304" w:author="Mark Jewiss" w:date="2010-03-18T20:07:00Z">
              <w:r w:rsidR="00FB102A">
                <w:rPr>
                  <w:rFonts w:cstheme="minorHAnsi"/>
                </w:rPr>
                <w:t xml:space="preserve"> as per logic flow shown in </w:t>
              </w:r>
              <w:proofErr w:type="gramStart"/>
              <w:r w:rsidR="00FB102A">
                <w:rPr>
                  <w:rFonts w:cstheme="minorHAnsi"/>
                </w:rPr>
                <w:t>Appendix ?</w:t>
              </w:r>
              <w:proofErr w:type="gramEnd"/>
              <w:r w:rsidR="00FB102A">
                <w:rPr>
                  <w:rFonts w:cstheme="minorHAnsi"/>
                </w:rPr>
                <w:t>??</w:t>
              </w:r>
            </w:ins>
          </w:p>
          <w:p w:rsidR="00FB102A" w:rsidRPr="00403D5C" w:rsidRDefault="00FB102A" w:rsidP="00FB102A">
            <w:pPr>
              <w:pStyle w:val="ListParagraph"/>
              <w:numPr>
                <w:ins w:id="305" w:author="Mark Jewiss" w:date="2010-03-18T20:07:00Z"/>
              </w:numPr>
              <w:rPr>
                <w:ins w:id="306" w:author="Mark Jewiss" w:date="2010-03-18T20:07:00Z"/>
                <w:rFonts w:cstheme="minorHAnsi"/>
              </w:rPr>
              <w:pPrChange w:id="307" w:author="Mark Jewiss" w:date="2010-03-18T20:08:00Z">
                <w:pPr>
                  <w:pStyle w:val="ListParagraph"/>
                  <w:ind w:left="0"/>
                </w:pPr>
              </w:pPrChange>
            </w:pPr>
          </w:p>
          <w:p w:rsidR="00CC18D5" w:rsidRPr="00403D5C" w:rsidRDefault="00220A06" w:rsidP="00EB2725">
            <w:pPr>
              <w:pStyle w:val="ListParagraph"/>
              <w:numPr>
                <w:ilvl w:val="1"/>
                <w:numId w:val="14"/>
                <w:numberingChange w:id="308" w:author="Mark Jewiss" w:date="2010-03-18T19:52:00Z" w:original="%2:1:4:."/>
              </w:numPr>
              <w:rPr>
                <w:rFonts w:cstheme="minorHAnsi"/>
              </w:rPr>
            </w:pPr>
            <w:r w:rsidRPr="00403D5C">
              <w:rPr>
                <w:rFonts w:cstheme="minorHAnsi"/>
              </w:rPr>
              <w:t>DRI Out of Service alarms</w:t>
            </w:r>
          </w:p>
          <w:p w:rsidR="00CC18D5" w:rsidRPr="00403D5C" w:rsidRDefault="00CC18D5" w:rsidP="00EB2725">
            <w:pPr>
              <w:pStyle w:val="ListParagraph"/>
              <w:numPr>
                <w:ilvl w:val="1"/>
                <w:numId w:val="14"/>
                <w:numberingChange w:id="309" w:author="Mark Jewiss" w:date="2010-03-18T19:52:00Z" w:original="%2:2:4:."/>
              </w:numPr>
              <w:rPr>
                <w:rFonts w:cstheme="minorHAnsi"/>
              </w:rPr>
            </w:pPr>
            <w:r w:rsidRPr="00403D5C">
              <w:rPr>
                <w:rFonts w:cstheme="minorHAnsi"/>
              </w:rPr>
              <w:t>BSS Environmental alarm Handling</w:t>
            </w:r>
          </w:p>
          <w:p w:rsidR="00CC18D5" w:rsidRPr="00403D5C" w:rsidRDefault="00220A06" w:rsidP="00EB2725">
            <w:pPr>
              <w:pStyle w:val="ListParagraph"/>
              <w:numPr>
                <w:ilvl w:val="1"/>
                <w:numId w:val="14"/>
                <w:numberingChange w:id="310" w:author="Mark Jewiss" w:date="2010-03-18T19:52:00Z" w:original="%2:3:4:."/>
              </w:numPr>
              <w:rPr>
                <w:rFonts w:cstheme="minorHAnsi"/>
              </w:rPr>
            </w:pPr>
            <w:r w:rsidRPr="00403D5C">
              <w:rPr>
                <w:rFonts w:cstheme="minorHAnsi"/>
              </w:rPr>
              <w:t>Site Down alarm handling</w:t>
            </w:r>
          </w:p>
          <w:p w:rsidR="00220A06" w:rsidRPr="00403D5C" w:rsidRDefault="00220A06" w:rsidP="00EB2725">
            <w:pPr>
              <w:pStyle w:val="ListParagraph"/>
              <w:numPr>
                <w:ilvl w:val="1"/>
                <w:numId w:val="14"/>
                <w:numberingChange w:id="311" w:author="Mark Jewiss" w:date="2010-03-18T19:52:00Z" w:original="%2:4:4:."/>
              </w:numPr>
              <w:rPr>
                <w:rFonts w:cstheme="minorHAnsi"/>
              </w:rPr>
            </w:pPr>
            <w:r w:rsidRPr="00403D5C">
              <w:rPr>
                <w:rFonts w:cstheme="minorHAnsi"/>
              </w:rPr>
              <w:t>Multiple BTS down alarms</w:t>
            </w:r>
          </w:p>
          <w:p w:rsidR="00220A06" w:rsidRPr="00403D5C" w:rsidRDefault="00220A06" w:rsidP="00EB2725">
            <w:pPr>
              <w:pStyle w:val="ListParagraph"/>
              <w:numPr>
                <w:ilvl w:val="1"/>
                <w:numId w:val="14"/>
                <w:numberingChange w:id="312" w:author="Mark Jewiss" w:date="2010-03-18T19:52:00Z" w:original="%2:5:4:."/>
              </w:numPr>
              <w:rPr>
                <w:rFonts w:cstheme="minorHAnsi"/>
              </w:rPr>
            </w:pPr>
            <w:r w:rsidRPr="00403D5C">
              <w:rPr>
                <w:rFonts w:cstheme="minorHAnsi"/>
              </w:rPr>
              <w:t>RSL/GSL/MSL alarm handling</w:t>
            </w:r>
          </w:p>
          <w:p w:rsidR="00220A06" w:rsidRPr="00403D5C" w:rsidRDefault="00220A06" w:rsidP="00EB2725">
            <w:pPr>
              <w:pStyle w:val="ListParagraph"/>
              <w:numPr>
                <w:ilvl w:val="1"/>
                <w:numId w:val="14"/>
                <w:numberingChange w:id="313" w:author="Mark Jewiss" w:date="2010-03-18T19:52:00Z" w:original="%2:6:4:."/>
              </w:numPr>
              <w:rPr>
                <w:rFonts w:cstheme="minorHAnsi"/>
              </w:rPr>
            </w:pPr>
            <w:r w:rsidRPr="00403D5C">
              <w:rPr>
                <w:rFonts w:cstheme="minorHAnsi"/>
              </w:rPr>
              <w:t xml:space="preserve">X25 failures caused by </w:t>
            </w:r>
            <w:proofErr w:type="spellStart"/>
            <w:r w:rsidRPr="00403D5C">
              <w:rPr>
                <w:rFonts w:cstheme="minorHAnsi"/>
              </w:rPr>
              <w:t>TxN</w:t>
            </w:r>
            <w:proofErr w:type="spellEnd"/>
            <w:r w:rsidRPr="00403D5C">
              <w:rPr>
                <w:rFonts w:cstheme="minorHAnsi"/>
              </w:rPr>
              <w:t xml:space="preserve"> problems</w:t>
            </w:r>
          </w:p>
          <w:p w:rsidR="00220A06" w:rsidRPr="00403D5C" w:rsidRDefault="00220A06" w:rsidP="00EB2725">
            <w:pPr>
              <w:pStyle w:val="ListParagraph"/>
              <w:numPr>
                <w:ilvl w:val="1"/>
                <w:numId w:val="14"/>
                <w:numberingChange w:id="314" w:author="Mark Jewiss" w:date="2010-03-18T19:52:00Z" w:original="%2:7:4:."/>
              </w:numPr>
              <w:rPr>
                <w:rFonts w:cstheme="minorHAnsi"/>
              </w:rPr>
            </w:pPr>
            <w:r w:rsidRPr="00403D5C">
              <w:rPr>
                <w:rFonts w:cstheme="minorHAnsi"/>
              </w:rPr>
              <w:t>Cell performance related alarm handling</w:t>
            </w:r>
          </w:p>
          <w:p w:rsidR="00220A06" w:rsidRPr="00403D5C" w:rsidRDefault="00220A06" w:rsidP="00EB2725">
            <w:pPr>
              <w:pStyle w:val="ListParagraph"/>
              <w:numPr>
                <w:ilvl w:val="1"/>
                <w:numId w:val="14"/>
                <w:numberingChange w:id="315" w:author="Mark Jewiss" w:date="2010-03-18T19:52:00Z" w:original="%2:8:4:."/>
              </w:numPr>
              <w:rPr>
                <w:rFonts w:cstheme="minorHAnsi"/>
              </w:rPr>
            </w:pPr>
            <w:r w:rsidRPr="00403D5C">
              <w:rPr>
                <w:rFonts w:cstheme="minorHAnsi"/>
              </w:rPr>
              <w:t>RSL link disconnected alarms</w:t>
            </w:r>
          </w:p>
          <w:p w:rsidR="00220A06" w:rsidRPr="00403D5C" w:rsidRDefault="00220A06" w:rsidP="00EB2725">
            <w:pPr>
              <w:pStyle w:val="ListParagraph"/>
              <w:numPr>
                <w:ilvl w:val="1"/>
                <w:numId w:val="14"/>
                <w:numberingChange w:id="316" w:author="Mark Jewiss" w:date="2010-03-18T19:52:00Z" w:original="%2:9:4:."/>
              </w:numPr>
              <w:rPr>
                <w:rFonts w:cstheme="minorHAnsi"/>
              </w:rPr>
            </w:pPr>
            <w:r w:rsidRPr="00403D5C">
              <w:rPr>
                <w:rFonts w:cstheme="minorHAnsi"/>
              </w:rPr>
              <w:t>Lack of events detection for each OMC</w:t>
            </w:r>
          </w:p>
          <w:p w:rsidR="00220A06" w:rsidRPr="00403D5C" w:rsidRDefault="00220A06" w:rsidP="00EB2725">
            <w:pPr>
              <w:pStyle w:val="ListParagraph"/>
              <w:numPr>
                <w:ilvl w:val="1"/>
                <w:numId w:val="14"/>
                <w:numberingChange w:id="317" w:author="Mark Jewiss" w:date="2010-03-18T19:52:00Z" w:original="%2:10:4:."/>
              </w:numPr>
              <w:rPr>
                <w:rFonts w:cstheme="minorHAnsi"/>
              </w:rPr>
            </w:pPr>
            <w:proofErr w:type="spellStart"/>
            <w:r w:rsidRPr="00403D5C">
              <w:rPr>
                <w:rFonts w:cstheme="minorHAnsi"/>
              </w:rPr>
              <w:t>TxN</w:t>
            </w:r>
            <w:proofErr w:type="spellEnd"/>
            <w:r w:rsidRPr="00403D5C">
              <w:rPr>
                <w:rFonts w:cstheme="minorHAnsi"/>
              </w:rPr>
              <w:t xml:space="preserve"> environmental alarm handling</w:t>
            </w:r>
          </w:p>
          <w:p w:rsidR="00220A06" w:rsidRPr="00403D5C" w:rsidRDefault="00220A06" w:rsidP="00EB2725">
            <w:pPr>
              <w:pStyle w:val="ListParagraph"/>
              <w:numPr>
                <w:ilvl w:val="1"/>
                <w:numId w:val="14"/>
                <w:numberingChange w:id="318" w:author="Mark Jewiss" w:date="2010-03-18T19:52:00Z" w:original="%2:11:4:."/>
              </w:numPr>
              <w:rPr>
                <w:rFonts w:cstheme="minorHAnsi"/>
              </w:rPr>
            </w:pPr>
            <w:proofErr w:type="spellStart"/>
            <w:r w:rsidRPr="00403D5C">
              <w:rPr>
                <w:rFonts w:cstheme="minorHAnsi"/>
              </w:rPr>
              <w:t>TxN</w:t>
            </w:r>
            <w:proofErr w:type="spellEnd"/>
            <w:r w:rsidRPr="00403D5C">
              <w:rPr>
                <w:rFonts w:cstheme="minorHAnsi"/>
              </w:rPr>
              <w:t xml:space="preserve"> Input power low/high/abnormal</w:t>
            </w:r>
          </w:p>
          <w:p w:rsidR="00220A06" w:rsidRPr="00403D5C" w:rsidRDefault="00220A06" w:rsidP="00EB2725">
            <w:pPr>
              <w:pStyle w:val="ListParagraph"/>
              <w:numPr>
                <w:ilvl w:val="1"/>
                <w:numId w:val="14"/>
                <w:numberingChange w:id="319" w:author="Mark Jewiss" w:date="2010-03-18T19:52:00Z" w:original="%2:12:4:."/>
              </w:numPr>
              <w:rPr>
                <w:rFonts w:cstheme="minorHAnsi"/>
              </w:rPr>
            </w:pPr>
            <w:proofErr w:type="spellStart"/>
            <w:r w:rsidRPr="00403D5C">
              <w:rPr>
                <w:rFonts w:cstheme="minorHAnsi"/>
              </w:rPr>
              <w:t>TxN</w:t>
            </w:r>
            <w:proofErr w:type="spellEnd"/>
            <w:r w:rsidRPr="00403D5C">
              <w:rPr>
                <w:rFonts w:cstheme="minorHAnsi"/>
              </w:rPr>
              <w:t xml:space="preserve"> External Customer alarms</w:t>
            </w:r>
          </w:p>
          <w:p w:rsidR="00220A06" w:rsidRPr="00403D5C" w:rsidRDefault="00220A06" w:rsidP="00EB2725">
            <w:pPr>
              <w:pStyle w:val="ListParagraph"/>
              <w:numPr>
                <w:ilvl w:val="1"/>
                <w:numId w:val="14"/>
                <w:numberingChange w:id="320" w:author="Mark Jewiss" w:date="2010-03-18T19:52:00Z" w:original="%2:13:4:."/>
              </w:numPr>
              <w:rPr>
                <w:rFonts w:cstheme="minorHAnsi"/>
              </w:rPr>
            </w:pPr>
            <w:r w:rsidRPr="00403D5C">
              <w:rPr>
                <w:rFonts w:cstheme="minorHAnsi"/>
              </w:rPr>
              <w:t>R-LOS Fibre break alarm handling</w:t>
            </w:r>
          </w:p>
          <w:p w:rsidR="00220A06" w:rsidRPr="00403D5C" w:rsidRDefault="00220A06" w:rsidP="00EB2725">
            <w:pPr>
              <w:pStyle w:val="ListParagraph"/>
              <w:numPr>
                <w:ilvl w:val="1"/>
                <w:numId w:val="14"/>
                <w:numberingChange w:id="321" w:author="Mark Jewiss" w:date="2010-03-18T19:52:00Z" w:original="%2:14:4:."/>
              </w:numPr>
              <w:rPr>
                <w:rFonts w:cstheme="minorHAnsi"/>
              </w:rPr>
            </w:pPr>
            <w:r w:rsidRPr="00403D5C">
              <w:rPr>
                <w:rFonts w:cstheme="minorHAnsi"/>
              </w:rPr>
              <w:t>Microwave error alarm handling</w:t>
            </w:r>
          </w:p>
          <w:p w:rsidR="00220A06" w:rsidRPr="00403D5C" w:rsidRDefault="00220A06" w:rsidP="00EB2725">
            <w:pPr>
              <w:pStyle w:val="ListParagraph"/>
              <w:numPr>
                <w:ilvl w:val="1"/>
                <w:numId w:val="14"/>
                <w:numberingChange w:id="322" w:author="Mark Jewiss" w:date="2010-03-18T19:52:00Z" w:original="%2:15:4:."/>
              </w:numPr>
              <w:rPr>
                <w:rFonts w:cstheme="minorHAnsi"/>
              </w:rPr>
            </w:pPr>
            <w:r w:rsidRPr="00403D5C">
              <w:rPr>
                <w:rFonts w:cstheme="minorHAnsi"/>
              </w:rPr>
              <w:t>Microwave environmental alarm handling</w:t>
            </w:r>
          </w:p>
          <w:p w:rsidR="00220A06" w:rsidRPr="00403D5C" w:rsidRDefault="00220A06" w:rsidP="00EB2725">
            <w:pPr>
              <w:pStyle w:val="ListParagraph"/>
              <w:numPr>
                <w:ilvl w:val="1"/>
                <w:numId w:val="14"/>
                <w:numberingChange w:id="323" w:author="Mark Jewiss" w:date="2010-03-18T19:52:00Z" w:original="%2:16:4:."/>
              </w:numPr>
              <w:rPr>
                <w:rFonts w:cstheme="minorHAnsi"/>
              </w:rPr>
            </w:pPr>
            <w:r w:rsidRPr="00403D5C">
              <w:rPr>
                <w:rFonts w:cstheme="minorHAnsi"/>
              </w:rPr>
              <w:t>Microwave Equipment Power Supply alarm handling</w:t>
            </w:r>
          </w:p>
          <w:p w:rsidR="00220A06" w:rsidRPr="00403D5C" w:rsidRDefault="00220A06" w:rsidP="00EB2725">
            <w:pPr>
              <w:pStyle w:val="ListParagraph"/>
              <w:numPr>
                <w:ilvl w:val="1"/>
                <w:numId w:val="14"/>
                <w:numberingChange w:id="324" w:author="Mark Jewiss" w:date="2010-03-18T19:52:00Z" w:original="%2:17:4:."/>
              </w:numPr>
              <w:rPr>
                <w:rFonts w:cstheme="minorHAnsi"/>
              </w:rPr>
            </w:pPr>
            <w:r w:rsidRPr="00403D5C">
              <w:rPr>
                <w:rFonts w:cstheme="minorHAnsi"/>
              </w:rPr>
              <w:t>Cross Domain GPRS alarm handling</w:t>
            </w:r>
          </w:p>
          <w:p w:rsidR="00220A06" w:rsidRPr="00403D5C" w:rsidRDefault="00220A06" w:rsidP="00EB2725">
            <w:pPr>
              <w:pStyle w:val="ListParagraph"/>
              <w:numPr>
                <w:ilvl w:val="1"/>
                <w:numId w:val="14"/>
                <w:numberingChange w:id="325" w:author="Mark Jewiss" w:date="2010-03-18T19:52:00Z" w:original="%2:18:4:."/>
              </w:numPr>
              <w:rPr>
                <w:rFonts w:cstheme="minorHAnsi"/>
              </w:rPr>
            </w:pPr>
            <w:r w:rsidRPr="00403D5C">
              <w:rPr>
                <w:rFonts w:cstheme="minorHAnsi"/>
              </w:rPr>
              <w:t>Cell GPRS Failure alarm handling</w:t>
            </w:r>
          </w:p>
          <w:p w:rsidR="00220A06" w:rsidRPr="00403D5C" w:rsidRDefault="00220A06" w:rsidP="00EB2725">
            <w:pPr>
              <w:pStyle w:val="ListParagraph"/>
              <w:numPr>
                <w:ilvl w:val="1"/>
                <w:numId w:val="14"/>
                <w:numberingChange w:id="326" w:author="Mark Jewiss" w:date="2010-03-18T19:52:00Z" w:original="%2:19:4:."/>
              </w:numPr>
              <w:rPr>
                <w:rFonts w:cstheme="minorHAnsi"/>
              </w:rPr>
            </w:pPr>
            <w:r w:rsidRPr="00403D5C">
              <w:rPr>
                <w:rFonts w:cstheme="minorHAnsi"/>
              </w:rPr>
              <w:t>CORE Signalling Down C7 alarm handling</w:t>
            </w:r>
          </w:p>
          <w:p w:rsidR="00220A06" w:rsidRPr="00403D5C" w:rsidRDefault="00220A06" w:rsidP="00EB2725">
            <w:pPr>
              <w:pStyle w:val="ListParagraph"/>
              <w:numPr>
                <w:ilvl w:val="1"/>
                <w:numId w:val="14"/>
                <w:numberingChange w:id="327" w:author="Mark Jewiss" w:date="2010-03-18T19:52:00Z" w:original="%2:20:4:."/>
              </w:numPr>
              <w:rPr>
                <w:rFonts w:cstheme="minorHAnsi"/>
              </w:rPr>
            </w:pPr>
            <w:r w:rsidRPr="00403D5C">
              <w:rPr>
                <w:rFonts w:cstheme="minorHAnsi"/>
              </w:rPr>
              <w:t>CORE Media Outage alarm handling</w:t>
            </w:r>
          </w:p>
          <w:p w:rsidR="00220A06" w:rsidRPr="00403D5C" w:rsidRDefault="00220A06" w:rsidP="00EB2725">
            <w:pPr>
              <w:pStyle w:val="ListParagraph"/>
              <w:numPr>
                <w:ilvl w:val="1"/>
                <w:numId w:val="14"/>
                <w:numberingChange w:id="328" w:author="Mark Jewiss" w:date="2010-03-18T19:52:00Z" w:original="%2:21:4:."/>
              </w:numPr>
              <w:rPr>
                <w:rFonts w:cstheme="minorHAnsi"/>
              </w:rPr>
            </w:pPr>
            <w:r w:rsidRPr="00403D5C">
              <w:rPr>
                <w:rFonts w:cstheme="minorHAnsi"/>
              </w:rPr>
              <w:t>CORE Hardware alarm handling</w:t>
            </w:r>
          </w:p>
          <w:p w:rsidR="00220A06" w:rsidRPr="00403D5C" w:rsidRDefault="00220A06" w:rsidP="00EB2725">
            <w:pPr>
              <w:pStyle w:val="ListParagraph"/>
              <w:numPr>
                <w:ilvl w:val="1"/>
                <w:numId w:val="14"/>
                <w:numberingChange w:id="329" w:author="Mark Jewiss" w:date="2010-03-18T19:52:00Z" w:original="%2:22:4:."/>
              </w:numPr>
              <w:rPr>
                <w:rFonts w:cstheme="minorHAnsi"/>
              </w:rPr>
            </w:pPr>
            <w:r w:rsidRPr="00403D5C">
              <w:rPr>
                <w:rFonts w:cstheme="minorHAnsi"/>
              </w:rPr>
              <w:t xml:space="preserve">CORE STP </w:t>
            </w:r>
            <w:proofErr w:type="spellStart"/>
            <w:r w:rsidRPr="00403D5C">
              <w:rPr>
                <w:rFonts w:cstheme="minorHAnsi"/>
              </w:rPr>
              <w:t>Linkset</w:t>
            </w:r>
            <w:proofErr w:type="spellEnd"/>
            <w:r w:rsidRPr="00403D5C">
              <w:rPr>
                <w:rFonts w:cstheme="minorHAnsi"/>
              </w:rPr>
              <w:t xml:space="preserve"> down alarm handling</w:t>
            </w:r>
          </w:p>
          <w:p w:rsidR="00220A06" w:rsidRPr="00403D5C" w:rsidRDefault="00220A06" w:rsidP="00EB2725">
            <w:pPr>
              <w:pStyle w:val="ListParagraph"/>
              <w:numPr>
                <w:ilvl w:val="1"/>
                <w:numId w:val="14"/>
                <w:numberingChange w:id="330" w:author="Mark Jewiss" w:date="2010-03-18T19:52:00Z" w:original="%2:23:4:."/>
              </w:numPr>
              <w:rPr>
                <w:rFonts w:cstheme="minorHAnsi"/>
              </w:rPr>
            </w:pPr>
            <w:r w:rsidRPr="00403D5C">
              <w:rPr>
                <w:rFonts w:cstheme="minorHAnsi"/>
              </w:rPr>
              <w:t>CORE STP Card Isolation alarm handling</w:t>
            </w:r>
          </w:p>
          <w:p w:rsidR="00220A06" w:rsidRPr="00403D5C" w:rsidRDefault="00220A06" w:rsidP="00EB2725">
            <w:pPr>
              <w:pStyle w:val="ListParagraph"/>
              <w:numPr>
                <w:ilvl w:val="1"/>
                <w:numId w:val="14"/>
                <w:numberingChange w:id="331" w:author="Mark Jewiss" w:date="2010-03-18T19:52:00Z" w:original="%2:24:4:."/>
              </w:numPr>
              <w:rPr>
                <w:rFonts w:cstheme="minorHAnsi"/>
              </w:rPr>
            </w:pPr>
            <w:r w:rsidRPr="00403D5C">
              <w:rPr>
                <w:rFonts w:cstheme="minorHAnsi"/>
              </w:rPr>
              <w:t>CORE STP DIU Down alarm handling</w:t>
            </w:r>
          </w:p>
          <w:p w:rsidR="00220A06" w:rsidRPr="00403D5C" w:rsidRDefault="00220A06" w:rsidP="00EB2725">
            <w:pPr>
              <w:pStyle w:val="ListParagraph"/>
              <w:numPr>
                <w:ilvl w:val="1"/>
                <w:numId w:val="14"/>
                <w:numberingChange w:id="332" w:author="Mark Jewiss" w:date="2010-03-18T19:52:00Z" w:original="%2:25:4:."/>
              </w:numPr>
              <w:rPr>
                <w:rFonts w:cstheme="minorHAnsi"/>
              </w:rPr>
            </w:pPr>
            <w:r w:rsidRPr="00403D5C">
              <w:rPr>
                <w:rFonts w:cstheme="minorHAnsi"/>
              </w:rPr>
              <w:t>CORE STP DPC Down alarm handling</w:t>
            </w:r>
          </w:p>
          <w:p w:rsidR="00220A06" w:rsidRPr="00403D5C" w:rsidRDefault="00220A06" w:rsidP="00EB2725">
            <w:pPr>
              <w:pStyle w:val="ListParagraph"/>
              <w:numPr>
                <w:ilvl w:val="1"/>
                <w:numId w:val="14"/>
                <w:numberingChange w:id="333" w:author="Mark Jewiss" w:date="2010-03-18T19:52:00Z" w:original="%2:26:4:."/>
              </w:numPr>
              <w:rPr>
                <w:rFonts w:cstheme="minorHAnsi"/>
              </w:rPr>
            </w:pPr>
            <w:r w:rsidRPr="00403D5C">
              <w:rPr>
                <w:rFonts w:cstheme="minorHAnsi"/>
              </w:rPr>
              <w:t>IN Node Down alarm handling</w:t>
            </w:r>
          </w:p>
          <w:p w:rsidR="00220A06" w:rsidRPr="00403D5C" w:rsidRDefault="00220A06" w:rsidP="00EB2725">
            <w:pPr>
              <w:pStyle w:val="ListParagraph"/>
              <w:numPr>
                <w:ilvl w:val="1"/>
                <w:numId w:val="14"/>
                <w:numberingChange w:id="334" w:author="Mark Jewiss" w:date="2010-03-18T19:52:00Z" w:original="%2:27:4:."/>
              </w:numPr>
              <w:rPr>
                <w:rFonts w:cstheme="minorHAnsi"/>
              </w:rPr>
            </w:pPr>
            <w:r w:rsidRPr="00403D5C">
              <w:rPr>
                <w:rFonts w:cstheme="minorHAnsi"/>
              </w:rPr>
              <w:t>IN Process Error alarm handling</w:t>
            </w:r>
          </w:p>
          <w:p w:rsidR="00220A06" w:rsidRPr="00403D5C" w:rsidRDefault="00220A06" w:rsidP="00EB2725">
            <w:pPr>
              <w:pStyle w:val="ListParagraph"/>
              <w:numPr>
                <w:ilvl w:val="1"/>
                <w:numId w:val="14"/>
                <w:numberingChange w:id="335" w:author="Mark Jewiss" w:date="2010-03-18T19:52:00Z" w:original="%2:28:4:."/>
              </w:numPr>
              <w:rPr>
                <w:rFonts w:cstheme="minorHAnsi"/>
              </w:rPr>
            </w:pPr>
            <w:r w:rsidRPr="00403D5C">
              <w:rPr>
                <w:rFonts w:cstheme="minorHAnsi"/>
              </w:rPr>
              <w:t>IN Call Gaping alarm handling</w:t>
            </w:r>
          </w:p>
          <w:p w:rsidR="00220A06" w:rsidRPr="00403D5C" w:rsidRDefault="00220A06" w:rsidP="00EB2725">
            <w:pPr>
              <w:pStyle w:val="ListParagraph"/>
              <w:numPr>
                <w:ilvl w:val="1"/>
                <w:numId w:val="14"/>
                <w:numberingChange w:id="336" w:author="Mark Jewiss" w:date="2010-03-18T19:52:00Z" w:original="%2:29:4:."/>
              </w:numPr>
              <w:rPr>
                <w:rFonts w:cstheme="minorHAnsi"/>
              </w:rPr>
            </w:pPr>
            <w:r w:rsidRPr="00403D5C">
              <w:rPr>
                <w:rFonts w:cstheme="minorHAnsi"/>
              </w:rPr>
              <w:t>IN Critical C7 Signalling alarm handling</w:t>
            </w:r>
          </w:p>
          <w:p w:rsidR="00220A06" w:rsidRPr="00403D5C" w:rsidRDefault="00220A06" w:rsidP="00EB2725">
            <w:pPr>
              <w:pStyle w:val="ListParagraph"/>
              <w:numPr>
                <w:ilvl w:val="1"/>
                <w:numId w:val="14"/>
                <w:numberingChange w:id="337" w:author="Mark Jewiss" w:date="2010-03-18T19:52:00Z" w:original="%2:30:4:."/>
              </w:numPr>
              <w:rPr>
                <w:rFonts w:cstheme="minorHAnsi"/>
              </w:rPr>
            </w:pPr>
            <w:r w:rsidRPr="00403D5C">
              <w:rPr>
                <w:rFonts w:cstheme="minorHAnsi"/>
              </w:rPr>
              <w:t>IN Critical Threshold Crossed alarm handling</w:t>
            </w:r>
          </w:p>
          <w:p w:rsidR="00220A06" w:rsidRPr="00403D5C" w:rsidRDefault="00220A06" w:rsidP="00EB2725">
            <w:pPr>
              <w:pStyle w:val="ListParagraph"/>
              <w:numPr>
                <w:ilvl w:val="1"/>
                <w:numId w:val="14"/>
                <w:numberingChange w:id="338" w:author="Mark Jewiss" w:date="2010-03-18T19:52:00Z" w:original="%2:31:4:."/>
              </w:numPr>
              <w:rPr>
                <w:rFonts w:cstheme="minorHAnsi"/>
              </w:rPr>
            </w:pPr>
            <w:r w:rsidRPr="00403D5C">
              <w:rPr>
                <w:rFonts w:cstheme="minorHAnsi"/>
              </w:rPr>
              <w:t>IN Critical Hardware alarm handling</w:t>
            </w:r>
          </w:p>
          <w:p w:rsidR="00220A06" w:rsidRPr="00403D5C" w:rsidRDefault="00220A06" w:rsidP="00EB2725">
            <w:pPr>
              <w:pStyle w:val="ListParagraph"/>
              <w:numPr>
                <w:ilvl w:val="1"/>
                <w:numId w:val="14"/>
                <w:numberingChange w:id="339" w:author="Mark Jewiss" w:date="2010-03-18T19:52:00Z" w:original="%2:32:4:."/>
              </w:numPr>
              <w:rPr>
                <w:rFonts w:cstheme="minorHAnsi"/>
              </w:rPr>
            </w:pPr>
            <w:r w:rsidRPr="00403D5C">
              <w:rPr>
                <w:rFonts w:cstheme="minorHAnsi"/>
              </w:rPr>
              <w:t>IN DPC alarm handling</w:t>
            </w:r>
          </w:p>
          <w:p w:rsidR="00220A06" w:rsidRPr="00403D5C" w:rsidRDefault="00220A06" w:rsidP="00EB2725">
            <w:pPr>
              <w:pStyle w:val="ListParagraph"/>
              <w:numPr>
                <w:ilvl w:val="1"/>
                <w:numId w:val="14"/>
                <w:numberingChange w:id="340" w:author="Mark Jewiss" w:date="2010-03-18T19:52:00Z" w:original="%2:33:4:."/>
              </w:numPr>
              <w:rPr>
                <w:rFonts w:cstheme="minorHAnsi"/>
              </w:rPr>
            </w:pPr>
            <w:r w:rsidRPr="00403D5C">
              <w:rPr>
                <w:rFonts w:cstheme="minorHAnsi"/>
              </w:rPr>
              <w:t>IN Environmental alarm handling</w:t>
            </w:r>
          </w:p>
          <w:p w:rsidR="00220A06" w:rsidRPr="00403D5C" w:rsidRDefault="00220A06" w:rsidP="00EB2725">
            <w:pPr>
              <w:pStyle w:val="ListParagraph"/>
              <w:numPr>
                <w:ilvl w:val="1"/>
                <w:numId w:val="14"/>
                <w:numberingChange w:id="341" w:author="Mark Jewiss" w:date="2010-03-18T19:52:00Z" w:original="%2:34:4:."/>
              </w:numPr>
              <w:rPr>
                <w:rFonts w:cstheme="minorHAnsi"/>
              </w:rPr>
            </w:pPr>
            <w:r w:rsidRPr="00403D5C">
              <w:rPr>
                <w:rFonts w:cstheme="minorHAnsi"/>
              </w:rPr>
              <w:t xml:space="preserve">IN </w:t>
            </w:r>
            <w:proofErr w:type="spellStart"/>
            <w:r w:rsidRPr="00403D5C">
              <w:rPr>
                <w:rFonts w:cstheme="minorHAnsi"/>
              </w:rPr>
              <w:t>Valista</w:t>
            </w:r>
            <w:proofErr w:type="spellEnd"/>
            <w:r w:rsidRPr="00403D5C">
              <w:rPr>
                <w:rFonts w:cstheme="minorHAnsi"/>
              </w:rPr>
              <w:t xml:space="preserve"> Issue on IN alarm handling</w:t>
            </w:r>
          </w:p>
          <w:p w:rsidR="00220A06" w:rsidRPr="00403D5C" w:rsidRDefault="00220A06" w:rsidP="00EB2725">
            <w:pPr>
              <w:pStyle w:val="ListParagraph"/>
              <w:numPr>
                <w:ilvl w:val="1"/>
                <w:numId w:val="14"/>
                <w:numberingChange w:id="342" w:author="Mark Jewiss" w:date="2010-03-18T19:52:00Z" w:original="%2:35:4:."/>
              </w:numPr>
              <w:rPr>
                <w:rFonts w:cstheme="minorHAnsi"/>
              </w:rPr>
            </w:pPr>
            <w:r w:rsidRPr="00403D5C">
              <w:rPr>
                <w:rFonts w:cstheme="minorHAnsi"/>
              </w:rPr>
              <w:t>IN VOMS alarm handling</w:t>
            </w:r>
          </w:p>
          <w:p w:rsidR="00220A06" w:rsidRPr="00403D5C" w:rsidRDefault="00220A06" w:rsidP="00EB2725">
            <w:pPr>
              <w:pStyle w:val="ListParagraph"/>
              <w:numPr>
                <w:ilvl w:val="1"/>
                <w:numId w:val="14"/>
                <w:numberingChange w:id="343" w:author="Mark Jewiss" w:date="2010-03-18T19:52:00Z" w:original="%2:36:4:."/>
              </w:numPr>
              <w:rPr>
                <w:rFonts w:cstheme="minorHAnsi"/>
              </w:rPr>
            </w:pPr>
            <w:r w:rsidRPr="00403D5C">
              <w:rPr>
                <w:rFonts w:cstheme="minorHAnsi"/>
              </w:rPr>
              <w:t>SMSC Service Impacting alarm handling</w:t>
            </w:r>
          </w:p>
          <w:p w:rsidR="00220A06" w:rsidRPr="00403D5C" w:rsidRDefault="00220A06" w:rsidP="00EB2725">
            <w:pPr>
              <w:pStyle w:val="ListParagraph"/>
              <w:numPr>
                <w:ilvl w:val="1"/>
                <w:numId w:val="14"/>
                <w:numberingChange w:id="344" w:author="Mark Jewiss" w:date="2010-03-18T19:52:00Z" w:original="%2:37:4:."/>
              </w:numPr>
              <w:rPr>
                <w:rFonts w:cstheme="minorHAnsi"/>
              </w:rPr>
            </w:pPr>
            <w:r w:rsidRPr="00403D5C">
              <w:rPr>
                <w:rFonts w:cstheme="minorHAnsi"/>
              </w:rPr>
              <w:t>SGSN Hardware alarm handling</w:t>
            </w:r>
          </w:p>
          <w:p w:rsidR="00220A06" w:rsidRPr="00403D5C" w:rsidRDefault="00220A06" w:rsidP="00EB2725">
            <w:pPr>
              <w:pStyle w:val="ListParagraph"/>
              <w:numPr>
                <w:ilvl w:val="1"/>
                <w:numId w:val="14"/>
                <w:numberingChange w:id="345" w:author="Mark Jewiss" w:date="2010-03-18T19:52:00Z" w:original="%2:38:4:."/>
              </w:numPr>
              <w:rPr>
                <w:rFonts w:cstheme="minorHAnsi"/>
              </w:rPr>
            </w:pPr>
            <w:r w:rsidRPr="00403D5C">
              <w:rPr>
                <w:rFonts w:cstheme="minorHAnsi"/>
              </w:rPr>
              <w:t>SGSN Multiple C7 Link Down alarm handling</w:t>
            </w:r>
          </w:p>
          <w:p w:rsidR="00220A06" w:rsidRPr="00403D5C" w:rsidRDefault="00220A06" w:rsidP="00EB2725">
            <w:pPr>
              <w:pStyle w:val="ListParagraph"/>
              <w:numPr>
                <w:ilvl w:val="1"/>
                <w:numId w:val="14"/>
                <w:numberingChange w:id="346" w:author="Mark Jewiss" w:date="2010-03-18T19:52:00Z" w:original="%2:39:4:."/>
              </w:numPr>
              <w:rPr>
                <w:rFonts w:cstheme="minorHAnsi"/>
              </w:rPr>
            </w:pPr>
            <w:r w:rsidRPr="00403D5C">
              <w:rPr>
                <w:rFonts w:cstheme="minorHAnsi"/>
              </w:rPr>
              <w:t>APS impact correlation</w:t>
            </w:r>
          </w:p>
          <w:p w:rsidR="00220A06" w:rsidRPr="00403D5C" w:rsidRDefault="00220A06" w:rsidP="00EB2725">
            <w:pPr>
              <w:pStyle w:val="ListParagraph"/>
              <w:numPr>
                <w:ilvl w:val="1"/>
                <w:numId w:val="14"/>
                <w:numberingChange w:id="347" w:author="Mark Jewiss" w:date="2010-03-18T19:52:00Z" w:original="%2:40:4:."/>
              </w:numPr>
              <w:rPr>
                <w:rFonts w:cstheme="minorHAnsi"/>
              </w:rPr>
            </w:pPr>
            <w:r w:rsidRPr="00403D5C">
              <w:rPr>
                <w:rFonts w:cstheme="minorHAnsi"/>
              </w:rPr>
              <w:t xml:space="preserve">C7 </w:t>
            </w:r>
            <w:del w:id="348" w:author="Mark Jewiss" w:date="2010-03-18T20:08:00Z">
              <w:r w:rsidRPr="00403D5C" w:rsidDel="00FB102A">
                <w:rPr>
                  <w:rFonts w:cstheme="minorHAnsi"/>
                </w:rPr>
                <w:delText>signaling</w:delText>
              </w:r>
            </w:del>
            <w:ins w:id="349" w:author="Mark Jewiss" w:date="2010-03-18T20:08:00Z">
              <w:r w:rsidR="00FB102A" w:rsidRPr="00403D5C">
                <w:rPr>
                  <w:rFonts w:cstheme="minorHAnsi"/>
                </w:rPr>
                <w:t>signalling</w:t>
              </w:r>
            </w:ins>
            <w:r w:rsidRPr="00403D5C">
              <w:rPr>
                <w:rFonts w:cstheme="minorHAnsi"/>
              </w:rPr>
              <w:t xml:space="preserve"> correlation and multi fails in city</w:t>
            </w:r>
          </w:p>
          <w:p w:rsidR="00220A06" w:rsidRPr="00403D5C" w:rsidRDefault="00220A06" w:rsidP="00EB2725">
            <w:pPr>
              <w:pStyle w:val="ListParagraph"/>
              <w:numPr>
                <w:ilvl w:val="1"/>
                <w:numId w:val="14"/>
                <w:numberingChange w:id="350" w:author="Mark Jewiss" w:date="2010-03-18T19:52:00Z" w:original="%2:41:4:."/>
              </w:numPr>
              <w:rPr>
                <w:rFonts w:cstheme="minorHAnsi"/>
              </w:rPr>
            </w:pPr>
            <w:r w:rsidRPr="00403D5C">
              <w:rPr>
                <w:rFonts w:cstheme="minorHAnsi"/>
              </w:rPr>
              <w:t>Alarm suppression during maintenance windows</w:t>
            </w:r>
          </w:p>
        </w:tc>
      </w:tr>
      <w:tr w:rsidR="00220A06" w:rsidRPr="00403D5C">
        <w:trPr>
          <w:trHeight w:val="504"/>
        </w:trPr>
        <w:tc>
          <w:tcPr>
            <w:tcW w:w="1933" w:type="dxa"/>
            <w:shd w:val="clear" w:color="auto" w:fill="B6DDE8" w:themeFill="accent5" w:themeFillTint="66"/>
            <w:vAlign w:val="center"/>
          </w:tcPr>
          <w:p w:rsidR="00220A06" w:rsidRPr="00403D5C" w:rsidRDefault="00220A06" w:rsidP="00F35580">
            <w:pPr>
              <w:pStyle w:val="NormalIndent"/>
              <w:ind w:left="0"/>
              <w:rPr>
                <w:rFonts w:asciiTheme="minorHAnsi" w:hAnsiTheme="minorHAnsi" w:cstheme="minorHAnsi"/>
                <w:b/>
                <w:bCs/>
                <w:sz w:val="22"/>
                <w:szCs w:val="22"/>
              </w:rPr>
            </w:pPr>
          </w:p>
          <w:p w:rsidR="00220A06" w:rsidRPr="00403D5C" w:rsidRDefault="00220A06"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220A06" w:rsidRPr="00403D5C" w:rsidRDefault="00220A06" w:rsidP="00F35580">
            <w:pPr>
              <w:pStyle w:val="NormalIndent"/>
              <w:ind w:left="0"/>
              <w:rPr>
                <w:rFonts w:asciiTheme="minorHAnsi" w:hAnsiTheme="minorHAnsi" w:cstheme="minorHAnsi"/>
                <w:b/>
                <w:bCs/>
                <w:sz w:val="22"/>
                <w:szCs w:val="22"/>
              </w:rPr>
            </w:pPr>
          </w:p>
        </w:tc>
        <w:tc>
          <w:tcPr>
            <w:tcW w:w="6887" w:type="dxa"/>
            <w:gridSpan w:val="3"/>
            <w:vAlign w:val="center"/>
          </w:tcPr>
          <w:p w:rsidR="00220A06" w:rsidRPr="00403D5C" w:rsidRDefault="00220A06" w:rsidP="00F35580">
            <w:pPr>
              <w:pStyle w:val="NormalIndent"/>
              <w:ind w:left="0"/>
              <w:rPr>
                <w:rFonts w:asciiTheme="minorHAnsi" w:hAnsiTheme="minorHAnsi" w:cstheme="minorHAnsi"/>
                <w:sz w:val="22"/>
                <w:szCs w:val="22"/>
              </w:rPr>
            </w:pPr>
          </w:p>
          <w:p w:rsidR="00220A06" w:rsidRPr="00403D5C" w:rsidRDefault="00220A06" w:rsidP="00EB2725">
            <w:pPr>
              <w:pStyle w:val="NormalIndent"/>
              <w:numPr>
                <w:ilvl w:val="0"/>
                <w:numId w:val="15"/>
                <w:numberingChange w:id="351" w:author="Mark Jewiss" w:date="2010-03-18T19:52:00Z" w:original="%1:1:0:."/>
              </w:numPr>
              <w:rPr>
                <w:rFonts w:asciiTheme="minorHAnsi" w:hAnsiTheme="minorHAnsi" w:cstheme="minorHAnsi"/>
                <w:sz w:val="22"/>
                <w:szCs w:val="22"/>
              </w:rPr>
            </w:pPr>
            <w:r w:rsidRPr="00403D5C">
              <w:rPr>
                <w:rFonts w:asciiTheme="minorHAnsi" w:eastAsiaTheme="minorHAnsi" w:hAnsiTheme="minorHAnsi" w:cstheme="minorHAnsi"/>
                <w:noProof w:val="0"/>
                <w:sz w:val="22"/>
                <w:szCs w:val="22"/>
              </w:rPr>
              <w:t>Policies correlating events as expected</w:t>
            </w:r>
            <w:r w:rsidRPr="00403D5C">
              <w:rPr>
                <w:rFonts w:asciiTheme="minorHAnsi" w:hAnsiTheme="minorHAnsi" w:cstheme="minorHAnsi"/>
                <w:sz w:val="22"/>
                <w:szCs w:val="22"/>
              </w:rPr>
              <w:t>.</w:t>
            </w:r>
          </w:p>
          <w:p w:rsidR="00220A06" w:rsidRPr="00403D5C" w:rsidDel="00FB102A" w:rsidRDefault="00220A06" w:rsidP="00EB2725">
            <w:pPr>
              <w:pStyle w:val="NormalIndent"/>
              <w:numPr>
                <w:ilvl w:val="0"/>
                <w:numId w:val="15"/>
                <w:numberingChange w:id="352" w:author="Mark Jewiss" w:date="2010-03-18T19:52:00Z" w:original="%1:2:0:."/>
              </w:numPr>
              <w:rPr>
                <w:del w:id="353" w:author="Mark Jewiss" w:date="2010-03-18T20:08:00Z"/>
                <w:rFonts w:asciiTheme="minorHAnsi" w:eastAsiaTheme="minorHAnsi" w:hAnsiTheme="minorHAnsi" w:cstheme="minorHAnsi"/>
                <w:noProof w:val="0"/>
                <w:sz w:val="22"/>
                <w:szCs w:val="22"/>
              </w:rPr>
            </w:pPr>
            <w:del w:id="354" w:author="Mark Jewiss" w:date="2010-03-18T20:08:00Z">
              <w:r w:rsidRPr="00403D5C" w:rsidDel="00FB102A">
                <w:rPr>
                  <w:rFonts w:asciiTheme="minorHAnsi" w:eastAsiaTheme="minorHAnsi" w:hAnsiTheme="minorHAnsi" w:cstheme="minorHAnsi"/>
                  <w:noProof w:val="0"/>
                  <w:sz w:val="22"/>
                  <w:szCs w:val="22"/>
                </w:rPr>
                <w:delText>Trouble tickets being raised against events as expected.</w:delText>
              </w:r>
            </w:del>
          </w:p>
          <w:p w:rsidR="00220A06" w:rsidRPr="00403D5C" w:rsidDel="00FB102A" w:rsidRDefault="00220A06" w:rsidP="00EB2725">
            <w:pPr>
              <w:pStyle w:val="NormalIndent"/>
              <w:numPr>
                <w:ilvl w:val="0"/>
                <w:numId w:val="15"/>
                <w:numberingChange w:id="355" w:author="Mark Jewiss" w:date="2010-03-18T19:52:00Z" w:original="%1:3:0:."/>
              </w:numPr>
              <w:rPr>
                <w:del w:id="356" w:author="Mark Jewiss" w:date="2010-03-18T20:08:00Z"/>
                <w:rFonts w:asciiTheme="minorHAnsi" w:hAnsiTheme="minorHAnsi" w:cstheme="minorHAnsi"/>
                <w:sz w:val="22"/>
                <w:szCs w:val="22"/>
              </w:rPr>
            </w:pPr>
            <w:del w:id="357" w:author="Mark Jewiss" w:date="2010-03-18T20:08:00Z">
              <w:r w:rsidRPr="00403D5C" w:rsidDel="00FB102A">
                <w:rPr>
                  <w:rFonts w:asciiTheme="minorHAnsi" w:eastAsiaTheme="minorHAnsi" w:hAnsiTheme="minorHAnsi" w:cstheme="minorHAnsi"/>
                  <w:noProof w:val="0"/>
                  <w:sz w:val="22"/>
                  <w:szCs w:val="22"/>
                </w:rPr>
                <w:delText>Event information being passed to TelAlert for external notification</w:delText>
              </w:r>
              <w:r w:rsidRPr="00403D5C" w:rsidDel="00FB102A">
                <w:rPr>
                  <w:rFonts w:asciiTheme="minorHAnsi" w:hAnsiTheme="minorHAnsi" w:cstheme="minorHAnsi"/>
                  <w:sz w:val="22"/>
                  <w:szCs w:val="22"/>
                </w:rPr>
                <w:delText>.</w:delText>
              </w:r>
            </w:del>
          </w:p>
          <w:p w:rsidR="00220A06" w:rsidRPr="00403D5C" w:rsidRDefault="00220A06" w:rsidP="00F35580">
            <w:pPr>
              <w:pStyle w:val="NormalIndent"/>
              <w:ind w:left="0"/>
              <w:rPr>
                <w:rFonts w:asciiTheme="minorHAnsi" w:hAnsiTheme="minorHAnsi" w:cstheme="minorHAnsi"/>
                <w:sz w:val="22"/>
                <w:szCs w:val="22"/>
              </w:rPr>
            </w:pPr>
          </w:p>
        </w:tc>
      </w:tr>
      <w:tr w:rsidR="00220A06" w:rsidRPr="00403D5C">
        <w:trPr>
          <w:trHeight w:val="504"/>
        </w:trPr>
        <w:tc>
          <w:tcPr>
            <w:tcW w:w="1933" w:type="dxa"/>
            <w:shd w:val="clear" w:color="auto" w:fill="B6DDE8" w:themeFill="accent5" w:themeFillTint="66"/>
            <w:vAlign w:val="center"/>
          </w:tcPr>
          <w:p w:rsidR="00220A06" w:rsidRPr="00403D5C" w:rsidRDefault="00CC18D5" w:rsidP="00CC18D5">
            <w:pPr>
              <w:rPr>
                <w:rFonts w:cstheme="minorHAnsi"/>
                <w:b/>
              </w:rPr>
            </w:pPr>
            <w:r w:rsidRPr="00403D5C">
              <w:rPr>
                <w:rFonts w:cstheme="minorHAnsi"/>
                <w:b/>
              </w:rPr>
              <w:t>Depende</w:t>
            </w:r>
            <w:r w:rsidR="00220A06" w:rsidRPr="00403D5C">
              <w:rPr>
                <w:rFonts w:cstheme="minorHAnsi"/>
                <w:b/>
              </w:rPr>
              <w:t>ncies</w:t>
            </w:r>
            <w:r w:rsidRPr="00403D5C">
              <w:rPr>
                <w:rFonts w:cstheme="minorHAnsi"/>
                <w:b/>
              </w:rPr>
              <w:t xml:space="preserve"> </w:t>
            </w:r>
            <w:r w:rsidR="00220A06" w:rsidRPr="00403D5C">
              <w:rPr>
                <w:rFonts w:cstheme="minorHAnsi"/>
                <w:b/>
              </w:rPr>
              <w:t>&amp; Assumptions</w:t>
            </w:r>
          </w:p>
          <w:p w:rsidR="00220A06" w:rsidRPr="00403D5C" w:rsidRDefault="00220A06" w:rsidP="00F35580">
            <w:pPr>
              <w:pStyle w:val="NormalIndent"/>
              <w:ind w:left="0"/>
              <w:rPr>
                <w:rFonts w:asciiTheme="minorHAnsi" w:hAnsiTheme="minorHAnsi" w:cstheme="minorHAnsi"/>
                <w:b/>
                <w:bCs/>
                <w:sz w:val="22"/>
                <w:szCs w:val="22"/>
              </w:rPr>
            </w:pPr>
          </w:p>
        </w:tc>
        <w:tc>
          <w:tcPr>
            <w:tcW w:w="6887" w:type="dxa"/>
            <w:gridSpan w:val="3"/>
            <w:vAlign w:val="center"/>
          </w:tcPr>
          <w:p w:rsidR="00220A06" w:rsidRPr="00403D5C" w:rsidRDefault="00220A06" w:rsidP="00F35580">
            <w:pPr>
              <w:pStyle w:val="NormalIndent"/>
              <w:ind w:left="0"/>
              <w:rPr>
                <w:rFonts w:asciiTheme="minorHAnsi" w:hAnsiTheme="minorHAnsi" w:cstheme="minorHAnsi"/>
                <w:sz w:val="22"/>
                <w:szCs w:val="22"/>
              </w:rPr>
            </w:pPr>
          </w:p>
          <w:p w:rsidR="00220A06" w:rsidRPr="00403D5C" w:rsidRDefault="00220A06" w:rsidP="00EB2725">
            <w:pPr>
              <w:pStyle w:val="NormalIndent"/>
              <w:numPr>
                <w:ilvl w:val="0"/>
                <w:numId w:val="16"/>
                <w:numberingChange w:id="358"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 xml:space="preserve">Target applications of external actions are available and accessible from the Impact and </w:t>
            </w:r>
            <w:proofErr w:type="spellStart"/>
            <w:r w:rsidRPr="00403D5C">
              <w:rPr>
                <w:rFonts w:asciiTheme="minorHAnsi" w:eastAsiaTheme="minorHAnsi" w:hAnsiTheme="minorHAnsi" w:cstheme="minorHAnsi"/>
                <w:noProof w:val="0"/>
                <w:sz w:val="22"/>
                <w:szCs w:val="22"/>
              </w:rPr>
              <w:t>OMNIbus</w:t>
            </w:r>
            <w:proofErr w:type="spellEnd"/>
            <w:r w:rsidRPr="00403D5C">
              <w:rPr>
                <w:rFonts w:asciiTheme="minorHAnsi" w:eastAsiaTheme="minorHAnsi" w:hAnsiTheme="minorHAnsi" w:cstheme="minorHAnsi"/>
                <w:noProof w:val="0"/>
                <w:sz w:val="22"/>
                <w:szCs w:val="22"/>
              </w:rPr>
              <w:t xml:space="preserve"> servers.</w:t>
            </w:r>
          </w:p>
          <w:p w:rsidR="00220A06" w:rsidRPr="00403D5C" w:rsidRDefault="00220A06" w:rsidP="00EB2725">
            <w:pPr>
              <w:pStyle w:val="NormalIndent"/>
              <w:numPr>
                <w:ilvl w:val="0"/>
                <w:numId w:val="16"/>
                <w:numberingChange w:id="359" w:author="Mark Jewiss" w:date="2010-03-18T19:52:00Z" w:original="%1:2: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Expected events are being received for correlations</w:t>
            </w:r>
          </w:p>
          <w:p w:rsidR="00220A06" w:rsidRPr="00403D5C" w:rsidRDefault="00220A06" w:rsidP="00EB2725">
            <w:pPr>
              <w:pStyle w:val="NormalIndent"/>
              <w:numPr>
                <w:ilvl w:val="0"/>
                <w:numId w:val="16"/>
                <w:numberingChange w:id="360" w:author="Mark Jewiss" w:date="2010-03-18T19:52:00Z" w:original="%1:3: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Database tables used for enrichments, upon which correlations are dependent, are available.</w:t>
            </w:r>
          </w:p>
          <w:p w:rsidR="00220A06" w:rsidRPr="00403D5C" w:rsidRDefault="00220A06" w:rsidP="00EB2725">
            <w:pPr>
              <w:pStyle w:val="NormalIndent"/>
              <w:numPr>
                <w:ilvl w:val="0"/>
                <w:numId w:val="16"/>
                <w:numberingChange w:id="361" w:author="Mark Jewiss" w:date="2010-03-18T19:52:00Z" w:original="%1:4: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Access to staff understanding exact parent/child event relationships, and how such events can be related together.</w:t>
            </w:r>
          </w:p>
          <w:p w:rsidR="00220A06" w:rsidRPr="00403D5C" w:rsidRDefault="00220A06" w:rsidP="00F35580">
            <w:pPr>
              <w:pStyle w:val="NormalIndent"/>
              <w:ind w:left="360"/>
              <w:rPr>
                <w:rFonts w:asciiTheme="minorHAnsi" w:hAnsiTheme="minorHAnsi" w:cstheme="minorHAnsi"/>
                <w:sz w:val="22"/>
                <w:szCs w:val="22"/>
              </w:rPr>
            </w:pPr>
          </w:p>
        </w:tc>
      </w:tr>
      <w:tr w:rsidR="00220A06" w:rsidRPr="00403D5C">
        <w:trPr>
          <w:trHeight w:val="504"/>
        </w:trPr>
        <w:tc>
          <w:tcPr>
            <w:tcW w:w="1933" w:type="dxa"/>
            <w:shd w:val="clear" w:color="auto" w:fill="B6DDE8" w:themeFill="accent5" w:themeFillTint="66"/>
            <w:vAlign w:val="center"/>
          </w:tcPr>
          <w:p w:rsidR="00220A06" w:rsidRPr="00403D5C" w:rsidRDefault="00220A06" w:rsidP="00F35580">
            <w:pPr>
              <w:pStyle w:val="NormalIndent"/>
              <w:ind w:left="0"/>
              <w:rPr>
                <w:rFonts w:asciiTheme="minorHAnsi" w:hAnsiTheme="minorHAnsi" w:cstheme="minorHAnsi"/>
                <w:b/>
                <w:bCs/>
                <w:sz w:val="22"/>
                <w:szCs w:val="22"/>
              </w:rPr>
            </w:pPr>
          </w:p>
          <w:p w:rsidR="00220A06" w:rsidRPr="00403D5C" w:rsidRDefault="00220A06" w:rsidP="00CC18D5">
            <w:pPr>
              <w:rPr>
                <w:rFonts w:cstheme="minorHAnsi"/>
                <w:b/>
                <w:bCs/>
              </w:rPr>
            </w:pPr>
            <w:r w:rsidRPr="00403D5C">
              <w:rPr>
                <w:rFonts w:cstheme="minorHAnsi"/>
                <w:b/>
              </w:rPr>
              <w:t>Risks</w:t>
            </w:r>
          </w:p>
        </w:tc>
        <w:tc>
          <w:tcPr>
            <w:tcW w:w="6887" w:type="dxa"/>
            <w:gridSpan w:val="3"/>
            <w:vAlign w:val="center"/>
          </w:tcPr>
          <w:p w:rsidR="00220A06" w:rsidRPr="00403D5C" w:rsidRDefault="00220A06" w:rsidP="00F35580">
            <w:pPr>
              <w:pStyle w:val="NormalIndent"/>
              <w:ind w:left="0"/>
              <w:rPr>
                <w:rFonts w:asciiTheme="minorHAnsi" w:hAnsiTheme="minorHAnsi" w:cstheme="minorHAnsi"/>
                <w:sz w:val="22"/>
                <w:szCs w:val="22"/>
              </w:rPr>
            </w:pPr>
          </w:p>
          <w:p w:rsidR="00220A06" w:rsidRPr="00403D5C" w:rsidRDefault="00220A06" w:rsidP="00F35580">
            <w:pPr>
              <w:pStyle w:val="NormalIndent"/>
              <w:ind w:left="360"/>
              <w:rPr>
                <w:rFonts w:asciiTheme="minorHAnsi" w:hAnsiTheme="minorHAnsi" w:cstheme="minorHAnsi"/>
                <w:sz w:val="22"/>
                <w:szCs w:val="22"/>
              </w:rPr>
            </w:pPr>
          </w:p>
        </w:tc>
      </w:tr>
    </w:tbl>
    <w:p w:rsidR="0056280E" w:rsidRPr="00403D5C" w:rsidRDefault="0056280E" w:rsidP="0056280E">
      <w:pPr>
        <w:rPr>
          <w:rFonts w:cstheme="minorHAnsi"/>
          <w:u w:val="single"/>
        </w:rPr>
      </w:pPr>
    </w:p>
    <w:p w:rsidR="00CD402D" w:rsidRPr="00403D5C" w:rsidRDefault="00CD402D"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625C00" w:rsidRPr="00403D5C">
        <w:trPr>
          <w:trHeight w:val="504"/>
        </w:trPr>
        <w:tc>
          <w:tcPr>
            <w:tcW w:w="1933"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sz w:val="22"/>
                <w:szCs w:val="22"/>
              </w:rPr>
            </w:pPr>
          </w:p>
          <w:p w:rsidR="00625C00" w:rsidRPr="00403D5C" w:rsidRDefault="00625C00" w:rsidP="00625C00">
            <w:pPr>
              <w:rPr>
                <w:rFonts w:cstheme="minorHAnsi"/>
                <w:b/>
              </w:rPr>
            </w:pPr>
            <w:r w:rsidRPr="00403D5C">
              <w:rPr>
                <w:rFonts w:cstheme="minorHAnsi"/>
                <w:b/>
              </w:rPr>
              <w:t>Task ID</w:t>
            </w:r>
          </w:p>
          <w:p w:rsidR="00625C00" w:rsidRPr="00403D5C" w:rsidRDefault="00625C00" w:rsidP="00625C00">
            <w:pPr>
              <w:pStyle w:val="NormalIndent"/>
              <w:ind w:left="0"/>
              <w:rPr>
                <w:rFonts w:asciiTheme="minorHAnsi" w:hAnsiTheme="minorHAnsi" w:cstheme="minorHAnsi"/>
                <w:sz w:val="22"/>
                <w:szCs w:val="22"/>
              </w:rPr>
            </w:pPr>
          </w:p>
        </w:tc>
        <w:tc>
          <w:tcPr>
            <w:tcW w:w="1192" w:type="dxa"/>
            <w:vAlign w:val="center"/>
          </w:tcPr>
          <w:p w:rsidR="00625C00" w:rsidRPr="00403D5C" w:rsidRDefault="00625C00" w:rsidP="00625C00">
            <w:pPr>
              <w:pStyle w:val="NormalIndent"/>
              <w:ind w:left="0"/>
              <w:jc w:val="center"/>
              <w:rPr>
                <w:rFonts w:asciiTheme="minorHAnsi" w:hAnsiTheme="minorHAnsi" w:cstheme="minorHAnsi"/>
                <w:sz w:val="22"/>
                <w:szCs w:val="22"/>
              </w:rPr>
            </w:pPr>
          </w:p>
          <w:p w:rsidR="00625C00" w:rsidRPr="00403D5C" w:rsidRDefault="00333F35" w:rsidP="00625C00">
            <w:pPr>
              <w:rPr>
                <w:rFonts w:cstheme="minorHAnsi"/>
              </w:rPr>
            </w:pPr>
            <w:r w:rsidRPr="00403D5C">
              <w:rPr>
                <w:rFonts w:cstheme="minorHAnsi"/>
              </w:rPr>
              <w:t>1.4.4</w:t>
            </w:r>
          </w:p>
        </w:tc>
        <w:tc>
          <w:tcPr>
            <w:tcW w:w="835" w:type="dxa"/>
            <w:shd w:val="clear" w:color="auto" w:fill="B6DDE8" w:themeFill="accent5" w:themeFillTint="66"/>
            <w:vAlign w:val="center"/>
          </w:tcPr>
          <w:p w:rsidR="00625C00" w:rsidRPr="00403D5C" w:rsidRDefault="00625C00" w:rsidP="00625C00">
            <w:pPr>
              <w:rPr>
                <w:rFonts w:cstheme="minorHAnsi"/>
                <w:b/>
              </w:rPr>
            </w:pPr>
            <w:r w:rsidRPr="00403D5C">
              <w:rPr>
                <w:rFonts w:cstheme="minorHAnsi"/>
                <w:b/>
              </w:rPr>
              <w:t>Title</w:t>
            </w:r>
          </w:p>
        </w:tc>
        <w:tc>
          <w:tcPr>
            <w:tcW w:w="4860" w:type="dxa"/>
            <w:vAlign w:val="center"/>
          </w:tcPr>
          <w:p w:rsidR="00625C00" w:rsidRPr="00403D5C" w:rsidRDefault="00625C00" w:rsidP="00625C00">
            <w:pPr>
              <w:rPr>
                <w:rFonts w:cstheme="minorHAnsi"/>
              </w:rPr>
            </w:pPr>
            <w:r w:rsidRPr="00403D5C">
              <w:rPr>
                <w:rFonts w:cstheme="minorHAnsi"/>
              </w:rPr>
              <w:t>Create Impact policies/</w:t>
            </w:r>
            <w:proofErr w:type="spellStart"/>
            <w:r w:rsidRPr="00403D5C">
              <w:rPr>
                <w:rFonts w:cstheme="minorHAnsi"/>
              </w:rPr>
              <w:t>OMNIbus</w:t>
            </w:r>
            <w:proofErr w:type="spellEnd"/>
            <w:r w:rsidRPr="00403D5C">
              <w:rPr>
                <w:rFonts w:cstheme="minorHAnsi"/>
              </w:rPr>
              <w:t xml:space="preserve"> triggers for external MML actions</w:t>
            </w:r>
          </w:p>
        </w:tc>
      </w:tr>
      <w:tr w:rsidR="00625C00" w:rsidRPr="00403D5C">
        <w:trPr>
          <w:trHeight w:val="504"/>
        </w:trPr>
        <w:tc>
          <w:tcPr>
            <w:tcW w:w="1933"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b/>
                <w:bCs/>
                <w:sz w:val="22"/>
                <w:szCs w:val="22"/>
              </w:rPr>
            </w:pPr>
          </w:p>
          <w:p w:rsidR="00625C00" w:rsidRPr="00403D5C" w:rsidRDefault="00625C00" w:rsidP="00625C00">
            <w:pPr>
              <w:rPr>
                <w:rFonts w:cstheme="minorHAnsi"/>
                <w:b/>
                <w:bCs/>
              </w:rPr>
            </w:pPr>
            <w:r w:rsidRPr="00403D5C">
              <w:rPr>
                <w:rFonts w:cstheme="minorHAnsi"/>
                <w:b/>
              </w:rPr>
              <w:t>Effort (Man Days)</w:t>
            </w:r>
          </w:p>
        </w:tc>
        <w:tc>
          <w:tcPr>
            <w:tcW w:w="1192" w:type="dxa"/>
            <w:vAlign w:val="center"/>
          </w:tcPr>
          <w:p w:rsidR="00625C00" w:rsidRPr="00403D5C" w:rsidRDefault="00625C00" w:rsidP="00625C00">
            <w:pPr>
              <w:rPr>
                <w:rFonts w:cstheme="minorHAnsi"/>
              </w:rPr>
            </w:pPr>
            <w:commentRangeStart w:id="362"/>
            <w:r w:rsidRPr="00403D5C">
              <w:rPr>
                <w:rFonts w:cstheme="minorHAnsi"/>
              </w:rPr>
              <w:t>100</w:t>
            </w:r>
            <w:commentRangeEnd w:id="362"/>
            <w:r w:rsidR="005D643D">
              <w:rPr>
                <w:rStyle w:val="CommentReference"/>
                <w:vanish/>
              </w:rPr>
              <w:commentReference w:id="362"/>
            </w:r>
          </w:p>
        </w:tc>
        <w:tc>
          <w:tcPr>
            <w:tcW w:w="835"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b/>
                <w:bCs/>
                <w:sz w:val="22"/>
                <w:szCs w:val="22"/>
              </w:rPr>
            </w:pPr>
          </w:p>
          <w:p w:rsidR="00625C00" w:rsidRPr="00403D5C" w:rsidRDefault="00625C00" w:rsidP="00625C00">
            <w:pPr>
              <w:rPr>
                <w:rFonts w:cstheme="minorHAnsi"/>
                <w:b/>
              </w:rPr>
            </w:pPr>
            <w:r w:rsidRPr="00403D5C">
              <w:rPr>
                <w:rFonts w:cstheme="minorHAnsi"/>
                <w:b/>
              </w:rPr>
              <w:t>Status</w:t>
            </w:r>
          </w:p>
        </w:tc>
        <w:tc>
          <w:tcPr>
            <w:tcW w:w="4860" w:type="dxa"/>
            <w:vAlign w:val="center"/>
          </w:tcPr>
          <w:p w:rsidR="00625C00" w:rsidRPr="00403D5C" w:rsidRDefault="00625C00" w:rsidP="00625C00">
            <w:pPr>
              <w:rPr>
                <w:rFonts w:cstheme="minorHAnsi"/>
              </w:rPr>
            </w:pPr>
            <w:r w:rsidRPr="00403D5C">
              <w:rPr>
                <w:rFonts w:cstheme="minorHAnsi"/>
              </w:rPr>
              <w:t>In Plan</w:t>
            </w:r>
          </w:p>
        </w:tc>
      </w:tr>
      <w:tr w:rsidR="00625C00" w:rsidRPr="00403D5C">
        <w:trPr>
          <w:trHeight w:val="504"/>
        </w:trPr>
        <w:tc>
          <w:tcPr>
            <w:tcW w:w="1933"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b/>
                <w:bCs/>
                <w:sz w:val="22"/>
                <w:szCs w:val="22"/>
              </w:rPr>
            </w:pPr>
          </w:p>
          <w:p w:rsidR="00625C00" w:rsidRPr="00403D5C" w:rsidRDefault="00625C00" w:rsidP="00625C0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625C00" w:rsidRPr="00403D5C" w:rsidRDefault="00625C00" w:rsidP="00625C00">
            <w:pPr>
              <w:pStyle w:val="NormalIndent"/>
              <w:ind w:left="0"/>
              <w:rPr>
                <w:rFonts w:asciiTheme="minorHAnsi" w:hAnsiTheme="minorHAnsi" w:cstheme="minorHAnsi"/>
                <w:b/>
                <w:bCs/>
                <w:sz w:val="22"/>
                <w:szCs w:val="22"/>
              </w:rPr>
            </w:pPr>
          </w:p>
        </w:tc>
        <w:tc>
          <w:tcPr>
            <w:tcW w:w="6887" w:type="dxa"/>
            <w:gridSpan w:val="3"/>
            <w:vAlign w:val="center"/>
          </w:tcPr>
          <w:p w:rsidR="00625C00" w:rsidRPr="00403D5C" w:rsidRDefault="00625C00" w:rsidP="00625C00">
            <w:pPr>
              <w:pStyle w:val="NormalIndent"/>
              <w:ind w:left="0"/>
              <w:rPr>
                <w:rFonts w:asciiTheme="minorHAnsi" w:hAnsiTheme="minorHAnsi" w:cstheme="minorHAnsi"/>
                <w:sz w:val="22"/>
                <w:szCs w:val="22"/>
              </w:rPr>
            </w:pPr>
          </w:p>
          <w:p w:rsidR="001A0A95" w:rsidRPr="00403D5C" w:rsidRDefault="00625C00" w:rsidP="00AA15C2">
            <w:pPr>
              <w:pStyle w:val="ListParagraph"/>
              <w:numPr>
                <w:ilvl w:val="0"/>
                <w:numId w:val="63"/>
                <w:numberingChange w:id="363" w:author="Mark Jewiss" w:date="2010-03-18T19:52:00Z" w:original="%1:1:0:."/>
              </w:numPr>
              <w:rPr>
                <w:rFonts w:cstheme="minorHAnsi"/>
              </w:rPr>
            </w:pPr>
            <w:bookmarkStart w:id="364" w:name="OLE_LINK3"/>
            <w:bookmarkStart w:id="365" w:name="OLE_LINK4"/>
            <w:r w:rsidRPr="00403D5C">
              <w:rPr>
                <w:rFonts w:cstheme="minorHAnsi"/>
              </w:rPr>
              <w:t>Create Impact policies/</w:t>
            </w:r>
            <w:proofErr w:type="spellStart"/>
            <w:r w:rsidRPr="00403D5C">
              <w:rPr>
                <w:rFonts w:cstheme="minorHAnsi"/>
              </w:rPr>
              <w:t>OMNIbus</w:t>
            </w:r>
            <w:proofErr w:type="spellEnd"/>
            <w:r w:rsidRPr="00403D5C">
              <w:rPr>
                <w:rFonts w:cstheme="minorHAnsi"/>
              </w:rPr>
              <w:t xml:space="preserve"> triggers for external MML actions</w:t>
            </w:r>
            <w:bookmarkEnd w:id="364"/>
            <w:bookmarkEnd w:id="365"/>
            <w:r w:rsidRPr="00403D5C">
              <w:rPr>
                <w:rFonts w:cstheme="minorHAnsi"/>
              </w:rPr>
              <w:t>.</w:t>
            </w:r>
            <w:r w:rsidR="001A0A95" w:rsidRPr="00403D5C">
              <w:rPr>
                <w:rFonts w:cstheme="minorHAnsi"/>
              </w:rPr>
              <w:t xml:space="preserve"> </w:t>
            </w:r>
            <w:del w:id="366" w:author="Mark Jewiss" w:date="2010-03-18T20:09:00Z">
              <w:r w:rsidR="001A0A95" w:rsidRPr="00403D5C" w:rsidDel="00FB102A">
                <w:rPr>
                  <w:rFonts w:cstheme="minorHAnsi"/>
                </w:rPr>
                <w:delText>The include:</w:delText>
              </w:r>
            </w:del>
          </w:p>
          <w:p w:rsidR="001A0A95" w:rsidRPr="00403D5C" w:rsidRDefault="001A0A95" w:rsidP="00FB102A">
            <w:pPr>
              <w:pStyle w:val="ListParagraph"/>
              <w:numPr>
                <w:ilvl w:val="0"/>
                <w:numId w:val="106"/>
                <w:numberingChange w:id="367" w:author="Mark Jewiss" w:date="2010-03-18T19:52:00Z" w:original="%2:42:4:."/>
                <w:ins w:id="368" w:author="Mark Jewiss" w:date="2010-03-18T19:52:00Z"/>
              </w:numPr>
              <w:rPr>
                <w:rFonts w:cstheme="minorHAnsi"/>
              </w:rPr>
            </w:pPr>
            <w:commentRangeStart w:id="369"/>
            <w:r w:rsidRPr="00403D5C">
              <w:rPr>
                <w:rFonts w:cstheme="minorHAnsi"/>
              </w:rPr>
              <w:t>Activity Comparator</w:t>
            </w:r>
          </w:p>
          <w:p w:rsidR="000C11F1" w:rsidRPr="00403D5C" w:rsidRDefault="001A0A95" w:rsidP="00EB2725">
            <w:pPr>
              <w:pStyle w:val="ListParagraph"/>
              <w:numPr>
                <w:ilvl w:val="0"/>
                <w:numId w:val="106"/>
                <w:numberingChange w:id="370" w:author="Mark Jewiss" w:date="2010-03-18T19:52:00Z" w:original="%2:43:4:."/>
              </w:numPr>
              <w:rPr>
                <w:rFonts w:cstheme="minorHAnsi"/>
              </w:rPr>
            </w:pPr>
            <w:r w:rsidRPr="00403D5C">
              <w:rPr>
                <w:rFonts w:cstheme="minorHAnsi"/>
              </w:rPr>
              <w:t xml:space="preserve">Motorola BSS – </w:t>
            </w:r>
            <w:proofErr w:type="spellStart"/>
            <w:r w:rsidRPr="00403D5C">
              <w:rPr>
                <w:rFonts w:cstheme="minorHAnsi"/>
              </w:rPr>
              <w:t>batch_rlogin</w:t>
            </w:r>
            <w:proofErr w:type="spellEnd"/>
            <w:r w:rsidRPr="00403D5C">
              <w:rPr>
                <w:rFonts w:cstheme="minorHAnsi"/>
              </w:rPr>
              <w:t>, Create policy to build command file in temp file and delete after use.</w:t>
            </w:r>
          </w:p>
          <w:p w:rsidR="000C11F1" w:rsidRPr="00403D5C" w:rsidRDefault="000C11F1" w:rsidP="00EB2725">
            <w:pPr>
              <w:pStyle w:val="ListParagraph"/>
              <w:numPr>
                <w:ilvl w:val="0"/>
                <w:numId w:val="106"/>
                <w:numberingChange w:id="371" w:author="Mark Jewiss" w:date="2010-03-18T19:52:00Z" w:original="%2:44:4:."/>
              </w:numPr>
              <w:rPr>
                <w:rFonts w:cstheme="minorHAnsi"/>
              </w:rPr>
            </w:pPr>
            <w:r w:rsidRPr="00403D5C">
              <w:rPr>
                <w:rFonts w:cstheme="minorHAnsi"/>
              </w:rPr>
              <w:t xml:space="preserve">Login to BSC - </w:t>
            </w:r>
            <w:proofErr w:type="spellStart"/>
            <w:r w:rsidRPr="00403D5C">
              <w:rPr>
                <w:rFonts w:cstheme="minorHAnsi"/>
              </w:rPr>
              <w:t>tty_rlogin</w:t>
            </w:r>
            <w:proofErr w:type="spellEnd"/>
            <w:r w:rsidRPr="00403D5C">
              <w:rPr>
                <w:rFonts w:cstheme="minorHAnsi"/>
              </w:rPr>
              <w:t xml:space="preserve"> FTJ009M_BSC15_MSG5_NA_3</w:t>
            </w:r>
          </w:p>
          <w:p w:rsidR="000C11F1" w:rsidRPr="00403D5C" w:rsidRDefault="000C11F1" w:rsidP="00EB2725">
            <w:pPr>
              <w:pStyle w:val="ListParagraph"/>
              <w:numPr>
                <w:ilvl w:val="0"/>
                <w:numId w:val="106"/>
                <w:numberingChange w:id="372" w:author="Mark Jewiss" w:date="2010-03-18T19:52:00Z" w:original="%2:45:4:."/>
              </w:numPr>
              <w:rPr>
                <w:rFonts w:cstheme="minorHAnsi"/>
              </w:rPr>
            </w:pPr>
            <w:r w:rsidRPr="00403D5C">
              <w:rPr>
                <w:rFonts w:cstheme="minorHAnsi"/>
              </w:rPr>
              <w:t xml:space="preserve">Reset/lock/unlock - </w:t>
            </w:r>
            <w:proofErr w:type="spellStart"/>
            <w:r w:rsidRPr="00403D5C">
              <w:rPr>
                <w:rFonts w:cstheme="minorHAnsi"/>
              </w:rPr>
              <w:t>eset_dev</w:t>
            </w:r>
            <w:proofErr w:type="spellEnd"/>
            <w:r w:rsidRPr="00403D5C">
              <w:rPr>
                <w:rFonts w:cstheme="minorHAnsi"/>
              </w:rPr>
              <w:t xml:space="preserve"> </w:t>
            </w:r>
            <w:proofErr w:type="spellStart"/>
            <w:r w:rsidRPr="00403D5C">
              <w:rPr>
                <w:rFonts w:cstheme="minorHAnsi"/>
              </w:rPr>
              <w:t>siteid</w:t>
            </w:r>
            <w:proofErr w:type="spellEnd"/>
            <w:r w:rsidRPr="00403D5C">
              <w:rPr>
                <w:rFonts w:cstheme="minorHAnsi"/>
              </w:rPr>
              <w:t xml:space="preserve"> </w:t>
            </w:r>
            <w:proofErr w:type="spellStart"/>
            <w:r w:rsidRPr="00403D5C">
              <w:rPr>
                <w:rFonts w:cstheme="minorHAnsi"/>
              </w:rPr>
              <w:t>devicename</w:t>
            </w:r>
            <w:proofErr w:type="spellEnd"/>
            <w:r w:rsidRPr="00403D5C">
              <w:rPr>
                <w:rFonts w:cstheme="minorHAnsi"/>
              </w:rPr>
              <w:t xml:space="preserve"> </w:t>
            </w:r>
            <w:proofErr w:type="spellStart"/>
            <w:r w:rsidRPr="00403D5C">
              <w:rPr>
                <w:rFonts w:cstheme="minorHAnsi"/>
              </w:rPr>
              <w:t>deviceid</w:t>
            </w:r>
            <w:proofErr w:type="spellEnd"/>
          </w:p>
          <w:p w:rsidR="000C11F1" w:rsidRPr="00403D5C" w:rsidRDefault="000C11F1" w:rsidP="00AA15C2">
            <w:pPr>
              <w:numPr>
                <w:ilvl w:val="2"/>
                <w:numId w:val="77"/>
                <w:numberingChange w:id="373" w:author="Mark Jewiss" w:date="2010-03-18T19:52:00Z" w:original=""/>
              </w:numPr>
              <w:spacing w:after="0" w:line="240" w:lineRule="auto"/>
              <w:rPr>
                <w:rFonts w:cstheme="minorHAnsi"/>
              </w:rPr>
            </w:pPr>
            <w:proofErr w:type="spellStart"/>
            <w:proofErr w:type="gramStart"/>
            <w:r w:rsidRPr="00403D5C">
              <w:rPr>
                <w:rFonts w:cstheme="minorHAnsi"/>
              </w:rPr>
              <w:t>reset</w:t>
            </w:r>
            <w:proofErr w:type="gramEnd"/>
            <w:r w:rsidRPr="00403D5C">
              <w:rPr>
                <w:rFonts w:cstheme="minorHAnsi"/>
              </w:rPr>
              <w:t>_dev</w:t>
            </w:r>
            <w:proofErr w:type="spellEnd"/>
            <w:r w:rsidRPr="00403D5C">
              <w:rPr>
                <w:rFonts w:cstheme="minorHAnsi"/>
              </w:rPr>
              <w:t xml:space="preserve"> 1 </w:t>
            </w:r>
            <w:proofErr w:type="spellStart"/>
            <w:r w:rsidRPr="00403D5C">
              <w:rPr>
                <w:rFonts w:cstheme="minorHAnsi"/>
              </w:rPr>
              <w:t>dri</w:t>
            </w:r>
            <w:proofErr w:type="spellEnd"/>
            <w:r w:rsidRPr="00403D5C">
              <w:rPr>
                <w:rFonts w:cstheme="minorHAnsi"/>
              </w:rPr>
              <w:t xml:space="preserve"> 1 </w:t>
            </w:r>
            <w:proofErr w:type="spellStart"/>
            <w:r w:rsidRPr="00403D5C">
              <w:rPr>
                <w:rFonts w:cstheme="minorHAnsi"/>
              </w:rPr>
              <w:t>1</w:t>
            </w:r>
            <w:proofErr w:type="spellEnd"/>
            <w:r w:rsidRPr="00403D5C">
              <w:rPr>
                <w:rFonts w:cstheme="minorHAnsi"/>
              </w:rPr>
              <w:t xml:space="preserve"> </w:t>
            </w:r>
          </w:p>
          <w:p w:rsidR="000C11F1" w:rsidRPr="00403D5C" w:rsidRDefault="000C11F1" w:rsidP="00AA15C2">
            <w:pPr>
              <w:numPr>
                <w:ilvl w:val="2"/>
                <w:numId w:val="77"/>
                <w:numberingChange w:id="374" w:author="Mark Jewiss" w:date="2010-03-18T19:52:00Z" w:original=""/>
              </w:numPr>
              <w:spacing w:after="0" w:line="240" w:lineRule="auto"/>
              <w:rPr>
                <w:rFonts w:cstheme="minorHAnsi"/>
              </w:rPr>
            </w:pPr>
            <w:proofErr w:type="gramStart"/>
            <w:r w:rsidRPr="00403D5C">
              <w:rPr>
                <w:rFonts w:cstheme="minorHAnsi"/>
              </w:rPr>
              <w:t>lock</w:t>
            </w:r>
            <w:proofErr w:type="gramEnd"/>
            <w:r w:rsidRPr="00403D5C">
              <w:rPr>
                <w:rFonts w:cstheme="minorHAnsi"/>
              </w:rPr>
              <w:t xml:space="preserve"> </w:t>
            </w:r>
            <w:proofErr w:type="spellStart"/>
            <w:r w:rsidRPr="00403D5C">
              <w:rPr>
                <w:rFonts w:cstheme="minorHAnsi"/>
              </w:rPr>
              <w:t>siteid</w:t>
            </w:r>
            <w:proofErr w:type="spellEnd"/>
            <w:r w:rsidRPr="00403D5C">
              <w:rPr>
                <w:rFonts w:cstheme="minorHAnsi"/>
              </w:rPr>
              <w:t xml:space="preserve"> </w:t>
            </w:r>
            <w:proofErr w:type="spellStart"/>
            <w:r w:rsidRPr="00403D5C">
              <w:rPr>
                <w:rFonts w:cstheme="minorHAnsi"/>
              </w:rPr>
              <w:t>devicename</w:t>
            </w:r>
            <w:proofErr w:type="spellEnd"/>
            <w:r w:rsidRPr="00403D5C">
              <w:rPr>
                <w:rFonts w:cstheme="minorHAnsi"/>
              </w:rPr>
              <w:t xml:space="preserve"> </w:t>
            </w:r>
            <w:proofErr w:type="spellStart"/>
            <w:r w:rsidRPr="00403D5C">
              <w:rPr>
                <w:rFonts w:cstheme="minorHAnsi"/>
              </w:rPr>
              <w:t>deviceid</w:t>
            </w:r>
            <w:proofErr w:type="spellEnd"/>
          </w:p>
          <w:p w:rsidR="000C11F1" w:rsidRPr="00403D5C" w:rsidRDefault="000C11F1" w:rsidP="00AA15C2">
            <w:pPr>
              <w:numPr>
                <w:ilvl w:val="2"/>
                <w:numId w:val="77"/>
                <w:numberingChange w:id="375" w:author="Mark Jewiss" w:date="2010-03-18T19:52:00Z" w:original=""/>
              </w:numPr>
              <w:spacing w:after="0" w:line="240" w:lineRule="auto"/>
              <w:rPr>
                <w:rFonts w:cstheme="minorHAnsi"/>
              </w:rPr>
            </w:pPr>
            <w:proofErr w:type="gramStart"/>
            <w:r w:rsidRPr="00403D5C">
              <w:rPr>
                <w:rFonts w:cstheme="minorHAnsi"/>
              </w:rPr>
              <w:t>unlock</w:t>
            </w:r>
            <w:proofErr w:type="gramEnd"/>
            <w:r w:rsidRPr="00403D5C">
              <w:rPr>
                <w:rFonts w:cstheme="minorHAnsi"/>
              </w:rPr>
              <w:t xml:space="preserve"> </w:t>
            </w:r>
            <w:proofErr w:type="spellStart"/>
            <w:r w:rsidRPr="00403D5C">
              <w:rPr>
                <w:rFonts w:cstheme="minorHAnsi"/>
              </w:rPr>
              <w:t>siteid</w:t>
            </w:r>
            <w:proofErr w:type="spellEnd"/>
            <w:r w:rsidRPr="00403D5C">
              <w:rPr>
                <w:rFonts w:cstheme="minorHAnsi"/>
              </w:rPr>
              <w:t xml:space="preserve"> </w:t>
            </w:r>
            <w:proofErr w:type="spellStart"/>
            <w:r w:rsidRPr="00403D5C">
              <w:rPr>
                <w:rFonts w:cstheme="minorHAnsi"/>
              </w:rPr>
              <w:t>devicename</w:t>
            </w:r>
            <w:proofErr w:type="spellEnd"/>
            <w:r w:rsidRPr="00403D5C">
              <w:rPr>
                <w:rFonts w:cstheme="minorHAnsi"/>
              </w:rPr>
              <w:t xml:space="preserve"> </w:t>
            </w:r>
            <w:proofErr w:type="spellStart"/>
            <w:r w:rsidRPr="00403D5C">
              <w:rPr>
                <w:rFonts w:cstheme="minorHAnsi"/>
              </w:rPr>
              <w:t>deviceid</w:t>
            </w:r>
            <w:proofErr w:type="spellEnd"/>
          </w:p>
          <w:p w:rsidR="000C11F1" w:rsidRPr="00403D5C" w:rsidRDefault="000C11F1" w:rsidP="00EB2725">
            <w:pPr>
              <w:pStyle w:val="ListParagraph"/>
              <w:numPr>
                <w:ilvl w:val="0"/>
                <w:numId w:val="106"/>
                <w:numberingChange w:id="376" w:author="Mark Jewiss" w:date="2010-03-18T19:52:00Z" w:original="%2:46:4:."/>
              </w:numPr>
              <w:spacing w:after="0" w:line="240" w:lineRule="auto"/>
              <w:rPr>
                <w:rFonts w:cstheme="minorHAnsi"/>
              </w:rPr>
            </w:pPr>
            <w:r w:rsidRPr="00403D5C">
              <w:rPr>
                <w:rFonts w:cstheme="minorHAnsi"/>
              </w:rPr>
              <w:t>Alcatel BSS</w:t>
            </w:r>
          </w:p>
          <w:p w:rsidR="000C11F1" w:rsidRPr="00403D5C" w:rsidRDefault="000C11F1" w:rsidP="00AA15C2">
            <w:pPr>
              <w:pStyle w:val="ListParagraph"/>
              <w:numPr>
                <w:ilvl w:val="0"/>
                <w:numId w:val="78"/>
                <w:numberingChange w:id="377" w:author="Mark Jewiss" w:date="2010-03-18T19:52:00Z" w:original=""/>
              </w:numPr>
              <w:spacing w:after="0" w:line="240" w:lineRule="auto"/>
              <w:rPr>
                <w:rFonts w:cstheme="minorHAnsi"/>
              </w:rPr>
            </w:pPr>
            <w:proofErr w:type="spellStart"/>
            <w:proofErr w:type="gramStart"/>
            <w:r w:rsidRPr="00403D5C">
              <w:rPr>
                <w:rFonts w:cstheme="minorHAnsi"/>
              </w:rPr>
              <w:t>ssh</w:t>
            </w:r>
            <w:proofErr w:type="spellEnd"/>
            <w:proofErr w:type="gramEnd"/>
            <w:r w:rsidRPr="00403D5C">
              <w:rPr>
                <w:rFonts w:cstheme="minorHAnsi"/>
              </w:rPr>
              <w:t xml:space="preserve"> to sever with login (may be password less login) or rlogin</w:t>
            </w:r>
          </w:p>
          <w:p w:rsidR="000C11F1" w:rsidRPr="00403D5C" w:rsidRDefault="000C11F1" w:rsidP="00AA15C2">
            <w:pPr>
              <w:pStyle w:val="ListParagraph"/>
              <w:numPr>
                <w:ilvl w:val="0"/>
                <w:numId w:val="78"/>
                <w:numberingChange w:id="378" w:author="Mark Jewiss" w:date="2010-03-18T19:52:00Z" w:original=""/>
              </w:numPr>
              <w:spacing w:after="0" w:line="240" w:lineRule="auto"/>
              <w:rPr>
                <w:rFonts w:cstheme="minorHAnsi"/>
              </w:rPr>
            </w:pPr>
            <w:proofErr w:type="gramStart"/>
            <w:r w:rsidRPr="00403D5C">
              <w:rPr>
                <w:rFonts w:cstheme="minorHAnsi"/>
              </w:rPr>
              <w:t>start</w:t>
            </w:r>
            <w:proofErr w:type="gramEnd"/>
            <w:r w:rsidRPr="00403D5C">
              <w:rPr>
                <w:rFonts w:cstheme="minorHAnsi"/>
              </w:rPr>
              <w:t xml:space="preserve"> command prompt via profile script</w:t>
            </w:r>
          </w:p>
          <w:p w:rsidR="000C11F1" w:rsidRPr="00403D5C" w:rsidRDefault="000C11F1" w:rsidP="00AA15C2">
            <w:pPr>
              <w:pStyle w:val="ListParagraph"/>
              <w:numPr>
                <w:ilvl w:val="0"/>
                <w:numId w:val="78"/>
                <w:numberingChange w:id="379" w:author="Mark Jewiss" w:date="2010-03-18T19:52:00Z" w:original=""/>
              </w:numPr>
              <w:spacing w:after="0" w:line="240" w:lineRule="auto"/>
              <w:rPr>
                <w:rFonts w:cstheme="minorHAnsi"/>
              </w:rPr>
            </w:pPr>
            <w:proofErr w:type="spellStart"/>
            <w:r w:rsidRPr="00403D5C">
              <w:rPr>
                <w:rFonts w:cstheme="minorHAnsi"/>
              </w:rPr>
              <w:t>TRE_reste</w:t>
            </w:r>
            <w:proofErr w:type="spellEnd"/>
            <w:r w:rsidRPr="00403D5C">
              <w:rPr>
                <w:rFonts w:cstheme="minorHAnsi"/>
              </w:rPr>
              <w:t xml:space="preserve"> </w:t>
            </w:r>
            <w:proofErr w:type="spellStart"/>
            <w:r w:rsidRPr="00403D5C">
              <w:rPr>
                <w:rFonts w:cstheme="minorHAnsi"/>
              </w:rPr>
              <w:t>BSSid</w:t>
            </w:r>
            <w:proofErr w:type="spellEnd"/>
            <w:r w:rsidRPr="00403D5C">
              <w:rPr>
                <w:rFonts w:cstheme="minorHAnsi"/>
              </w:rPr>
              <w:t xml:space="preserve">, </w:t>
            </w:r>
            <w:proofErr w:type="spellStart"/>
            <w:r w:rsidRPr="00403D5C">
              <w:rPr>
                <w:rFonts w:cstheme="minorHAnsi"/>
              </w:rPr>
              <w:t>BTSid</w:t>
            </w:r>
            <w:proofErr w:type="spellEnd"/>
            <w:r w:rsidRPr="00403D5C">
              <w:rPr>
                <w:rFonts w:cstheme="minorHAnsi"/>
              </w:rPr>
              <w:t xml:space="preserve">, </w:t>
            </w:r>
            <w:proofErr w:type="spellStart"/>
            <w:r w:rsidRPr="00403D5C">
              <w:rPr>
                <w:rFonts w:cstheme="minorHAnsi"/>
              </w:rPr>
              <w:t>TREid</w:t>
            </w:r>
            <w:proofErr w:type="spellEnd"/>
            <w:r w:rsidRPr="00403D5C">
              <w:rPr>
                <w:rFonts w:cstheme="minorHAnsi"/>
              </w:rPr>
              <w:t xml:space="preserve"> data from event</w:t>
            </w:r>
          </w:p>
          <w:p w:rsidR="000C11F1" w:rsidRPr="00403D5C" w:rsidRDefault="000C11F1" w:rsidP="00AA15C2">
            <w:pPr>
              <w:numPr>
                <w:ilvl w:val="1"/>
                <w:numId w:val="77"/>
                <w:numberingChange w:id="380" w:author="Mark Jewiss" w:date="2010-03-18T19:52:00Z" w:original="o"/>
              </w:numPr>
              <w:spacing w:after="0" w:line="240" w:lineRule="auto"/>
              <w:rPr>
                <w:rFonts w:cstheme="minorHAnsi"/>
              </w:rPr>
            </w:pPr>
            <w:proofErr w:type="spellStart"/>
            <w:r w:rsidRPr="00403D5C">
              <w:rPr>
                <w:rFonts w:cstheme="minorHAnsi"/>
              </w:rPr>
              <w:t>TRE_restart</w:t>
            </w:r>
            <w:proofErr w:type="spellEnd"/>
          </w:p>
          <w:p w:rsidR="000C11F1" w:rsidRPr="00403D5C" w:rsidRDefault="000C11F1" w:rsidP="00AA15C2">
            <w:pPr>
              <w:numPr>
                <w:ilvl w:val="2"/>
                <w:numId w:val="77"/>
                <w:numberingChange w:id="381" w:author="Mark Jewiss" w:date="2010-03-18T19:52:00Z" w:original=""/>
              </w:numPr>
              <w:spacing w:after="0" w:line="240" w:lineRule="auto"/>
              <w:rPr>
                <w:rFonts w:cstheme="minorHAnsi"/>
              </w:rPr>
            </w:pPr>
            <w:proofErr w:type="spellStart"/>
            <w:r w:rsidRPr="00403D5C">
              <w:rPr>
                <w:rFonts w:cstheme="minorHAnsi"/>
              </w:rPr>
              <w:t>Omcdo</w:t>
            </w:r>
            <w:proofErr w:type="spellEnd"/>
            <w:r w:rsidRPr="00403D5C">
              <w:rPr>
                <w:rFonts w:cstheme="minorHAnsi"/>
              </w:rPr>
              <w:t xml:space="preserve"> –</w:t>
            </w:r>
            <w:proofErr w:type="spellStart"/>
            <w:r w:rsidRPr="00403D5C">
              <w:rPr>
                <w:rFonts w:cstheme="minorHAnsi"/>
              </w:rPr>
              <w:t>cmd</w:t>
            </w:r>
            <w:proofErr w:type="spellEnd"/>
            <w:r w:rsidRPr="00403D5C">
              <w:rPr>
                <w:rFonts w:cstheme="minorHAnsi"/>
              </w:rPr>
              <w:t xml:space="preserve"> ‘</w:t>
            </w:r>
            <w:proofErr w:type="spellStart"/>
            <w:r w:rsidRPr="00403D5C">
              <w:rPr>
                <w:rFonts w:cstheme="minorHAnsi"/>
              </w:rPr>
              <w:t>TRE_</w:t>
            </w:r>
            <w:proofErr w:type="gramStart"/>
            <w:r w:rsidRPr="00403D5C">
              <w:rPr>
                <w:rFonts w:cstheme="minorHAnsi"/>
              </w:rPr>
              <w:t>reset</w:t>
            </w:r>
            <w:proofErr w:type="spellEnd"/>
            <w:r w:rsidRPr="00403D5C">
              <w:rPr>
                <w:rFonts w:cstheme="minorHAnsi"/>
              </w:rPr>
              <w:t>(</w:t>
            </w:r>
            <w:proofErr w:type="gramEnd"/>
            <w:r w:rsidRPr="00403D5C">
              <w:rPr>
                <w:rFonts w:cstheme="minorHAnsi"/>
              </w:rPr>
              <w:t>9,12,10)’</w:t>
            </w:r>
          </w:p>
          <w:p w:rsidR="000C11F1" w:rsidRPr="00403D5C" w:rsidRDefault="000C11F1" w:rsidP="00EB2725">
            <w:pPr>
              <w:pStyle w:val="ListParagraph"/>
              <w:numPr>
                <w:ilvl w:val="0"/>
                <w:numId w:val="106"/>
                <w:numberingChange w:id="382" w:author="Mark Jewiss" w:date="2010-03-18T19:52:00Z" w:original="%2:47:4:."/>
              </w:numPr>
              <w:rPr>
                <w:rFonts w:cstheme="minorHAnsi"/>
              </w:rPr>
            </w:pPr>
            <w:r w:rsidRPr="00403D5C">
              <w:rPr>
                <w:rFonts w:cstheme="minorHAnsi"/>
              </w:rPr>
              <w:t>CORE STP</w:t>
            </w:r>
          </w:p>
          <w:p w:rsidR="000C11F1" w:rsidRPr="00403D5C" w:rsidRDefault="000C11F1" w:rsidP="00AA15C2">
            <w:pPr>
              <w:pStyle w:val="ListParagraph"/>
              <w:numPr>
                <w:ilvl w:val="0"/>
                <w:numId w:val="78"/>
                <w:numberingChange w:id="383" w:author="Mark Jewiss" w:date="2010-03-18T19:52:00Z" w:original=""/>
              </w:numPr>
              <w:spacing w:after="0" w:line="240" w:lineRule="auto"/>
              <w:rPr>
                <w:rFonts w:cstheme="minorHAnsi"/>
              </w:rPr>
            </w:pPr>
            <w:proofErr w:type="gramStart"/>
            <w:r w:rsidRPr="00403D5C">
              <w:rPr>
                <w:rFonts w:cstheme="minorHAnsi"/>
              </w:rPr>
              <w:t>telnet</w:t>
            </w:r>
            <w:proofErr w:type="gramEnd"/>
            <w:r w:rsidRPr="00403D5C">
              <w:rPr>
                <w:rFonts w:cstheme="minorHAnsi"/>
              </w:rPr>
              <w:t xml:space="preserve"> to STP node (details from event)</w:t>
            </w:r>
          </w:p>
          <w:p w:rsidR="000C11F1" w:rsidRPr="00403D5C" w:rsidRDefault="000C11F1" w:rsidP="00AA15C2">
            <w:pPr>
              <w:pStyle w:val="ListParagraph"/>
              <w:numPr>
                <w:ilvl w:val="0"/>
                <w:numId w:val="78"/>
                <w:numberingChange w:id="384" w:author="Mark Jewiss" w:date="2010-03-18T19:52:00Z" w:original=""/>
              </w:numPr>
              <w:spacing w:after="0" w:line="240" w:lineRule="auto"/>
              <w:rPr>
                <w:rFonts w:cstheme="minorHAnsi"/>
              </w:rPr>
            </w:pPr>
            <w:r w:rsidRPr="00403D5C">
              <w:rPr>
                <w:rFonts w:cstheme="minorHAnsi"/>
              </w:rPr>
              <w:t xml:space="preserve">The response will list free terminals </w:t>
            </w:r>
            <w:proofErr w:type="spellStart"/>
            <w:r w:rsidRPr="00403D5C">
              <w:rPr>
                <w:rFonts w:cstheme="minorHAnsi"/>
              </w:rPr>
              <w:t>ie</w:t>
            </w:r>
            <w:proofErr w:type="spellEnd"/>
            <w:r w:rsidRPr="00403D5C">
              <w:rPr>
                <w:rFonts w:cstheme="minorHAnsi"/>
              </w:rPr>
              <w:t xml:space="preserve"> (17,18,19)</w:t>
            </w:r>
          </w:p>
          <w:p w:rsidR="000C11F1" w:rsidRPr="00403D5C" w:rsidRDefault="000C11F1" w:rsidP="00AA15C2">
            <w:pPr>
              <w:pStyle w:val="ListParagraph"/>
              <w:numPr>
                <w:ilvl w:val="0"/>
                <w:numId w:val="78"/>
                <w:numberingChange w:id="385" w:author="Mark Jewiss" w:date="2010-03-18T19:52:00Z" w:original=""/>
              </w:numPr>
              <w:spacing w:after="0" w:line="240" w:lineRule="auto"/>
              <w:rPr>
                <w:rFonts w:cstheme="minorHAnsi"/>
              </w:rPr>
            </w:pPr>
            <w:r w:rsidRPr="00403D5C">
              <w:rPr>
                <w:rFonts w:cstheme="minorHAnsi"/>
              </w:rPr>
              <w:t>Commands and variables to follow from Mobilink</w:t>
            </w:r>
          </w:p>
          <w:p w:rsidR="000C11F1" w:rsidRPr="00403D5C" w:rsidRDefault="000C11F1" w:rsidP="00EB2725">
            <w:pPr>
              <w:pStyle w:val="ListParagraph"/>
              <w:numPr>
                <w:ilvl w:val="0"/>
                <w:numId w:val="106"/>
                <w:numberingChange w:id="386" w:author="Mark Jewiss" w:date="2010-03-18T19:52:00Z" w:original="%2:48:4:."/>
              </w:numPr>
              <w:rPr>
                <w:rFonts w:cstheme="minorHAnsi"/>
              </w:rPr>
            </w:pPr>
            <w:proofErr w:type="spellStart"/>
            <w:r w:rsidRPr="00403D5C">
              <w:rPr>
                <w:rFonts w:cstheme="minorHAnsi"/>
              </w:rPr>
              <w:t>Huawei</w:t>
            </w:r>
            <w:proofErr w:type="spellEnd"/>
            <w:r w:rsidRPr="00403D5C">
              <w:rPr>
                <w:rFonts w:cstheme="minorHAnsi"/>
              </w:rPr>
              <w:t xml:space="preserve"> MSC</w:t>
            </w:r>
          </w:p>
          <w:p w:rsidR="000C11F1" w:rsidRPr="00403D5C" w:rsidRDefault="000C11F1" w:rsidP="00AA15C2">
            <w:pPr>
              <w:pStyle w:val="ListParagraph"/>
              <w:numPr>
                <w:ilvl w:val="0"/>
                <w:numId w:val="78"/>
                <w:numberingChange w:id="387" w:author="Mark Jewiss" w:date="2010-03-18T19:52:00Z" w:original=""/>
              </w:numPr>
              <w:spacing w:after="0" w:line="240" w:lineRule="auto"/>
              <w:rPr>
                <w:rFonts w:cstheme="minorHAnsi"/>
              </w:rPr>
            </w:pPr>
            <w:proofErr w:type="gramStart"/>
            <w:r w:rsidRPr="00403D5C">
              <w:rPr>
                <w:rFonts w:cstheme="minorHAnsi"/>
              </w:rPr>
              <w:t>telnet</w:t>
            </w:r>
            <w:proofErr w:type="gramEnd"/>
            <w:r w:rsidRPr="00403D5C">
              <w:rPr>
                <w:rFonts w:cstheme="minorHAnsi"/>
              </w:rPr>
              <w:t xml:space="preserve"> to MSC / NE - Commands and variables will be provided by Mobilink</w:t>
            </w:r>
          </w:p>
          <w:p w:rsidR="000C11F1" w:rsidRPr="00403D5C" w:rsidRDefault="000C11F1" w:rsidP="00EB2725">
            <w:pPr>
              <w:pStyle w:val="ListParagraph"/>
              <w:numPr>
                <w:ilvl w:val="0"/>
                <w:numId w:val="106"/>
                <w:numberingChange w:id="388" w:author="Mark Jewiss" w:date="2010-03-18T19:52:00Z" w:original="%2:49:4:."/>
              </w:numPr>
              <w:spacing w:after="0" w:line="240" w:lineRule="auto"/>
              <w:rPr>
                <w:rFonts w:cstheme="minorHAnsi"/>
              </w:rPr>
            </w:pPr>
            <w:r w:rsidRPr="00403D5C">
              <w:rPr>
                <w:rFonts w:cstheme="minorHAnsi"/>
              </w:rPr>
              <w:t xml:space="preserve">Alcatel MSC - Mobilink to provide the </w:t>
            </w:r>
            <w:proofErr w:type="spellStart"/>
            <w:r w:rsidRPr="00403D5C">
              <w:rPr>
                <w:rFonts w:cstheme="minorHAnsi"/>
              </w:rPr>
              <w:t>webservice</w:t>
            </w:r>
            <w:proofErr w:type="spellEnd"/>
            <w:r w:rsidRPr="00403D5C">
              <w:rPr>
                <w:rFonts w:cstheme="minorHAnsi"/>
              </w:rPr>
              <w:t xml:space="preserve"> definition file (WSDL) and expected commands to run</w:t>
            </w:r>
          </w:p>
          <w:p w:rsidR="001A0A95" w:rsidRPr="00403D5C" w:rsidRDefault="000C11F1" w:rsidP="00EB2725">
            <w:pPr>
              <w:pStyle w:val="ListParagraph"/>
              <w:numPr>
                <w:ilvl w:val="0"/>
                <w:numId w:val="106"/>
                <w:numberingChange w:id="389" w:author="Mark Jewiss" w:date="2010-03-18T19:52:00Z" w:original="%2:50:4:."/>
              </w:numPr>
              <w:rPr>
                <w:rFonts w:cstheme="minorHAnsi"/>
              </w:rPr>
            </w:pPr>
            <w:r w:rsidRPr="00403D5C">
              <w:rPr>
                <w:rFonts w:cstheme="minorHAnsi"/>
              </w:rPr>
              <w:t xml:space="preserve">Tellabs, NEC and </w:t>
            </w:r>
            <w:proofErr w:type="spellStart"/>
            <w:r w:rsidRPr="00403D5C">
              <w:rPr>
                <w:rFonts w:cstheme="minorHAnsi"/>
              </w:rPr>
              <w:t>Huawei</w:t>
            </w:r>
            <w:proofErr w:type="spellEnd"/>
            <w:r w:rsidRPr="00403D5C">
              <w:rPr>
                <w:rFonts w:cstheme="minorHAnsi"/>
              </w:rPr>
              <w:t xml:space="preserve"> tools</w:t>
            </w:r>
            <w:commentRangeEnd w:id="369"/>
            <w:r w:rsidR="00FB102A">
              <w:rPr>
                <w:rStyle w:val="CommentReference"/>
                <w:vanish/>
              </w:rPr>
              <w:commentReference w:id="369"/>
            </w:r>
          </w:p>
        </w:tc>
      </w:tr>
      <w:tr w:rsidR="00625C00" w:rsidRPr="00403D5C">
        <w:trPr>
          <w:trHeight w:val="504"/>
        </w:trPr>
        <w:tc>
          <w:tcPr>
            <w:tcW w:w="1933"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b/>
                <w:bCs/>
                <w:sz w:val="22"/>
                <w:szCs w:val="22"/>
              </w:rPr>
            </w:pPr>
          </w:p>
          <w:p w:rsidR="00625C00" w:rsidRPr="00403D5C" w:rsidRDefault="00625C00" w:rsidP="00625C0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625C00" w:rsidRPr="00403D5C" w:rsidRDefault="00625C00" w:rsidP="00625C00">
            <w:pPr>
              <w:pStyle w:val="NormalIndent"/>
              <w:ind w:left="0"/>
              <w:rPr>
                <w:rFonts w:asciiTheme="minorHAnsi" w:hAnsiTheme="minorHAnsi" w:cstheme="minorHAnsi"/>
                <w:b/>
                <w:bCs/>
                <w:sz w:val="22"/>
                <w:szCs w:val="22"/>
              </w:rPr>
            </w:pPr>
          </w:p>
        </w:tc>
        <w:tc>
          <w:tcPr>
            <w:tcW w:w="6887" w:type="dxa"/>
            <w:gridSpan w:val="3"/>
            <w:vAlign w:val="center"/>
          </w:tcPr>
          <w:p w:rsidR="00625C00" w:rsidRPr="00403D5C" w:rsidRDefault="00625C00" w:rsidP="00625C00">
            <w:pPr>
              <w:pStyle w:val="NormalIndent"/>
              <w:ind w:left="0"/>
              <w:rPr>
                <w:rFonts w:asciiTheme="minorHAnsi" w:hAnsiTheme="minorHAnsi" w:cstheme="minorHAnsi"/>
                <w:sz w:val="22"/>
                <w:szCs w:val="22"/>
              </w:rPr>
            </w:pPr>
          </w:p>
          <w:p w:rsidR="00625C00" w:rsidRPr="00403D5C" w:rsidRDefault="00625C00" w:rsidP="00AA15C2">
            <w:pPr>
              <w:pStyle w:val="NormalIndent"/>
              <w:numPr>
                <w:ilvl w:val="0"/>
                <w:numId w:val="62"/>
                <w:numberingChange w:id="390"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External actions operating as expected.</w:t>
            </w:r>
          </w:p>
          <w:p w:rsidR="00625C00" w:rsidRPr="00403D5C" w:rsidRDefault="00625C00" w:rsidP="00625C00">
            <w:pPr>
              <w:pStyle w:val="NormalIndent"/>
              <w:ind w:left="0"/>
              <w:rPr>
                <w:rFonts w:asciiTheme="minorHAnsi" w:hAnsiTheme="minorHAnsi" w:cstheme="minorHAnsi"/>
                <w:sz w:val="22"/>
                <w:szCs w:val="22"/>
              </w:rPr>
            </w:pPr>
          </w:p>
          <w:p w:rsidR="00625C00" w:rsidRPr="00403D5C" w:rsidRDefault="00625C00" w:rsidP="00625C00">
            <w:pPr>
              <w:pStyle w:val="NormalIndent"/>
              <w:ind w:left="0"/>
              <w:rPr>
                <w:rFonts w:asciiTheme="minorHAnsi" w:hAnsiTheme="minorHAnsi" w:cstheme="minorHAnsi"/>
                <w:sz w:val="22"/>
                <w:szCs w:val="22"/>
              </w:rPr>
            </w:pPr>
          </w:p>
        </w:tc>
      </w:tr>
      <w:tr w:rsidR="00625C00" w:rsidRPr="00403D5C">
        <w:trPr>
          <w:trHeight w:val="504"/>
        </w:trPr>
        <w:tc>
          <w:tcPr>
            <w:tcW w:w="1933" w:type="dxa"/>
            <w:shd w:val="clear" w:color="auto" w:fill="B6DDE8" w:themeFill="accent5" w:themeFillTint="66"/>
            <w:vAlign w:val="center"/>
          </w:tcPr>
          <w:p w:rsidR="00625C00" w:rsidRPr="00403D5C" w:rsidRDefault="00625C00" w:rsidP="00625C00">
            <w:pPr>
              <w:rPr>
                <w:rFonts w:cstheme="minorHAnsi"/>
                <w:b/>
              </w:rPr>
            </w:pPr>
            <w:r w:rsidRPr="00403D5C">
              <w:rPr>
                <w:rFonts w:cstheme="minorHAnsi"/>
                <w:b/>
              </w:rPr>
              <w:t>Dependencies &amp; Assumptions</w:t>
            </w:r>
          </w:p>
          <w:p w:rsidR="00625C00" w:rsidRPr="00403D5C" w:rsidRDefault="00625C00" w:rsidP="00625C00">
            <w:pPr>
              <w:pStyle w:val="NormalIndent"/>
              <w:ind w:left="0"/>
              <w:rPr>
                <w:rFonts w:asciiTheme="minorHAnsi" w:hAnsiTheme="minorHAnsi" w:cstheme="minorHAnsi"/>
                <w:b/>
                <w:bCs/>
                <w:sz w:val="22"/>
                <w:szCs w:val="22"/>
              </w:rPr>
            </w:pPr>
          </w:p>
        </w:tc>
        <w:tc>
          <w:tcPr>
            <w:tcW w:w="6887" w:type="dxa"/>
            <w:gridSpan w:val="3"/>
            <w:vAlign w:val="center"/>
          </w:tcPr>
          <w:p w:rsidR="00625C00" w:rsidRPr="00403D5C" w:rsidRDefault="00625C00" w:rsidP="00AA15C2">
            <w:pPr>
              <w:pStyle w:val="NormalIndent"/>
              <w:numPr>
                <w:ilvl w:val="0"/>
                <w:numId w:val="64"/>
                <w:numberingChange w:id="391"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 xml:space="preserve">Target applications of external actions are available and accessible from the Impact and </w:t>
            </w:r>
            <w:proofErr w:type="spellStart"/>
            <w:r w:rsidRPr="00403D5C">
              <w:rPr>
                <w:rFonts w:asciiTheme="minorHAnsi" w:eastAsiaTheme="minorHAnsi" w:hAnsiTheme="minorHAnsi" w:cstheme="minorHAnsi"/>
                <w:noProof w:val="0"/>
                <w:sz w:val="22"/>
                <w:szCs w:val="22"/>
              </w:rPr>
              <w:t>OMNIbus</w:t>
            </w:r>
            <w:proofErr w:type="spellEnd"/>
            <w:r w:rsidRPr="00403D5C">
              <w:rPr>
                <w:rFonts w:asciiTheme="minorHAnsi" w:eastAsiaTheme="minorHAnsi" w:hAnsiTheme="minorHAnsi" w:cstheme="minorHAnsi"/>
                <w:noProof w:val="0"/>
                <w:sz w:val="22"/>
                <w:szCs w:val="22"/>
              </w:rPr>
              <w:t xml:space="preserve"> servers.</w:t>
            </w:r>
          </w:p>
          <w:p w:rsidR="00625C00" w:rsidRPr="00403D5C" w:rsidRDefault="00625C00" w:rsidP="00AA15C2">
            <w:pPr>
              <w:pStyle w:val="NormalIndent"/>
              <w:numPr>
                <w:ilvl w:val="0"/>
                <w:numId w:val="64"/>
                <w:numberingChange w:id="392" w:author="Mark Jewiss" w:date="2010-03-18T19:52:00Z" w:original="%1:2: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Database tables used for enrichments, upon which correlations are dependent, are available.</w:t>
            </w:r>
          </w:p>
          <w:p w:rsidR="00625C00" w:rsidRPr="00403D5C" w:rsidRDefault="00625C00" w:rsidP="00625C00">
            <w:pPr>
              <w:pStyle w:val="NormalIndent"/>
              <w:ind w:left="360"/>
              <w:rPr>
                <w:rFonts w:asciiTheme="minorHAnsi" w:hAnsiTheme="minorHAnsi" w:cstheme="minorHAnsi"/>
                <w:sz w:val="22"/>
                <w:szCs w:val="22"/>
              </w:rPr>
            </w:pPr>
          </w:p>
        </w:tc>
      </w:tr>
      <w:tr w:rsidR="00625C00" w:rsidRPr="00403D5C">
        <w:trPr>
          <w:trHeight w:val="504"/>
        </w:trPr>
        <w:tc>
          <w:tcPr>
            <w:tcW w:w="1933" w:type="dxa"/>
            <w:shd w:val="clear" w:color="auto" w:fill="B6DDE8" w:themeFill="accent5" w:themeFillTint="66"/>
            <w:vAlign w:val="center"/>
          </w:tcPr>
          <w:p w:rsidR="00625C00" w:rsidRPr="00403D5C" w:rsidRDefault="00625C00" w:rsidP="00625C00">
            <w:pPr>
              <w:pStyle w:val="NormalIndent"/>
              <w:ind w:left="0"/>
              <w:rPr>
                <w:rFonts w:asciiTheme="minorHAnsi" w:hAnsiTheme="minorHAnsi" w:cstheme="minorHAnsi"/>
                <w:b/>
                <w:bCs/>
                <w:sz w:val="22"/>
                <w:szCs w:val="22"/>
              </w:rPr>
            </w:pPr>
          </w:p>
          <w:p w:rsidR="00625C00" w:rsidRPr="00403D5C" w:rsidRDefault="00625C00" w:rsidP="00625C00">
            <w:pPr>
              <w:rPr>
                <w:rFonts w:cstheme="minorHAnsi"/>
                <w:b/>
                <w:bCs/>
              </w:rPr>
            </w:pPr>
            <w:r w:rsidRPr="00403D5C">
              <w:rPr>
                <w:rFonts w:cstheme="minorHAnsi"/>
                <w:b/>
              </w:rPr>
              <w:t>Risks</w:t>
            </w:r>
          </w:p>
        </w:tc>
        <w:tc>
          <w:tcPr>
            <w:tcW w:w="6887" w:type="dxa"/>
            <w:gridSpan w:val="3"/>
            <w:vAlign w:val="center"/>
          </w:tcPr>
          <w:p w:rsidR="00625C00" w:rsidRPr="00403D5C" w:rsidRDefault="00625C00" w:rsidP="00625C00">
            <w:pPr>
              <w:pStyle w:val="NormalIndent"/>
              <w:ind w:left="0"/>
              <w:rPr>
                <w:rFonts w:asciiTheme="minorHAnsi" w:hAnsiTheme="minorHAnsi" w:cstheme="minorHAnsi"/>
                <w:sz w:val="22"/>
                <w:szCs w:val="22"/>
              </w:rPr>
            </w:pPr>
          </w:p>
          <w:p w:rsidR="00625C00" w:rsidRPr="00403D5C" w:rsidRDefault="00625C00" w:rsidP="00625C00">
            <w:pPr>
              <w:pStyle w:val="NormalIndent"/>
              <w:ind w:left="360"/>
              <w:rPr>
                <w:rFonts w:asciiTheme="minorHAnsi" w:hAnsiTheme="minorHAnsi" w:cstheme="minorHAnsi"/>
                <w:sz w:val="22"/>
                <w:szCs w:val="22"/>
              </w:rPr>
            </w:pPr>
          </w:p>
        </w:tc>
      </w:tr>
    </w:tbl>
    <w:p w:rsidR="00625C00" w:rsidRPr="00403D5C" w:rsidRDefault="00625C00" w:rsidP="00E4337D">
      <w:pPr>
        <w:autoSpaceDE w:val="0"/>
        <w:autoSpaceDN w:val="0"/>
        <w:adjustRightInd w:val="0"/>
        <w:spacing w:after="0" w:line="240" w:lineRule="auto"/>
        <w:rPr>
          <w:rFonts w:cstheme="minorHAnsi"/>
        </w:rPr>
      </w:pPr>
    </w:p>
    <w:p w:rsidR="001A0A95" w:rsidRPr="00403D5C" w:rsidRDefault="001A0A95" w:rsidP="001A0A95">
      <w:pPr>
        <w:rPr>
          <w:rFonts w:cstheme="minorHAnsi"/>
        </w:rPr>
      </w:pPr>
    </w:p>
    <w:p w:rsidR="001A0A95" w:rsidRPr="00403D5C" w:rsidRDefault="001A0A95"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4B2C08" w:rsidRPr="00403D5C">
        <w:trPr>
          <w:trHeight w:val="504"/>
        </w:trPr>
        <w:tc>
          <w:tcPr>
            <w:tcW w:w="1933"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sz w:val="22"/>
                <w:szCs w:val="22"/>
              </w:rPr>
            </w:pPr>
          </w:p>
          <w:p w:rsidR="004B2C08" w:rsidRPr="00403D5C" w:rsidRDefault="004B2C08" w:rsidP="00966331">
            <w:pPr>
              <w:rPr>
                <w:rFonts w:cstheme="minorHAnsi"/>
                <w:b/>
              </w:rPr>
            </w:pPr>
            <w:r w:rsidRPr="00403D5C">
              <w:rPr>
                <w:rFonts w:cstheme="minorHAnsi"/>
                <w:b/>
              </w:rPr>
              <w:t>Task ID</w:t>
            </w:r>
          </w:p>
          <w:p w:rsidR="004B2C08" w:rsidRPr="00403D5C" w:rsidRDefault="004B2C08" w:rsidP="00966331">
            <w:pPr>
              <w:pStyle w:val="NormalIndent"/>
              <w:ind w:left="0"/>
              <w:rPr>
                <w:rFonts w:asciiTheme="minorHAnsi" w:hAnsiTheme="minorHAnsi" w:cstheme="minorHAnsi"/>
                <w:sz w:val="22"/>
                <w:szCs w:val="22"/>
              </w:rPr>
            </w:pPr>
          </w:p>
        </w:tc>
        <w:tc>
          <w:tcPr>
            <w:tcW w:w="1192" w:type="dxa"/>
            <w:vAlign w:val="center"/>
          </w:tcPr>
          <w:p w:rsidR="004B2C08" w:rsidRPr="00403D5C" w:rsidRDefault="00333F35" w:rsidP="00966331">
            <w:pPr>
              <w:rPr>
                <w:rFonts w:cstheme="minorHAnsi"/>
              </w:rPr>
            </w:pPr>
            <w:r w:rsidRPr="00403D5C">
              <w:rPr>
                <w:rFonts w:cstheme="minorHAnsi"/>
              </w:rPr>
              <w:t>1.4.5</w:t>
            </w:r>
          </w:p>
        </w:tc>
        <w:tc>
          <w:tcPr>
            <w:tcW w:w="835" w:type="dxa"/>
            <w:shd w:val="clear" w:color="auto" w:fill="B6DDE8" w:themeFill="accent5" w:themeFillTint="66"/>
            <w:vAlign w:val="center"/>
          </w:tcPr>
          <w:p w:rsidR="004B2C08" w:rsidRPr="00403D5C" w:rsidRDefault="004B2C08" w:rsidP="00966331">
            <w:pPr>
              <w:rPr>
                <w:rFonts w:cstheme="minorHAnsi"/>
                <w:b/>
              </w:rPr>
            </w:pPr>
            <w:r w:rsidRPr="00403D5C">
              <w:rPr>
                <w:rFonts w:cstheme="minorHAnsi"/>
                <w:b/>
              </w:rPr>
              <w:t>Title</w:t>
            </w:r>
          </w:p>
        </w:tc>
        <w:tc>
          <w:tcPr>
            <w:tcW w:w="4860" w:type="dxa"/>
            <w:vAlign w:val="center"/>
          </w:tcPr>
          <w:p w:rsidR="004B2C08" w:rsidRPr="00403D5C" w:rsidRDefault="004B2C08" w:rsidP="004B2C08">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 xml:space="preserve">Impact policy/OMNIbus trigger for TelAlert integration </w:t>
            </w:r>
          </w:p>
        </w:tc>
      </w:tr>
      <w:tr w:rsidR="004B2C08" w:rsidRPr="00403D5C">
        <w:trPr>
          <w:trHeight w:val="504"/>
        </w:trPr>
        <w:tc>
          <w:tcPr>
            <w:tcW w:w="1933"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b/>
                <w:bCs/>
                <w:sz w:val="22"/>
                <w:szCs w:val="22"/>
              </w:rPr>
            </w:pPr>
          </w:p>
          <w:p w:rsidR="004B2C08" w:rsidRPr="00403D5C" w:rsidRDefault="004B2C08" w:rsidP="00966331">
            <w:pPr>
              <w:rPr>
                <w:rFonts w:cstheme="minorHAnsi"/>
                <w:b/>
                <w:bCs/>
              </w:rPr>
            </w:pPr>
            <w:r w:rsidRPr="00403D5C">
              <w:rPr>
                <w:rFonts w:cstheme="minorHAnsi"/>
                <w:b/>
              </w:rPr>
              <w:t>Effort (Man Days)</w:t>
            </w:r>
          </w:p>
        </w:tc>
        <w:tc>
          <w:tcPr>
            <w:tcW w:w="1192" w:type="dxa"/>
            <w:vAlign w:val="center"/>
          </w:tcPr>
          <w:p w:rsidR="004B2C08" w:rsidRPr="00403D5C" w:rsidRDefault="004B2C08" w:rsidP="00966331">
            <w:pPr>
              <w:rPr>
                <w:rFonts w:cstheme="minorHAnsi"/>
              </w:rPr>
            </w:pPr>
            <w:commentRangeStart w:id="393"/>
            <w:r w:rsidRPr="00403D5C">
              <w:rPr>
                <w:rFonts w:cstheme="minorHAnsi"/>
              </w:rPr>
              <w:t>100</w:t>
            </w:r>
            <w:commentRangeEnd w:id="393"/>
            <w:r w:rsidR="005D643D">
              <w:rPr>
                <w:rStyle w:val="CommentReference"/>
                <w:vanish/>
              </w:rPr>
              <w:commentReference w:id="393"/>
            </w:r>
          </w:p>
        </w:tc>
        <w:tc>
          <w:tcPr>
            <w:tcW w:w="835"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b/>
                <w:bCs/>
                <w:sz w:val="22"/>
                <w:szCs w:val="22"/>
              </w:rPr>
            </w:pPr>
          </w:p>
          <w:p w:rsidR="004B2C08" w:rsidRPr="00403D5C" w:rsidRDefault="004B2C08" w:rsidP="00966331">
            <w:pPr>
              <w:rPr>
                <w:rFonts w:cstheme="minorHAnsi"/>
                <w:b/>
              </w:rPr>
            </w:pPr>
            <w:r w:rsidRPr="00403D5C">
              <w:rPr>
                <w:rFonts w:cstheme="minorHAnsi"/>
                <w:b/>
              </w:rPr>
              <w:t>Status</w:t>
            </w:r>
          </w:p>
        </w:tc>
        <w:tc>
          <w:tcPr>
            <w:tcW w:w="4860" w:type="dxa"/>
            <w:vAlign w:val="center"/>
          </w:tcPr>
          <w:p w:rsidR="004B2C08" w:rsidRPr="00403D5C" w:rsidRDefault="004B2C08" w:rsidP="00966331">
            <w:pPr>
              <w:rPr>
                <w:rFonts w:cstheme="minorHAnsi"/>
              </w:rPr>
            </w:pPr>
            <w:r w:rsidRPr="00403D5C">
              <w:rPr>
                <w:rFonts w:cstheme="minorHAnsi"/>
              </w:rPr>
              <w:t>Not started</w:t>
            </w:r>
          </w:p>
        </w:tc>
      </w:tr>
      <w:tr w:rsidR="004B2C08" w:rsidRPr="00403D5C">
        <w:trPr>
          <w:trHeight w:val="504"/>
        </w:trPr>
        <w:tc>
          <w:tcPr>
            <w:tcW w:w="1933"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b/>
                <w:bCs/>
                <w:sz w:val="22"/>
                <w:szCs w:val="22"/>
              </w:rPr>
            </w:pPr>
          </w:p>
          <w:p w:rsidR="004B2C08" w:rsidRPr="00403D5C" w:rsidRDefault="004B2C08" w:rsidP="00966331">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4B2C08" w:rsidRPr="00403D5C" w:rsidRDefault="004B2C08" w:rsidP="00966331">
            <w:pPr>
              <w:pStyle w:val="NormalIndent"/>
              <w:ind w:left="0"/>
              <w:rPr>
                <w:rFonts w:asciiTheme="minorHAnsi" w:hAnsiTheme="minorHAnsi" w:cstheme="minorHAnsi"/>
                <w:b/>
                <w:bCs/>
                <w:sz w:val="22"/>
                <w:szCs w:val="22"/>
              </w:rPr>
            </w:pPr>
          </w:p>
        </w:tc>
        <w:tc>
          <w:tcPr>
            <w:tcW w:w="6887" w:type="dxa"/>
            <w:gridSpan w:val="3"/>
            <w:vAlign w:val="center"/>
          </w:tcPr>
          <w:p w:rsidR="004B2C08" w:rsidRPr="00403D5C" w:rsidRDefault="004B2C08" w:rsidP="00AA15C2">
            <w:pPr>
              <w:pStyle w:val="ListParagraph"/>
              <w:numPr>
                <w:ilvl w:val="0"/>
                <w:numId w:val="71"/>
                <w:numberingChange w:id="394" w:author="Mark Jewiss" w:date="2010-03-18T19:52:00Z" w:original="%1:1:0:."/>
              </w:numPr>
              <w:rPr>
                <w:rFonts w:cstheme="minorHAnsi"/>
              </w:rPr>
            </w:pPr>
            <w:commentRangeStart w:id="395"/>
            <w:r w:rsidRPr="00403D5C">
              <w:rPr>
                <w:rFonts w:cstheme="minorHAnsi"/>
              </w:rPr>
              <w:t>Create Impact policy/</w:t>
            </w:r>
            <w:proofErr w:type="spellStart"/>
            <w:r w:rsidRPr="00403D5C">
              <w:rPr>
                <w:rFonts w:cstheme="minorHAnsi"/>
              </w:rPr>
              <w:t>OMNIbus</w:t>
            </w:r>
            <w:proofErr w:type="spellEnd"/>
            <w:r w:rsidRPr="00403D5C">
              <w:rPr>
                <w:rFonts w:cstheme="minorHAnsi"/>
              </w:rPr>
              <w:t xml:space="preserve"> trigger for </w:t>
            </w:r>
            <w:proofErr w:type="spellStart"/>
            <w:r w:rsidRPr="00403D5C">
              <w:rPr>
                <w:rFonts w:cstheme="minorHAnsi"/>
              </w:rPr>
              <w:t>TelAlert</w:t>
            </w:r>
            <w:proofErr w:type="spellEnd"/>
            <w:r w:rsidRPr="00403D5C">
              <w:rPr>
                <w:rFonts w:cstheme="minorHAnsi"/>
              </w:rPr>
              <w:t xml:space="preserve"> integration</w:t>
            </w:r>
            <w:commentRangeEnd w:id="395"/>
            <w:r w:rsidR="005D643D">
              <w:rPr>
                <w:rStyle w:val="CommentReference"/>
                <w:vanish/>
              </w:rPr>
              <w:commentReference w:id="395"/>
            </w:r>
            <w:r w:rsidRPr="00403D5C">
              <w:rPr>
                <w:rFonts w:cstheme="minorHAnsi"/>
              </w:rPr>
              <w:t>.</w:t>
            </w:r>
          </w:p>
        </w:tc>
      </w:tr>
      <w:tr w:rsidR="004B2C08" w:rsidRPr="00403D5C">
        <w:trPr>
          <w:trHeight w:val="504"/>
        </w:trPr>
        <w:tc>
          <w:tcPr>
            <w:tcW w:w="1933"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b/>
                <w:bCs/>
                <w:sz w:val="22"/>
                <w:szCs w:val="22"/>
              </w:rPr>
            </w:pPr>
          </w:p>
          <w:p w:rsidR="004B2C08" w:rsidRPr="00403D5C" w:rsidRDefault="004B2C08" w:rsidP="00966331">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4B2C08" w:rsidRPr="00403D5C" w:rsidRDefault="004B2C08" w:rsidP="00966331">
            <w:pPr>
              <w:pStyle w:val="NormalIndent"/>
              <w:ind w:left="0"/>
              <w:rPr>
                <w:rFonts w:asciiTheme="minorHAnsi" w:hAnsiTheme="minorHAnsi" w:cstheme="minorHAnsi"/>
                <w:b/>
                <w:bCs/>
                <w:sz w:val="22"/>
                <w:szCs w:val="22"/>
              </w:rPr>
            </w:pPr>
          </w:p>
        </w:tc>
        <w:tc>
          <w:tcPr>
            <w:tcW w:w="6887" w:type="dxa"/>
            <w:gridSpan w:val="3"/>
            <w:vAlign w:val="center"/>
          </w:tcPr>
          <w:p w:rsidR="004B2C08" w:rsidRPr="00403D5C" w:rsidRDefault="004B2C08" w:rsidP="00966331">
            <w:pPr>
              <w:pStyle w:val="NormalIndent"/>
              <w:ind w:left="0"/>
              <w:rPr>
                <w:rFonts w:asciiTheme="minorHAnsi" w:hAnsiTheme="minorHAnsi" w:cstheme="minorHAnsi"/>
                <w:sz w:val="22"/>
                <w:szCs w:val="22"/>
              </w:rPr>
            </w:pPr>
          </w:p>
          <w:p w:rsidR="004B2C08" w:rsidRPr="00403D5C" w:rsidRDefault="004B2C08" w:rsidP="00AA15C2">
            <w:pPr>
              <w:pStyle w:val="NormalIndent"/>
              <w:numPr>
                <w:ilvl w:val="0"/>
                <w:numId w:val="72"/>
                <w:numberingChange w:id="396" w:author="Mark Jewiss" w:date="2010-03-18T19:52:00Z" w:original="%1:1:0:."/>
              </w:numPr>
              <w:rPr>
                <w:rFonts w:asciiTheme="minorHAnsi" w:hAnsiTheme="minorHAnsi" w:cstheme="minorHAnsi"/>
                <w:sz w:val="22"/>
                <w:szCs w:val="22"/>
              </w:rPr>
            </w:pPr>
            <w:r w:rsidRPr="00403D5C">
              <w:rPr>
                <w:rFonts w:asciiTheme="minorHAnsi" w:eastAsiaTheme="minorHAnsi" w:hAnsiTheme="minorHAnsi" w:cstheme="minorHAnsi"/>
                <w:noProof w:val="0"/>
                <w:sz w:val="22"/>
                <w:szCs w:val="22"/>
              </w:rPr>
              <w:t xml:space="preserve">Event information being passed to </w:t>
            </w:r>
            <w:proofErr w:type="spellStart"/>
            <w:r w:rsidRPr="00403D5C">
              <w:rPr>
                <w:rFonts w:asciiTheme="minorHAnsi" w:eastAsiaTheme="minorHAnsi" w:hAnsiTheme="minorHAnsi" w:cstheme="minorHAnsi"/>
                <w:noProof w:val="0"/>
                <w:sz w:val="22"/>
                <w:szCs w:val="22"/>
              </w:rPr>
              <w:t>TelAlert</w:t>
            </w:r>
            <w:proofErr w:type="spellEnd"/>
            <w:r w:rsidRPr="00403D5C">
              <w:rPr>
                <w:rFonts w:asciiTheme="minorHAnsi" w:eastAsiaTheme="minorHAnsi" w:hAnsiTheme="minorHAnsi" w:cstheme="minorHAnsi"/>
                <w:noProof w:val="0"/>
                <w:sz w:val="22"/>
                <w:szCs w:val="22"/>
              </w:rPr>
              <w:t xml:space="preserve"> for external notification</w:t>
            </w:r>
            <w:r w:rsidRPr="00403D5C">
              <w:rPr>
                <w:rFonts w:asciiTheme="minorHAnsi" w:hAnsiTheme="minorHAnsi" w:cstheme="minorHAnsi"/>
                <w:sz w:val="22"/>
                <w:szCs w:val="22"/>
              </w:rPr>
              <w:t>.</w:t>
            </w:r>
          </w:p>
          <w:p w:rsidR="004B2C08" w:rsidRPr="00403D5C" w:rsidRDefault="004B2C08" w:rsidP="00966331">
            <w:pPr>
              <w:pStyle w:val="NormalIndent"/>
              <w:ind w:left="0"/>
              <w:rPr>
                <w:rFonts w:asciiTheme="minorHAnsi" w:hAnsiTheme="minorHAnsi" w:cstheme="minorHAnsi"/>
                <w:sz w:val="22"/>
                <w:szCs w:val="22"/>
              </w:rPr>
            </w:pPr>
          </w:p>
        </w:tc>
      </w:tr>
      <w:tr w:rsidR="004B2C08" w:rsidRPr="00403D5C">
        <w:trPr>
          <w:trHeight w:val="504"/>
        </w:trPr>
        <w:tc>
          <w:tcPr>
            <w:tcW w:w="1933" w:type="dxa"/>
            <w:shd w:val="clear" w:color="auto" w:fill="B6DDE8" w:themeFill="accent5" w:themeFillTint="66"/>
            <w:vAlign w:val="center"/>
          </w:tcPr>
          <w:p w:rsidR="004B2C08" w:rsidRPr="00403D5C" w:rsidRDefault="004B2C08" w:rsidP="00966331">
            <w:pPr>
              <w:rPr>
                <w:rFonts w:cstheme="minorHAnsi"/>
                <w:b/>
              </w:rPr>
            </w:pPr>
            <w:r w:rsidRPr="00403D5C">
              <w:rPr>
                <w:rFonts w:cstheme="minorHAnsi"/>
                <w:b/>
              </w:rPr>
              <w:t>Dependencies &amp; Assumptions</w:t>
            </w:r>
          </w:p>
          <w:p w:rsidR="004B2C08" w:rsidRPr="00403D5C" w:rsidRDefault="004B2C08" w:rsidP="00966331">
            <w:pPr>
              <w:pStyle w:val="NormalIndent"/>
              <w:ind w:left="0"/>
              <w:rPr>
                <w:rFonts w:asciiTheme="minorHAnsi" w:hAnsiTheme="minorHAnsi" w:cstheme="minorHAnsi"/>
                <w:b/>
                <w:bCs/>
                <w:sz w:val="22"/>
                <w:szCs w:val="22"/>
              </w:rPr>
            </w:pPr>
          </w:p>
        </w:tc>
        <w:tc>
          <w:tcPr>
            <w:tcW w:w="6887" w:type="dxa"/>
            <w:gridSpan w:val="3"/>
            <w:vAlign w:val="center"/>
          </w:tcPr>
          <w:p w:rsidR="004B2C08" w:rsidRPr="00403D5C" w:rsidRDefault="004B2C08" w:rsidP="00966331">
            <w:pPr>
              <w:pStyle w:val="NormalIndent"/>
              <w:ind w:left="0"/>
              <w:rPr>
                <w:rFonts w:asciiTheme="minorHAnsi" w:hAnsiTheme="minorHAnsi" w:cstheme="minorHAnsi"/>
                <w:sz w:val="22"/>
                <w:szCs w:val="22"/>
              </w:rPr>
            </w:pPr>
          </w:p>
          <w:p w:rsidR="004B2C08" w:rsidRPr="00403D5C" w:rsidRDefault="004B2C08" w:rsidP="00AA15C2">
            <w:pPr>
              <w:pStyle w:val="NormalIndent"/>
              <w:numPr>
                <w:ilvl w:val="0"/>
                <w:numId w:val="73"/>
                <w:numberingChange w:id="397" w:author="Mark Jewiss" w:date="2010-03-18T19:52:00Z" w:original="%1:1: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Expected events are being received for correlations</w:t>
            </w:r>
          </w:p>
          <w:p w:rsidR="004B2C08" w:rsidRPr="00403D5C" w:rsidRDefault="004B2C08" w:rsidP="00AA15C2">
            <w:pPr>
              <w:pStyle w:val="NormalIndent"/>
              <w:numPr>
                <w:ilvl w:val="0"/>
                <w:numId w:val="73"/>
                <w:numberingChange w:id="398" w:author="Mark Jewiss" w:date="2010-03-18T19:52:00Z" w:original="%1:2:0:."/>
              </w:numPr>
              <w:rPr>
                <w:rFonts w:asciiTheme="minorHAnsi" w:eastAsiaTheme="minorHAnsi" w:hAnsiTheme="minorHAnsi" w:cstheme="minorHAnsi"/>
                <w:noProof w:val="0"/>
                <w:sz w:val="22"/>
                <w:szCs w:val="22"/>
              </w:rPr>
            </w:pPr>
            <w:r w:rsidRPr="00403D5C">
              <w:rPr>
                <w:rFonts w:asciiTheme="minorHAnsi" w:eastAsiaTheme="minorHAnsi" w:hAnsiTheme="minorHAnsi" w:cstheme="minorHAnsi"/>
                <w:noProof w:val="0"/>
                <w:sz w:val="22"/>
                <w:szCs w:val="22"/>
              </w:rPr>
              <w:t>Database tables used for enrichments, upon which correlations are dependent, are available.</w:t>
            </w:r>
          </w:p>
          <w:p w:rsidR="004B2C08" w:rsidRPr="00403D5C" w:rsidRDefault="004B2C08" w:rsidP="004B2C08">
            <w:pPr>
              <w:pStyle w:val="NormalIndent"/>
              <w:ind w:left="720"/>
              <w:rPr>
                <w:rFonts w:asciiTheme="minorHAnsi" w:eastAsiaTheme="minorHAnsi" w:hAnsiTheme="minorHAnsi" w:cstheme="minorHAnsi"/>
                <w:noProof w:val="0"/>
                <w:sz w:val="22"/>
                <w:szCs w:val="22"/>
              </w:rPr>
            </w:pPr>
          </w:p>
        </w:tc>
      </w:tr>
      <w:tr w:rsidR="004B2C08" w:rsidRPr="00403D5C">
        <w:trPr>
          <w:trHeight w:val="504"/>
        </w:trPr>
        <w:tc>
          <w:tcPr>
            <w:tcW w:w="1933" w:type="dxa"/>
            <w:shd w:val="clear" w:color="auto" w:fill="B6DDE8" w:themeFill="accent5" w:themeFillTint="66"/>
            <w:vAlign w:val="center"/>
          </w:tcPr>
          <w:p w:rsidR="004B2C08" w:rsidRPr="00403D5C" w:rsidRDefault="004B2C08" w:rsidP="00966331">
            <w:pPr>
              <w:pStyle w:val="NormalIndent"/>
              <w:ind w:left="0"/>
              <w:rPr>
                <w:rFonts w:asciiTheme="minorHAnsi" w:hAnsiTheme="minorHAnsi" w:cstheme="minorHAnsi"/>
                <w:b/>
                <w:bCs/>
                <w:sz w:val="22"/>
                <w:szCs w:val="22"/>
              </w:rPr>
            </w:pPr>
          </w:p>
          <w:p w:rsidR="004B2C08" w:rsidRPr="00403D5C" w:rsidRDefault="004B2C08" w:rsidP="00966331">
            <w:pPr>
              <w:rPr>
                <w:rFonts w:cstheme="minorHAnsi"/>
                <w:b/>
                <w:bCs/>
              </w:rPr>
            </w:pPr>
            <w:r w:rsidRPr="00403D5C">
              <w:rPr>
                <w:rFonts w:cstheme="minorHAnsi"/>
                <w:b/>
              </w:rPr>
              <w:t>Risks</w:t>
            </w:r>
          </w:p>
        </w:tc>
        <w:tc>
          <w:tcPr>
            <w:tcW w:w="6887" w:type="dxa"/>
            <w:gridSpan w:val="3"/>
            <w:vAlign w:val="center"/>
          </w:tcPr>
          <w:p w:rsidR="004B2C08" w:rsidRPr="00403D5C" w:rsidRDefault="004B2C08" w:rsidP="00966331">
            <w:pPr>
              <w:pStyle w:val="NormalIndent"/>
              <w:ind w:left="0"/>
              <w:rPr>
                <w:rFonts w:asciiTheme="minorHAnsi" w:hAnsiTheme="minorHAnsi" w:cstheme="minorHAnsi"/>
                <w:sz w:val="22"/>
                <w:szCs w:val="22"/>
              </w:rPr>
            </w:pPr>
          </w:p>
          <w:p w:rsidR="004B2C08" w:rsidRPr="00403D5C" w:rsidRDefault="004B2C08" w:rsidP="00966331">
            <w:pPr>
              <w:pStyle w:val="NormalIndent"/>
              <w:ind w:left="360"/>
              <w:rPr>
                <w:rFonts w:asciiTheme="minorHAnsi" w:hAnsiTheme="minorHAnsi" w:cstheme="minorHAnsi"/>
                <w:sz w:val="22"/>
                <w:szCs w:val="22"/>
              </w:rPr>
            </w:pPr>
          </w:p>
        </w:tc>
      </w:tr>
    </w:tbl>
    <w:p w:rsidR="004B2C08" w:rsidRPr="00403D5C" w:rsidRDefault="004B2C08" w:rsidP="00E4337D">
      <w:pPr>
        <w:autoSpaceDE w:val="0"/>
        <w:autoSpaceDN w:val="0"/>
        <w:adjustRightInd w:val="0"/>
        <w:spacing w:after="0" w:line="240" w:lineRule="auto"/>
        <w:rPr>
          <w:rFonts w:cstheme="minorHAnsi"/>
        </w:rPr>
      </w:pPr>
    </w:p>
    <w:p w:rsidR="00A27829" w:rsidRPr="00403D5C" w:rsidRDefault="00A27829" w:rsidP="00E4337D">
      <w:pPr>
        <w:autoSpaceDE w:val="0"/>
        <w:autoSpaceDN w:val="0"/>
        <w:adjustRightInd w:val="0"/>
        <w:spacing w:after="0" w:line="240" w:lineRule="auto"/>
        <w:rPr>
          <w:rFonts w:cstheme="minorHAnsi"/>
        </w:rPr>
      </w:pPr>
    </w:p>
    <w:p w:rsidR="00597077" w:rsidRPr="00403D5C" w:rsidRDefault="00597077"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CC18D5">
            <w:pPr>
              <w:rPr>
                <w:rFonts w:cstheme="minorHAnsi"/>
                <w:b/>
              </w:rPr>
            </w:pPr>
            <w:r w:rsidRPr="00403D5C">
              <w:rPr>
                <w:rFonts w:cstheme="minorHAnsi"/>
                <w:b/>
              </w:rPr>
              <w:t>Task ID</w:t>
            </w: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CC18D5">
            <w:pPr>
              <w:rPr>
                <w:rFonts w:cstheme="minorHAnsi"/>
              </w:rPr>
            </w:pPr>
            <w:r w:rsidRPr="00403D5C">
              <w:rPr>
                <w:rFonts w:cstheme="minorHAnsi"/>
              </w:rPr>
              <w:t>1.4.6</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CC18D5">
            <w:pPr>
              <w:rPr>
                <w:rFonts w:cstheme="minorHAnsi"/>
                <w:b/>
              </w:rPr>
            </w:pPr>
            <w:r w:rsidRPr="00403D5C">
              <w:rPr>
                <w:rFonts w:cstheme="minorHAnsi"/>
                <w:b/>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CC18D5">
            <w:pPr>
              <w:rPr>
                <w:rFonts w:cstheme="minorHAnsi"/>
              </w:rPr>
            </w:pPr>
            <w:r w:rsidRPr="00403D5C">
              <w:rPr>
                <w:rFonts w:cstheme="minorHAnsi"/>
              </w:rPr>
              <w:t>Configure ObjectServer to TSRM interface using Impact</w:t>
            </w:r>
          </w:p>
        </w:tc>
      </w:tr>
      <w:tr w:rsidR="004566F1" w:rsidRPr="00403D5C">
        <w:trPr>
          <w:trHeight w:val="504"/>
        </w:trPr>
        <w:tc>
          <w:tcPr>
            <w:tcW w:w="1933"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sz w:val="22"/>
                <w:szCs w:val="22"/>
              </w:rPr>
              <w:t>Effort (Man Days</w:t>
            </w:r>
            <w:r w:rsidRPr="00403D5C">
              <w:rPr>
                <w:rFonts w:asciiTheme="minorHAnsi" w:hAnsiTheme="minorHAnsi" w:cstheme="minorHAnsi"/>
                <w:b/>
                <w:bCs/>
                <w:sz w:val="22"/>
                <w:szCs w:val="22"/>
              </w:rPr>
              <w:t>)</w:t>
            </w:r>
          </w:p>
          <w:p w:rsidR="004566F1" w:rsidRPr="00403D5C" w:rsidRDefault="004566F1" w:rsidP="00F35580">
            <w:pPr>
              <w:pStyle w:val="NormalIndent"/>
              <w:ind w:left="0"/>
              <w:rPr>
                <w:rFonts w:asciiTheme="minorHAnsi" w:hAnsiTheme="minorHAnsi" w:cstheme="minorHAnsi"/>
                <w:b/>
                <w:bCs/>
                <w:sz w:val="22"/>
                <w:szCs w:val="22"/>
              </w:rPr>
            </w:pPr>
          </w:p>
        </w:tc>
        <w:tc>
          <w:tcPr>
            <w:tcW w:w="1192" w:type="dxa"/>
            <w:vAlign w:val="center"/>
          </w:tcPr>
          <w:p w:rsidR="004566F1" w:rsidRPr="00403D5C" w:rsidRDefault="004566F1" w:rsidP="00CC18D5">
            <w:pPr>
              <w:rPr>
                <w:rFonts w:cstheme="minorHAnsi"/>
              </w:rPr>
            </w:pPr>
            <w:r w:rsidRPr="00403D5C">
              <w:rPr>
                <w:rFonts w:cstheme="minorHAnsi"/>
              </w:rPr>
              <w:t>4</w:t>
            </w:r>
          </w:p>
        </w:tc>
        <w:tc>
          <w:tcPr>
            <w:tcW w:w="835"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CC18D5">
            <w:pPr>
              <w:rPr>
                <w:rFonts w:cstheme="minorHAnsi"/>
                <w:b/>
              </w:rPr>
            </w:pPr>
            <w:r w:rsidRPr="00403D5C">
              <w:rPr>
                <w:rFonts w:cstheme="minorHAnsi"/>
                <w:b/>
              </w:rPr>
              <w:t>Status</w:t>
            </w:r>
          </w:p>
        </w:tc>
        <w:tc>
          <w:tcPr>
            <w:tcW w:w="4860" w:type="dxa"/>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F26D6D" w:rsidP="00CC18D5">
            <w:pPr>
              <w:rPr>
                <w:rFonts w:cstheme="minorHAnsi"/>
              </w:rPr>
            </w:pPr>
            <w:r w:rsidRPr="00403D5C">
              <w:rPr>
                <w:rFonts w:cstheme="minorHAnsi"/>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CC18D5">
            <w:pPr>
              <w:rPr>
                <w:rFonts w:cstheme="minorHAnsi"/>
                <w:b/>
              </w:rPr>
            </w:pPr>
            <w:r w:rsidRPr="00403D5C">
              <w:rPr>
                <w:rFonts w:cstheme="minorHAnsi"/>
                <w:b/>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38"/>
                <w:numberingChange w:id="399" w:author="Mark Jewiss" w:date="2010-03-18T19:52:00Z" w:original="%1:1:0:."/>
              </w:numPr>
              <w:rPr>
                <w:rFonts w:cstheme="minorHAnsi"/>
              </w:rPr>
            </w:pPr>
            <w:r w:rsidRPr="00403D5C">
              <w:rPr>
                <w:rFonts w:cstheme="minorHAnsi"/>
              </w:rPr>
              <w:t>Configure the staging tables within TSRM database.</w:t>
            </w:r>
          </w:p>
          <w:p w:rsidR="007D5D13" w:rsidRPr="00403D5C" w:rsidRDefault="007D5D13" w:rsidP="00AA15C2">
            <w:pPr>
              <w:pStyle w:val="ListParagraph"/>
              <w:numPr>
                <w:ilvl w:val="0"/>
                <w:numId w:val="38"/>
                <w:numberingChange w:id="400" w:author="Mark Jewiss" w:date="2010-03-18T19:52:00Z" w:original="%1:2:0:."/>
              </w:numPr>
              <w:rPr>
                <w:rFonts w:cstheme="minorHAnsi"/>
              </w:rPr>
            </w:pPr>
            <w:r w:rsidRPr="00403D5C">
              <w:rPr>
                <w:rFonts w:cstheme="minorHAnsi"/>
              </w:rPr>
              <w:t xml:space="preserve">Configure Impact </w:t>
            </w:r>
            <w:del w:id="401" w:author="Mark Jewiss" w:date="2010-03-18T20:18:00Z">
              <w:r w:rsidRPr="00403D5C" w:rsidDel="005D643D">
                <w:rPr>
                  <w:rFonts w:cstheme="minorHAnsi"/>
                </w:rPr>
                <w:delText>datasource</w:delText>
              </w:r>
            </w:del>
            <w:ins w:id="402" w:author="Mark Jewiss" w:date="2010-03-18T20:18:00Z">
              <w:r w:rsidR="005D643D" w:rsidRPr="00403D5C">
                <w:rPr>
                  <w:rFonts w:cstheme="minorHAnsi"/>
                </w:rPr>
                <w:t>data source</w:t>
              </w:r>
            </w:ins>
            <w:r w:rsidRPr="00403D5C">
              <w:rPr>
                <w:rFonts w:cstheme="minorHAnsi"/>
              </w:rPr>
              <w:t xml:space="preserve"> to connect to the TSRM staging table.</w:t>
            </w:r>
          </w:p>
          <w:p w:rsidR="007D5D13" w:rsidRPr="00403D5C" w:rsidRDefault="007D5D13" w:rsidP="00AA15C2">
            <w:pPr>
              <w:pStyle w:val="ListParagraph"/>
              <w:numPr>
                <w:ilvl w:val="0"/>
                <w:numId w:val="38"/>
                <w:numberingChange w:id="403" w:author="Mark Jewiss" w:date="2010-03-18T19:52:00Z" w:original="%1:3:0:."/>
              </w:numPr>
              <w:rPr>
                <w:rFonts w:cstheme="minorHAnsi"/>
              </w:rPr>
            </w:pPr>
            <w:r w:rsidRPr="00403D5C">
              <w:rPr>
                <w:rFonts w:cstheme="minorHAnsi"/>
              </w:rPr>
              <w:t>Create workflow and triggers in TSRM to interact with entries in the staging table and create trouble tickets (TT).</w:t>
            </w:r>
          </w:p>
          <w:p w:rsidR="007D5D13" w:rsidRPr="00403D5C" w:rsidRDefault="007D5D13" w:rsidP="00AA15C2">
            <w:pPr>
              <w:pStyle w:val="ListParagraph"/>
              <w:numPr>
                <w:ilvl w:val="0"/>
                <w:numId w:val="38"/>
                <w:numberingChange w:id="404" w:author="Mark Jewiss" w:date="2010-03-18T19:52:00Z" w:original="%1:4:0:."/>
              </w:numPr>
              <w:rPr>
                <w:rFonts w:cstheme="minorHAnsi"/>
              </w:rPr>
            </w:pPr>
            <w:r w:rsidRPr="00403D5C">
              <w:rPr>
                <w:rFonts w:cstheme="minorHAnsi"/>
              </w:rPr>
              <w:t>Configure Impact policy to populate information in the TSRM staging table with appropriate event data.</w:t>
            </w:r>
          </w:p>
          <w:p w:rsidR="007D5D13" w:rsidRPr="00403D5C" w:rsidRDefault="007D5D13" w:rsidP="00AA15C2">
            <w:pPr>
              <w:pStyle w:val="ListParagraph"/>
              <w:numPr>
                <w:ilvl w:val="0"/>
                <w:numId w:val="38"/>
                <w:numberingChange w:id="405" w:author="Mark Jewiss" w:date="2010-03-18T19:52:00Z" w:original="%1:5:0:."/>
              </w:numPr>
              <w:rPr>
                <w:rFonts w:cstheme="minorHAnsi"/>
              </w:rPr>
            </w:pPr>
            <w:r w:rsidRPr="00403D5C">
              <w:rPr>
                <w:rFonts w:cstheme="minorHAnsi"/>
              </w:rPr>
              <w:t>Configure Impact policy to poll TSRM staging table for changes to TT status and pass information back to related events in the ObjectServer.</w:t>
            </w:r>
          </w:p>
          <w:p w:rsidR="007D5D13" w:rsidRPr="00403D5C" w:rsidRDefault="007D5D13" w:rsidP="00AA15C2">
            <w:pPr>
              <w:pStyle w:val="ListParagraph"/>
              <w:numPr>
                <w:ilvl w:val="0"/>
                <w:numId w:val="38"/>
                <w:numberingChange w:id="406" w:author="Mark Jewiss" w:date="2010-03-18T19:52:00Z" w:original="%1:6:0:."/>
              </w:numPr>
              <w:rPr>
                <w:rFonts w:cstheme="minorHAnsi"/>
              </w:rPr>
            </w:pPr>
            <w:r w:rsidRPr="00403D5C">
              <w:rPr>
                <w:rFonts w:cstheme="minorHAnsi"/>
              </w:rPr>
              <w:t>Create tool in WebTop to set flag for Impact to trigger TT generation on.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CC18D5">
            <w:pPr>
              <w:rPr>
                <w:rFonts w:cstheme="minorHAnsi"/>
                <w:b/>
              </w:rPr>
            </w:pPr>
            <w:r w:rsidRPr="00403D5C">
              <w:rPr>
                <w:rFonts w:cstheme="minorHAnsi"/>
                <w:b/>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39"/>
                <w:numberingChange w:id="407" w:author="Mark Jewiss" w:date="2010-03-18T19:52:00Z" w:original="%1:1:0:."/>
              </w:numPr>
              <w:rPr>
                <w:rFonts w:cstheme="minorHAnsi"/>
              </w:rPr>
            </w:pPr>
            <w:proofErr w:type="spellStart"/>
            <w:r w:rsidRPr="00403D5C">
              <w:rPr>
                <w:rFonts w:cstheme="minorHAnsi"/>
              </w:rPr>
              <w:t>TTs</w:t>
            </w:r>
            <w:proofErr w:type="spellEnd"/>
            <w:r w:rsidRPr="00403D5C">
              <w:rPr>
                <w:rFonts w:cstheme="minorHAnsi"/>
              </w:rPr>
              <w:t xml:space="preserve"> being created for flagged events in TSRM, containing relevant information from the </w:t>
            </w:r>
            <w:proofErr w:type="spellStart"/>
            <w:r w:rsidRPr="00403D5C">
              <w:rPr>
                <w:rFonts w:cstheme="minorHAnsi"/>
              </w:rPr>
              <w:t>OMNIbus</w:t>
            </w:r>
            <w:proofErr w:type="spellEnd"/>
            <w:r w:rsidRPr="00403D5C">
              <w:rPr>
                <w:rFonts w:cstheme="minorHAnsi"/>
              </w:rPr>
              <w:t xml:space="preserve"> event that they were flagged to be generated against</w:t>
            </w:r>
          </w:p>
          <w:p w:rsidR="001276F5" w:rsidRPr="00403D5C" w:rsidRDefault="001276F5" w:rsidP="00AA15C2">
            <w:pPr>
              <w:pStyle w:val="ListParagraph"/>
              <w:numPr>
                <w:ilvl w:val="0"/>
                <w:numId w:val="39"/>
                <w:numberingChange w:id="408" w:author="Mark Jewiss" w:date="2010-03-18T19:52:00Z" w:original="%1:2:0:."/>
              </w:numPr>
              <w:rPr>
                <w:rFonts w:cstheme="minorHAnsi"/>
              </w:rPr>
            </w:pPr>
            <w:r w:rsidRPr="00403D5C">
              <w:rPr>
                <w:rFonts w:cstheme="minorHAnsi"/>
              </w:rPr>
              <w:t>Alarms can be associated to existing TT via right click tool</w:t>
            </w:r>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CC18D5" w:rsidP="00CC18D5">
            <w:pPr>
              <w:rPr>
                <w:rFonts w:cstheme="minorHAnsi"/>
                <w:b/>
              </w:rPr>
            </w:pPr>
            <w:r w:rsidRPr="00403D5C">
              <w:rPr>
                <w:rFonts w:cstheme="minorHAnsi"/>
                <w:b/>
              </w:rPr>
              <w:t>Depende</w:t>
            </w:r>
            <w:r w:rsidR="007D5D13" w:rsidRPr="00403D5C">
              <w:rPr>
                <w:rFonts w:cstheme="minorHAnsi"/>
                <w:b/>
              </w:rPr>
              <w:t>ncies</w:t>
            </w:r>
            <w:r w:rsidRPr="00403D5C">
              <w:rPr>
                <w:rFonts w:cstheme="minorHAnsi"/>
                <w:b/>
              </w:rPr>
              <w:t xml:space="preserve"> </w:t>
            </w:r>
            <w:r w:rsidR="007D5D13" w:rsidRPr="00403D5C">
              <w:rPr>
                <w:rFonts w:cstheme="minorHAnsi"/>
                <w:b/>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CC18D5">
            <w:pPr>
              <w:pStyle w:val="ListParagraph"/>
              <w:rPr>
                <w:rFonts w:cstheme="minorHAnsi"/>
              </w:rPr>
            </w:pPr>
          </w:p>
          <w:p w:rsidR="007D5D13" w:rsidRPr="00403D5C" w:rsidRDefault="007D5D13" w:rsidP="00AA15C2">
            <w:pPr>
              <w:pStyle w:val="ListParagraph"/>
              <w:numPr>
                <w:ilvl w:val="0"/>
                <w:numId w:val="40"/>
                <w:numberingChange w:id="409" w:author="Mark Jewiss" w:date="2010-03-18T19:52:00Z" w:original="%1:1:0:."/>
              </w:numPr>
              <w:rPr>
                <w:rFonts w:cstheme="minorHAnsi"/>
              </w:rPr>
            </w:pPr>
            <w:r w:rsidRPr="00403D5C">
              <w:rPr>
                <w:rFonts w:cstheme="minorHAnsi"/>
              </w:rPr>
              <w:t>Impact is installed and running.</w:t>
            </w:r>
          </w:p>
          <w:p w:rsidR="007D5D13" w:rsidRPr="00403D5C" w:rsidRDefault="007D5D13" w:rsidP="00AA15C2">
            <w:pPr>
              <w:pStyle w:val="ListParagraph"/>
              <w:numPr>
                <w:ilvl w:val="0"/>
                <w:numId w:val="40"/>
                <w:numberingChange w:id="410" w:author="Mark Jewiss" w:date="2010-03-18T19:52:00Z" w:original="%1:2:0:."/>
              </w:numPr>
              <w:rPr>
                <w:rFonts w:cstheme="minorHAnsi"/>
              </w:rPr>
            </w:pPr>
            <w:r w:rsidRPr="00403D5C">
              <w:rPr>
                <w:rFonts w:cstheme="minorHAnsi"/>
              </w:rPr>
              <w:t>TSRM is installed and running.</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CC18D5">
            <w:pPr>
              <w:rPr>
                <w:rFonts w:cstheme="minorHAnsi"/>
                <w:b/>
              </w:rPr>
            </w:pPr>
            <w:r w:rsidRPr="00403D5C">
              <w:rPr>
                <w:rFonts w:cstheme="minorHAnsi"/>
                <w:b/>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p w:rsidR="007D5D13" w:rsidRPr="00403D5C" w:rsidRDefault="00395A3B" w:rsidP="00646257">
      <w:pPr>
        <w:pStyle w:val="Heading2"/>
        <w:rPr>
          <w:rFonts w:asciiTheme="minorHAnsi" w:hAnsiTheme="minorHAnsi" w:cstheme="minorHAnsi"/>
          <w:sz w:val="22"/>
          <w:szCs w:val="22"/>
        </w:rPr>
      </w:pPr>
      <w:bookmarkStart w:id="411" w:name="_Toc256598878"/>
      <w:r w:rsidRPr="00403D5C">
        <w:rPr>
          <w:rFonts w:asciiTheme="minorHAnsi" w:hAnsiTheme="minorHAnsi" w:cstheme="minorHAnsi"/>
          <w:sz w:val="22"/>
          <w:szCs w:val="22"/>
        </w:rPr>
        <w:t xml:space="preserve">IBM </w:t>
      </w:r>
      <w:r w:rsidR="007D5D13" w:rsidRPr="00403D5C">
        <w:rPr>
          <w:rFonts w:asciiTheme="minorHAnsi" w:hAnsiTheme="minorHAnsi" w:cstheme="minorHAnsi"/>
          <w:sz w:val="22"/>
          <w:szCs w:val="22"/>
        </w:rPr>
        <w:t>Tivoli Business Service Manager</w:t>
      </w:r>
      <w:bookmarkEnd w:id="411"/>
    </w:p>
    <w:p w:rsidR="00BF05E3" w:rsidRPr="00403D5C" w:rsidRDefault="00BF05E3" w:rsidP="00E4337D">
      <w:pPr>
        <w:autoSpaceDE w:val="0"/>
        <w:autoSpaceDN w:val="0"/>
        <w:adjustRightInd w:val="0"/>
        <w:spacing w:after="0" w:line="240" w:lineRule="auto"/>
        <w:rPr>
          <w:rFonts w:cstheme="minorHAnsi"/>
        </w:rPr>
      </w:pPr>
      <w:r w:rsidRPr="00403D5C">
        <w:rPr>
          <w:rFonts w:cstheme="minorHAnsi"/>
        </w:rPr>
        <w:t xml:space="preserve">This section details the Installation and configuration </w:t>
      </w:r>
      <w:r w:rsidR="004B2C08" w:rsidRPr="00403D5C">
        <w:rPr>
          <w:rFonts w:cstheme="minorHAnsi"/>
        </w:rPr>
        <w:t xml:space="preserve">of TBSM </w:t>
      </w:r>
      <w:r w:rsidRPr="00403D5C">
        <w:rPr>
          <w:rFonts w:cstheme="minorHAnsi"/>
        </w:rPr>
        <w:t>that will be carried out as part of the solution.</w:t>
      </w:r>
    </w:p>
    <w:p w:rsidR="00BF05E3" w:rsidRPr="00403D5C" w:rsidRDefault="00BF05E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BF05E3">
            <w:pPr>
              <w:rPr>
                <w:rFonts w:cstheme="minorHAnsi"/>
                <w:b/>
              </w:rPr>
            </w:pPr>
            <w:r w:rsidRPr="00403D5C">
              <w:rPr>
                <w:rFonts w:cstheme="minorHAnsi"/>
                <w:b/>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0A75AD">
            <w:pPr>
              <w:autoSpaceDE w:val="0"/>
              <w:autoSpaceDN w:val="0"/>
              <w:adjustRightInd w:val="0"/>
              <w:spacing w:after="0" w:line="240" w:lineRule="auto"/>
              <w:rPr>
                <w:rFonts w:cstheme="minorHAnsi"/>
              </w:rPr>
            </w:pPr>
            <w:r w:rsidRPr="00403D5C">
              <w:rPr>
                <w:rFonts w:cstheme="minorHAnsi"/>
              </w:rPr>
              <w:t>1.5.1</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BF05E3">
            <w:pPr>
              <w:rPr>
                <w:rFonts w:cstheme="minorHAnsi"/>
                <w:b/>
              </w:rPr>
            </w:pPr>
            <w:r w:rsidRPr="00403D5C">
              <w:rPr>
                <w:rFonts w:cstheme="minorHAnsi"/>
                <w:b/>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5D643D">
            <w:pPr>
              <w:rPr>
                <w:rFonts w:cstheme="minorHAnsi"/>
              </w:rPr>
            </w:pPr>
            <w:r w:rsidRPr="00403D5C">
              <w:rPr>
                <w:rFonts w:cstheme="minorHAnsi"/>
              </w:rPr>
              <w:t xml:space="preserve">Install </w:t>
            </w:r>
            <w:del w:id="412" w:author="Mark Jewiss" w:date="2010-03-18T20:19:00Z">
              <w:r w:rsidRPr="00403D5C" w:rsidDel="005D643D">
                <w:rPr>
                  <w:rFonts w:cstheme="minorHAnsi"/>
                </w:rPr>
                <w:delText>failover TBSM instances and provide basic service view</w:delText>
              </w:r>
            </w:del>
            <w:ins w:id="413" w:author="Mark Jewiss" w:date="2010-03-18T20:19:00Z">
              <w:r w:rsidR="005D643D">
                <w:rPr>
                  <w:rFonts w:cstheme="minorHAnsi"/>
                </w:rPr>
                <w:t>TBSM Application in fail over mode</w:t>
              </w:r>
            </w:ins>
          </w:p>
        </w:tc>
      </w:tr>
      <w:tr w:rsidR="004566F1" w:rsidRPr="00403D5C">
        <w:trPr>
          <w:trHeight w:val="504"/>
        </w:trPr>
        <w:tc>
          <w:tcPr>
            <w:tcW w:w="1933"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BF05E3">
            <w:pPr>
              <w:rPr>
                <w:rFonts w:cstheme="minorHAnsi"/>
                <w:b/>
                <w:bCs/>
              </w:rPr>
            </w:pPr>
            <w:r w:rsidRPr="00403D5C">
              <w:rPr>
                <w:rFonts w:cstheme="minorHAnsi"/>
                <w:b/>
              </w:rPr>
              <w:t>Effort (Man Days)</w:t>
            </w:r>
          </w:p>
        </w:tc>
        <w:tc>
          <w:tcPr>
            <w:tcW w:w="1192" w:type="dxa"/>
            <w:vAlign w:val="center"/>
          </w:tcPr>
          <w:p w:rsidR="004566F1" w:rsidRPr="00403D5C" w:rsidRDefault="004566F1" w:rsidP="00BF05E3">
            <w:pPr>
              <w:rPr>
                <w:rFonts w:cstheme="minorHAnsi"/>
              </w:rPr>
            </w:pPr>
            <w:r w:rsidRPr="00403D5C">
              <w:rPr>
                <w:rFonts w:cstheme="minorHAnsi"/>
              </w:rPr>
              <w:t>20</w:t>
            </w:r>
          </w:p>
        </w:tc>
        <w:tc>
          <w:tcPr>
            <w:tcW w:w="835"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BF05E3">
            <w:pPr>
              <w:rPr>
                <w:rFonts w:cstheme="minorHAnsi"/>
                <w:b/>
              </w:rPr>
            </w:pPr>
            <w:r w:rsidRPr="00403D5C">
              <w:rPr>
                <w:rFonts w:cstheme="minorHAnsi"/>
                <w:b/>
              </w:rPr>
              <w:t>Status</w:t>
            </w:r>
          </w:p>
        </w:tc>
        <w:tc>
          <w:tcPr>
            <w:tcW w:w="4860" w:type="dxa"/>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BF05E3">
            <w:pPr>
              <w:rPr>
                <w:rFonts w:cstheme="minorHAnsi"/>
              </w:rPr>
            </w:pPr>
            <w:r w:rsidRPr="00403D5C">
              <w:rPr>
                <w:rFonts w:cstheme="minorHAnsi"/>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BF05E3">
            <w:pPr>
              <w:rPr>
                <w:rFonts w:cstheme="minorHAnsi"/>
                <w:b/>
              </w:rPr>
            </w:pPr>
            <w:r w:rsidRPr="00403D5C">
              <w:rPr>
                <w:rFonts w:cstheme="minorHAnsi"/>
                <w:b/>
              </w:rPr>
              <w:t>Description</w:t>
            </w: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41"/>
                <w:numberingChange w:id="414" w:author="Mark Jewiss" w:date="2010-03-18T19:52:00Z" w:original="%1:1:0:."/>
              </w:numPr>
              <w:rPr>
                <w:rFonts w:cstheme="minorHAnsi"/>
              </w:rPr>
            </w:pPr>
            <w:r w:rsidRPr="00403D5C">
              <w:rPr>
                <w:rFonts w:cstheme="minorHAnsi"/>
              </w:rPr>
              <w:t>Install Primary TBSM instance, on the same server as the Primary Display Layer ObjectServer.</w:t>
            </w:r>
          </w:p>
          <w:p w:rsidR="007D5D13" w:rsidRPr="00403D5C" w:rsidRDefault="007D5D13" w:rsidP="00AA15C2">
            <w:pPr>
              <w:pStyle w:val="ListParagraph"/>
              <w:numPr>
                <w:ilvl w:val="0"/>
                <w:numId w:val="41"/>
                <w:numberingChange w:id="415" w:author="Mark Jewiss" w:date="2010-03-18T19:52:00Z" w:original="%1:2:0:."/>
              </w:numPr>
              <w:rPr>
                <w:rFonts w:cstheme="minorHAnsi"/>
              </w:rPr>
            </w:pPr>
            <w:r w:rsidRPr="00403D5C">
              <w:rPr>
                <w:rFonts w:cstheme="minorHAnsi"/>
              </w:rPr>
              <w:t>Install Backup TBSM instance, on the same server as the Backup Display Layer ObjectServer.</w:t>
            </w:r>
          </w:p>
          <w:p w:rsidR="007D5D13" w:rsidRPr="00403D5C" w:rsidRDefault="007D5D13" w:rsidP="00AA15C2">
            <w:pPr>
              <w:pStyle w:val="ListParagraph"/>
              <w:numPr>
                <w:ilvl w:val="0"/>
                <w:numId w:val="41"/>
                <w:numberingChange w:id="416" w:author="Mark Jewiss" w:date="2010-03-18T19:52:00Z" w:original="%1:3:0:."/>
              </w:numPr>
              <w:rPr>
                <w:rFonts w:cstheme="minorHAnsi"/>
              </w:rPr>
            </w:pPr>
            <w:r w:rsidRPr="00403D5C">
              <w:rPr>
                <w:rFonts w:cstheme="minorHAnsi"/>
              </w:rPr>
              <w:t>Configure TBSM failover</w:t>
            </w:r>
          </w:p>
          <w:p w:rsidR="007D5D13" w:rsidRPr="00403D5C" w:rsidRDefault="007D5D13" w:rsidP="00AA15C2">
            <w:pPr>
              <w:pStyle w:val="ListParagraph"/>
              <w:numPr>
                <w:ilvl w:val="0"/>
                <w:numId w:val="41"/>
                <w:numberingChange w:id="417" w:author="Mark Jewiss" w:date="2010-03-18T19:52:00Z" w:original="%1:4:0:."/>
              </w:numPr>
              <w:rPr>
                <w:rFonts w:cstheme="minorHAnsi"/>
              </w:rPr>
            </w:pPr>
            <w:r w:rsidRPr="00403D5C">
              <w:rPr>
                <w:rFonts w:cstheme="minorHAnsi"/>
              </w:rPr>
              <w:t xml:space="preserve">Configure </w:t>
            </w:r>
            <w:proofErr w:type="spellStart"/>
            <w:r w:rsidRPr="00403D5C">
              <w:rPr>
                <w:rFonts w:cstheme="minorHAnsi"/>
              </w:rPr>
              <w:t>startup</w:t>
            </w:r>
            <w:proofErr w:type="spellEnd"/>
            <w:r w:rsidRPr="00403D5C">
              <w:rPr>
                <w:rFonts w:cstheme="minorHAnsi"/>
              </w:rPr>
              <w:t xml:space="preserve"> and shutdown scripts</w:t>
            </w:r>
          </w:p>
          <w:p w:rsidR="007D5D13" w:rsidRPr="00403D5C" w:rsidRDefault="007D5D13" w:rsidP="00185FEE">
            <w:pPr>
              <w:pStyle w:val="ListParagraph"/>
              <w:ind w:left="1080"/>
              <w:rPr>
                <w:rFonts w:cstheme="minorHAnsi"/>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BF05E3">
            <w:pPr>
              <w:rPr>
                <w:rFonts w:cstheme="minorHAnsi"/>
                <w:b/>
              </w:rPr>
            </w:pPr>
            <w:r w:rsidRPr="00403D5C">
              <w:rPr>
                <w:rFonts w:cstheme="minorHAnsi"/>
                <w:b/>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42"/>
                <w:numberingChange w:id="418" w:author="Mark Jewiss" w:date="2010-03-18T19:52:00Z" w:original="%1:1:0:."/>
              </w:numPr>
              <w:rPr>
                <w:rFonts w:cstheme="minorHAnsi"/>
              </w:rPr>
            </w:pPr>
            <w:r w:rsidRPr="00403D5C">
              <w:rPr>
                <w:rFonts w:cstheme="minorHAnsi"/>
              </w:rPr>
              <w:t>TBSM server are installed and running</w:t>
            </w:r>
          </w:p>
          <w:p w:rsidR="007D5D13" w:rsidRPr="00403D5C" w:rsidRDefault="007D5D13" w:rsidP="00AA15C2">
            <w:pPr>
              <w:pStyle w:val="ListParagraph"/>
              <w:numPr>
                <w:ilvl w:val="0"/>
                <w:numId w:val="42"/>
                <w:numberingChange w:id="419" w:author="Mark Jewiss" w:date="2010-03-18T19:52:00Z" w:original="%1:2:0:."/>
              </w:numPr>
              <w:rPr>
                <w:rFonts w:cstheme="minorHAnsi"/>
              </w:rPr>
            </w:pPr>
            <w:proofErr w:type="spellStart"/>
            <w:r w:rsidRPr="00403D5C">
              <w:rPr>
                <w:rFonts w:cstheme="minorHAnsi"/>
              </w:rPr>
              <w:t>Startup</w:t>
            </w:r>
            <w:proofErr w:type="spellEnd"/>
            <w:r w:rsidRPr="00403D5C">
              <w:rPr>
                <w:rFonts w:cstheme="minorHAnsi"/>
              </w:rPr>
              <w:t xml:space="preserve"> and shutdown scripts in place</w:t>
            </w:r>
          </w:p>
          <w:p w:rsidR="007D5D13" w:rsidRPr="00403D5C" w:rsidRDefault="007D5D13" w:rsidP="00185FEE">
            <w:pPr>
              <w:pStyle w:val="ListParagraph"/>
              <w:ind w:left="1080"/>
              <w:rPr>
                <w:rFonts w:cstheme="minorHAnsi"/>
              </w:rPr>
            </w:pPr>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BF05E3" w:rsidP="00BF05E3">
            <w:pPr>
              <w:rPr>
                <w:rFonts w:cstheme="minorHAnsi"/>
                <w:b/>
              </w:rPr>
            </w:pPr>
            <w:r w:rsidRPr="00403D5C">
              <w:rPr>
                <w:rFonts w:cstheme="minorHAnsi"/>
                <w:b/>
              </w:rPr>
              <w:t>Depende</w:t>
            </w:r>
            <w:r w:rsidR="007D5D13" w:rsidRPr="00403D5C">
              <w:rPr>
                <w:rFonts w:cstheme="minorHAnsi"/>
                <w:b/>
              </w:rPr>
              <w:t>ncies</w:t>
            </w:r>
            <w:r w:rsidRPr="00403D5C">
              <w:rPr>
                <w:rFonts w:cstheme="minorHAnsi"/>
                <w:b/>
              </w:rPr>
              <w:t xml:space="preserve"> </w:t>
            </w:r>
            <w:r w:rsidR="007D5D13" w:rsidRPr="00403D5C">
              <w:rPr>
                <w:rFonts w:cstheme="minorHAnsi"/>
                <w:b/>
              </w:rPr>
              <w:t>&amp; Assumptions</w:t>
            </w: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43"/>
                <w:numberingChange w:id="420" w:author="Mark Jewiss" w:date="2010-03-18T19:52:00Z" w:original="%1:1:0:."/>
              </w:numPr>
              <w:rPr>
                <w:rFonts w:cstheme="minorHAnsi"/>
              </w:rPr>
            </w:pPr>
            <w:r w:rsidRPr="00403D5C">
              <w:rPr>
                <w:rFonts w:cstheme="minorHAnsi"/>
              </w:rPr>
              <w:t>Servers are available with operating system installed and running.</w:t>
            </w:r>
          </w:p>
          <w:p w:rsidR="007D5D13" w:rsidRPr="00403D5C" w:rsidRDefault="007D5D13" w:rsidP="00AA15C2">
            <w:pPr>
              <w:pStyle w:val="ListParagraph"/>
              <w:numPr>
                <w:ilvl w:val="0"/>
                <w:numId w:val="43"/>
                <w:numberingChange w:id="421" w:author="Mark Jewiss" w:date="2010-03-18T19:52:00Z" w:original="%1:2:0:."/>
              </w:numPr>
              <w:rPr>
                <w:rFonts w:cstheme="minorHAnsi"/>
              </w:rPr>
            </w:pPr>
            <w:r w:rsidRPr="00403D5C">
              <w:rPr>
                <w:rFonts w:cstheme="minorHAnsi"/>
              </w:rPr>
              <w:t>Appropriate user accounts to access the servers, including root level access.</w:t>
            </w:r>
          </w:p>
          <w:p w:rsidR="007D5D13" w:rsidRPr="00403D5C" w:rsidRDefault="007D5D13" w:rsidP="00AA15C2">
            <w:pPr>
              <w:pStyle w:val="ListParagraph"/>
              <w:numPr>
                <w:ilvl w:val="0"/>
                <w:numId w:val="43"/>
                <w:numberingChange w:id="422" w:author="Mark Jewiss" w:date="2010-03-18T19:52:00Z" w:original="%1:3:0:."/>
              </w:numPr>
              <w:rPr>
                <w:rFonts w:cstheme="minorHAnsi"/>
              </w:rPr>
            </w:pPr>
            <w:r w:rsidRPr="00403D5C">
              <w:rPr>
                <w:rFonts w:cstheme="minorHAnsi"/>
              </w:rPr>
              <w:t xml:space="preserve">Correlation layer </w:t>
            </w:r>
            <w:proofErr w:type="spellStart"/>
            <w:r w:rsidRPr="00403D5C">
              <w:rPr>
                <w:rFonts w:cstheme="minorHAnsi"/>
              </w:rPr>
              <w:t>ObjectServers</w:t>
            </w:r>
            <w:proofErr w:type="spellEnd"/>
            <w:r w:rsidRPr="00403D5C">
              <w:rPr>
                <w:rFonts w:cstheme="minorHAnsi"/>
              </w:rPr>
              <w:t xml:space="preserve"> and are installed and running, with events from probes being received.</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BF05E3">
            <w:pPr>
              <w:rPr>
                <w:rFonts w:cstheme="minorHAnsi"/>
                <w:b/>
              </w:rPr>
            </w:pPr>
            <w:r w:rsidRPr="00403D5C">
              <w:rPr>
                <w:rFonts w:cstheme="minorHAnsi"/>
                <w:b/>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p w:rsidR="00BF05E3" w:rsidRPr="00403D5C" w:rsidRDefault="00BF05E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bookmarkStart w:id="423" w:name="OLE_LINK8"/>
            <w:bookmarkStart w:id="424" w:name="OLE_LINK9"/>
            <w:r w:rsidRPr="00403D5C">
              <w:rPr>
                <w:rFonts w:cstheme="minorHAnsi"/>
                <w:b/>
              </w:rPr>
              <w:t>Task ID</w:t>
            </w:r>
          </w:p>
        </w:tc>
        <w:tc>
          <w:tcPr>
            <w:tcW w:w="1192" w:type="dxa"/>
            <w:vAlign w:val="center"/>
          </w:tcPr>
          <w:p w:rsidR="00256681" w:rsidRPr="00403D5C" w:rsidRDefault="00333F35" w:rsidP="00E65CD7">
            <w:pPr>
              <w:rPr>
                <w:rFonts w:cstheme="minorHAnsi"/>
              </w:rPr>
            </w:pPr>
            <w:r w:rsidRPr="00403D5C">
              <w:rPr>
                <w:rFonts w:cstheme="minorHAnsi"/>
              </w:rPr>
              <w:t>1.5.2</w:t>
            </w:r>
          </w:p>
        </w:tc>
        <w:tc>
          <w:tcPr>
            <w:tcW w:w="835" w:type="dxa"/>
            <w:shd w:val="clear" w:color="auto" w:fill="B6DDE8"/>
            <w:vAlign w:val="center"/>
          </w:tcPr>
          <w:p w:rsidR="00256681" w:rsidRPr="00403D5C" w:rsidRDefault="00256681" w:rsidP="00E65CD7">
            <w:pPr>
              <w:rPr>
                <w:rFonts w:cstheme="minorHAnsi"/>
                <w:b/>
              </w:rPr>
            </w:pPr>
            <w:r w:rsidRPr="00403D5C">
              <w:rPr>
                <w:rFonts w:cstheme="minorHAnsi"/>
                <w:b/>
              </w:rPr>
              <w:t>Title</w:t>
            </w:r>
          </w:p>
        </w:tc>
        <w:tc>
          <w:tcPr>
            <w:tcW w:w="4860" w:type="dxa"/>
            <w:vAlign w:val="center"/>
          </w:tcPr>
          <w:p w:rsidR="00256681" w:rsidRPr="00403D5C" w:rsidRDefault="00D82F55" w:rsidP="005D643D">
            <w:pPr>
              <w:rPr>
                <w:rFonts w:cstheme="minorHAnsi"/>
              </w:rPr>
            </w:pPr>
            <w:r w:rsidRPr="00403D5C">
              <w:rPr>
                <w:rFonts w:cstheme="minorHAnsi"/>
              </w:rPr>
              <w:t xml:space="preserve">Configure </w:t>
            </w:r>
            <w:ins w:id="425" w:author="Mark Jewiss" w:date="2010-03-18T20:20:00Z">
              <w:r w:rsidR="005D643D">
                <w:rPr>
                  <w:rFonts w:cstheme="minorHAnsi"/>
                </w:rPr>
                <w:t xml:space="preserve">GIS </w:t>
              </w:r>
            </w:ins>
            <w:del w:id="426" w:author="Mark Jewiss" w:date="2010-03-18T20:20:00Z">
              <w:r w:rsidRPr="00403D5C" w:rsidDel="005D643D">
                <w:rPr>
                  <w:rFonts w:cstheme="minorHAnsi"/>
                </w:rPr>
                <w:delText>custom views using</w:delText>
              </w:r>
            </w:del>
            <w:ins w:id="427" w:author="Mark Jewiss" w:date="2010-03-18T20:20:00Z">
              <w:r w:rsidR="005D643D">
                <w:rPr>
                  <w:rFonts w:cstheme="minorHAnsi"/>
                </w:rPr>
                <w:t>views</w:t>
              </w:r>
            </w:ins>
            <w:r w:rsidRPr="00403D5C">
              <w:rPr>
                <w:rFonts w:cstheme="minorHAnsi"/>
              </w:rPr>
              <w:t xml:space="preserve"> </w:t>
            </w:r>
            <w:del w:id="428" w:author="Mark Jewiss" w:date="2010-03-18T20:20:00Z">
              <w:r w:rsidRPr="00403D5C" w:rsidDel="005D643D">
                <w:rPr>
                  <w:rFonts w:cstheme="minorHAnsi"/>
                </w:rPr>
                <w:delText xml:space="preserve">GIS etc </w:delText>
              </w:r>
            </w:del>
            <w:r w:rsidRPr="00403D5C">
              <w:rPr>
                <w:rFonts w:cstheme="minorHAnsi"/>
              </w:rPr>
              <w:t>in TBSM</w:t>
            </w:r>
            <w:del w:id="429" w:author="Mark Jewiss" w:date="2010-03-18T20:21:00Z">
              <w:r w:rsidRPr="00403D5C" w:rsidDel="005D643D">
                <w:rPr>
                  <w:rFonts w:cstheme="minorHAnsi"/>
                </w:rPr>
                <w:delText xml:space="preserve"> and Webtop</w:delText>
              </w:r>
            </w:del>
          </w:p>
        </w:tc>
      </w:tr>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Effort (Man Days)</w:t>
            </w:r>
          </w:p>
          <w:p w:rsidR="00256681" w:rsidRPr="00403D5C" w:rsidRDefault="00256681" w:rsidP="009E3B7F">
            <w:pPr>
              <w:pStyle w:val="NormalIndent"/>
              <w:ind w:left="0"/>
              <w:rPr>
                <w:rFonts w:asciiTheme="minorHAnsi" w:hAnsiTheme="minorHAnsi" w:cstheme="minorHAnsi"/>
                <w:b/>
                <w:bCs/>
                <w:sz w:val="22"/>
                <w:szCs w:val="22"/>
              </w:rPr>
            </w:pPr>
          </w:p>
        </w:tc>
        <w:tc>
          <w:tcPr>
            <w:tcW w:w="1192" w:type="dxa"/>
            <w:vAlign w:val="center"/>
          </w:tcPr>
          <w:p w:rsidR="00256681" w:rsidRPr="00403D5C" w:rsidRDefault="00256681" w:rsidP="00E65CD7">
            <w:pPr>
              <w:rPr>
                <w:rFonts w:cstheme="minorHAnsi"/>
              </w:rPr>
            </w:pPr>
            <w:r w:rsidRPr="00403D5C">
              <w:rPr>
                <w:rFonts w:cstheme="minorHAnsi"/>
              </w:rPr>
              <w:t>40</w:t>
            </w:r>
          </w:p>
        </w:tc>
        <w:tc>
          <w:tcPr>
            <w:tcW w:w="835" w:type="dxa"/>
            <w:shd w:val="clear" w:color="auto" w:fill="B6DDE8"/>
            <w:vAlign w:val="center"/>
          </w:tcPr>
          <w:p w:rsidR="00256681" w:rsidRPr="00403D5C" w:rsidRDefault="00256681" w:rsidP="00E65CD7">
            <w:pPr>
              <w:rPr>
                <w:rFonts w:cstheme="minorHAnsi"/>
                <w:b/>
              </w:rPr>
            </w:pPr>
            <w:r w:rsidRPr="00403D5C">
              <w:rPr>
                <w:rFonts w:cstheme="minorHAnsi"/>
                <w:b/>
              </w:rPr>
              <w:t>Status</w:t>
            </w:r>
          </w:p>
        </w:tc>
        <w:tc>
          <w:tcPr>
            <w:tcW w:w="4860" w:type="dxa"/>
            <w:vAlign w:val="center"/>
          </w:tcPr>
          <w:p w:rsidR="00256681" w:rsidRPr="00403D5C" w:rsidRDefault="00256681" w:rsidP="00E65CD7">
            <w:pPr>
              <w:rPr>
                <w:rFonts w:cstheme="minorHAnsi"/>
              </w:rPr>
            </w:pPr>
            <w:r w:rsidRPr="00403D5C">
              <w:rPr>
                <w:rFonts w:cstheme="minorHAnsi"/>
              </w:rPr>
              <w:t>In plan</w:t>
            </w:r>
          </w:p>
        </w:tc>
      </w:tr>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Description</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vAlign w:val="center"/>
          </w:tcPr>
          <w:p w:rsidR="00256681" w:rsidRPr="00403D5C" w:rsidRDefault="00256681" w:rsidP="00AA15C2">
            <w:pPr>
              <w:pStyle w:val="ListParagraph"/>
              <w:numPr>
                <w:ilvl w:val="0"/>
                <w:numId w:val="44"/>
                <w:numberingChange w:id="430" w:author="Mark Jewiss" w:date="2010-03-18T19:52:00Z" w:original="%1:1:0:."/>
              </w:numPr>
              <w:rPr>
                <w:rFonts w:cstheme="minorHAnsi"/>
              </w:rPr>
            </w:pPr>
            <w:r w:rsidRPr="00403D5C">
              <w:rPr>
                <w:rFonts w:cstheme="minorHAnsi"/>
              </w:rPr>
              <w:t>Create GIS integration to place devices on geographic maps</w:t>
            </w:r>
          </w:p>
          <w:p w:rsidR="00256681" w:rsidRPr="00403D5C" w:rsidDel="00F16475" w:rsidRDefault="00C60EAA" w:rsidP="00F16475">
            <w:pPr>
              <w:pStyle w:val="ListParagraph"/>
              <w:numPr>
                <w:ilvl w:val="0"/>
                <w:numId w:val="44"/>
                <w:numberingChange w:id="431" w:author="Mark Jewiss" w:date="2010-03-18T19:52:00Z" w:original="%1:2:0:."/>
              </w:numPr>
              <w:rPr>
                <w:del w:id="432" w:author="Mark Jewiss" w:date="2010-03-18T20:23:00Z"/>
                <w:rFonts w:cstheme="minorHAnsi"/>
              </w:rPr>
              <w:pPrChange w:id="433" w:author="Mark Jewiss" w:date="2010-03-18T20:23:00Z">
                <w:pPr>
                  <w:pStyle w:val="ListParagraph"/>
                  <w:numPr>
                    <w:numId w:val="44"/>
                  </w:numPr>
                  <w:ind w:left="1080" w:hanging="360"/>
                </w:pPr>
              </w:pPrChange>
            </w:pPr>
            <w:r w:rsidRPr="00403D5C">
              <w:rPr>
                <w:rFonts w:cstheme="minorHAnsi"/>
              </w:rPr>
              <w:t>Create custom event filter</w:t>
            </w:r>
            <w:r w:rsidR="00256681" w:rsidRPr="00403D5C">
              <w:rPr>
                <w:rFonts w:cstheme="minorHAnsi"/>
              </w:rPr>
              <w:t xml:space="preserve"> </w:t>
            </w:r>
            <w:r w:rsidRPr="00403D5C">
              <w:rPr>
                <w:rFonts w:cstheme="minorHAnsi"/>
              </w:rPr>
              <w:t>to show alarms not covered in GIS map.</w:t>
            </w:r>
          </w:p>
          <w:p w:rsidR="00256681" w:rsidRPr="00403D5C" w:rsidRDefault="00256681" w:rsidP="00F16475">
            <w:pPr>
              <w:pStyle w:val="ListParagraph"/>
              <w:numPr>
                <w:ilvl w:val="0"/>
                <w:numId w:val="44"/>
                <w:numberingChange w:id="434" w:author="Mark Jewiss" w:date="2010-03-18T19:52:00Z" w:original="%1:3:0:."/>
              </w:numPr>
              <w:rPr>
                <w:rFonts w:cstheme="minorHAnsi"/>
              </w:rPr>
            </w:pPr>
            <w:del w:id="435" w:author="Mark Jewiss" w:date="2010-03-18T20:23:00Z">
              <w:r w:rsidRPr="00403D5C" w:rsidDel="00F16475">
                <w:rPr>
                  <w:rFonts w:cstheme="minorHAnsi"/>
                </w:rPr>
                <w:delText>Create BSC Cell level service view in TBSM.</w:delText>
              </w:r>
            </w:del>
          </w:p>
        </w:tc>
      </w:tr>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Success Criteria</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vAlign w:val="center"/>
          </w:tcPr>
          <w:p w:rsidR="00256681" w:rsidRPr="00403D5C" w:rsidRDefault="00256681" w:rsidP="00AA15C2">
            <w:pPr>
              <w:pStyle w:val="ListParagraph"/>
              <w:numPr>
                <w:ilvl w:val="0"/>
                <w:numId w:val="45"/>
                <w:numberingChange w:id="436" w:author="Mark Jewiss" w:date="2010-03-18T19:52:00Z" w:original="%1:1:0:."/>
              </w:numPr>
              <w:rPr>
                <w:rFonts w:cstheme="minorHAnsi"/>
              </w:rPr>
            </w:pPr>
            <w:r w:rsidRPr="00403D5C">
              <w:rPr>
                <w:rFonts w:cstheme="minorHAnsi"/>
              </w:rPr>
              <w:t>GIS integration displaying devices/sites correctly on geographic map.</w:t>
            </w:r>
          </w:p>
          <w:p w:rsidR="00256681" w:rsidRPr="00403D5C" w:rsidRDefault="004B2C08" w:rsidP="00AA15C2">
            <w:pPr>
              <w:pStyle w:val="ListParagraph"/>
              <w:numPr>
                <w:ilvl w:val="0"/>
                <w:numId w:val="45"/>
                <w:numberingChange w:id="437" w:author="Mark Jewiss" w:date="2010-03-18T19:52:00Z" w:original="%1:2:0:."/>
              </w:numPr>
              <w:rPr>
                <w:rFonts w:cstheme="minorHAnsi"/>
              </w:rPr>
            </w:pPr>
            <w:r w:rsidRPr="00403D5C">
              <w:rPr>
                <w:rFonts w:cstheme="minorHAnsi"/>
              </w:rPr>
              <w:t>Custom</w:t>
            </w:r>
            <w:r w:rsidR="00C60EAA" w:rsidRPr="00403D5C">
              <w:rPr>
                <w:rFonts w:cstheme="minorHAnsi"/>
              </w:rPr>
              <w:t xml:space="preserve"> event filter created</w:t>
            </w:r>
            <w:r w:rsidR="00185FEE" w:rsidRPr="00403D5C">
              <w:rPr>
                <w:rFonts w:cstheme="minorHAnsi"/>
              </w:rPr>
              <w:t xml:space="preserve"> to show events not covered in GIS map</w:t>
            </w:r>
          </w:p>
        </w:tc>
      </w:tr>
      <w:tr w:rsidR="00256681" w:rsidRPr="00403D5C">
        <w:trPr>
          <w:trHeight w:val="504"/>
        </w:trPr>
        <w:tc>
          <w:tcPr>
            <w:tcW w:w="1933" w:type="dxa"/>
            <w:shd w:val="clear" w:color="auto" w:fill="B6DDE8"/>
            <w:vAlign w:val="center"/>
          </w:tcPr>
          <w:p w:rsidR="00256681" w:rsidRPr="00403D5C" w:rsidRDefault="00E65CD7" w:rsidP="00E65CD7">
            <w:pPr>
              <w:rPr>
                <w:rFonts w:cstheme="minorHAnsi"/>
                <w:b/>
              </w:rPr>
            </w:pPr>
            <w:r w:rsidRPr="00403D5C">
              <w:rPr>
                <w:rFonts w:cstheme="minorHAnsi"/>
                <w:b/>
              </w:rPr>
              <w:t>Depende</w:t>
            </w:r>
            <w:r w:rsidR="00256681" w:rsidRPr="00403D5C">
              <w:rPr>
                <w:rFonts w:cstheme="minorHAnsi"/>
                <w:b/>
              </w:rPr>
              <w:t>ncies</w:t>
            </w:r>
            <w:r w:rsidRPr="00403D5C">
              <w:rPr>
                <w:rFonts w:cstheme="minorHAnsi"/>
                <w:b/>
              </w:rPr>
              <w:t xml:space="preserve"> </w:t>
            </w:r>
            <w:r w:rsidR="00256681" w:rsidRPr="00403D5C">
              <w:rPr>
                <w:rFonts w:cstheme="minorHAnsi"/>
                <w:b/>
              </w:rPr>
              <w:t>&amp; Assumptions</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vAlign w:val="center"/>
          </w:tcPr>
          <w:p w:rsidR="00256681" w:rsidRPr="00403D5C" w:rsidRDefault="00256681" w:rsidP="00AA15C2">
            <w:pPr>
              <w:pStyle w:val="ListParagraph"/>
              <w:numPr>
                <w:ilvl w:val="0"/>
                <w:numId w:val="46"/>
                <w:numberingChange w:id="438" w:author="Mark Jewiss" w:date="2010-03-18T19:52:00Z" w:original="%1:1:0:."/>
              </w:numPr>
              <w:rPr>
                <w:rFonts w:cstheme="minorHAnsi"/>
              </w:rPr>
            </w:pPr>
            <w:r w:rsidRPr="00403D5C">
              <w:rPr>
                <w:rFonts w:cstheme="minorHAnsi"/>
              </w:rPr>
              <w:t>Device/site co-ordinate information to be provided by Mobilink</w:t>
            </w:r>
          </w:p>
          <w:p w:rsidR="00256681" w:rsidRPr="00403D5C" w:rsidRDefault="00256681" w:rsidP="00AA15C2">
            <w:pPr>
              <w:pStyle w:val="ListParagraph"/>
              <w:numPr>
                <w:ilvl w:val="0"/>
                <w:numId w:val="46"/>
                <w:numberingChange w:id="439" w:author="Mark Jewiss" w:date="2010-03-18T19:52:00Z" w:original="%1:2:0:."/>
              </w:numPr>
              <w:rPr>
                <w:rFonts w:cstheme="minorHAnsi"/>
              </w:rPr>
            </w:pPr>
            <w:r w:rsidRPr="00403D5C">
              <w:rPr>
                <w:rFonts w:cstheme="minorHAnsi"/>
              </w:rPr>
              <w:t>Co-ordinate information has been uploaded into a database/CMDB for access via Impact.</w:t>
            </w:r>
          </w:p>
          <w:p w:rsidR="00256681" w:rsidRPr="00403D5C" w:rsidRDefault="00256681" w:rsidP="00AA15C2">
            <w:pPr>
              <w:pStyle w:val="ListParagraph"/>
              <w:numPr>
                <w:ilvl w:val="0"/>
                <w:numId w:val="46"/>
                <w:numberingChange w:id="440" w:author="Mark Jewiss" w:date="2010-03-18T19:52:00Z" w:original="%1:3:0:."/>
              </w:numPr>
              <w:rPr>
                <w:rFonts w:cstheme="minorHAnsi"/>
              </w:rPr>
            </w:pPr>
            <w:r w:rsidRPr="00403D5C">
              <w:rPr>
                <w:rFonts w:cstheme="minorHAnsi"/>
              </w:rPr>
              <w:t xml:space="preserve">Access to </w:t>
            </w:r>
            <w:del w:id="441" w:author="Mark Jewiss" w:date="2010-03-18T20:21:00Z">
              <w:r w:rsidRPr="00403D5C" w:rsidDel="005D643D">
                <w:rPr>
                  <w:rFonts w:cstheme="minorHAnsi"/>
                </w:rPr>
                <w:delText>approproate</w:delText>
              </w:r>
            </w:del>
            <w:ins w:id="442" w:author="Mark Jewiss" w:date="2010-03-18T20:21:00Z">
              <w:r w:rsidR="005D643D" w:rsidRPr="00403D5C">
                <w:rPr>
                  <w:rFonts w:cstheme="minorHAnsi"/>
                </w:rPr>
                <w:t>appropriate</w:t>
              </w:r>
            </w:ins>
            <w:r w:rsidRPr="00403D5C">
              <w:rPr>
                <w:rFonts w:cstheme="minorHAnsi"/>
              </w:rPr>
              <w:t xml:space="preserve"> geographic maps for GIS integration.</w:t>
            </w:r>
          </w:p>
        </w:tc>
      </w:tr>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Risks</w:t>
            </w:r>
          </w:p>
        </w:tc>
        <w:tc>
          <w:tcPr>
            <w:tcW w:w="6887" w:type="dxa"/>
            <w:gridSpan w:val="3"/>
            <w:vAlign w:val="center"/>
          </w:tcPr>
          <w:p w:rsidR="00256681" w:rsidRPr="00403D5C" w:rsidRDefault="00256681" w:rsidP="00AA15C2">
            <w:pPr>
              <w:pStyle w:val="ListParagraph"/>
              <w:numPr>
                <w:ilvl w:val="0"/>
                <w:numId w:val="47"/>
                <w:numberingChange w:id="443" w:author="Mark Jewiss" w:date="2010-03-18T19:52:00Z" w:original="%1:1:0:."/>
              </w:numPr>
              <w:rPr>
                <w:rFonts w:cstheme="minorHAnsi"/>
              </w:rPr>
            </w:pPr>
            <w:commentRangeStart w:id="444"/>
            <w:r w:rsidRPr="00403D5C">
              <w:rPr>
                <w:rFonts w:cstheme="minorHAnsi"/>
              </w:rPr>
              <w:t>Customer has not seen this capability in depth – risk that GIS does not meet their requirements.</w:t>
            </w:r>
            <w:commentRangeEnd w:id="444"/>
            <w:r w:rsidR="005D643D">
              <w:rPr>
                <w:rStyle w:val="CommentReference"/>
                <w:vanish/>
              </w:rPr>
              <w:commentReference w:id="444"/>
            </w:r>
          </w:p>
        </w:tc>
      </w:tr>
      <w:bookmarkEnd w:id="423"/>
      <w:bookmarkEnd w:id="424"/>
    </w:tbl>
    <w:p w:rsidR="007D5D13" w:rsidRPr="00403D5C" w:rsidRDefault="007D5D13" w:rsidP="00E4337D">
      <w:pPr>
        <w:autoSpaceDE w:val="0"/>
        <w:autoSpaceDN w:val="0"/>
        <w:adjustRightInd w:val="0"/>
        <w:spacing w:after="0" w:line="240" w:lineRule="auto"/>
        <w:rPr>
          <w:rFonts w:cstheme="minorHAnsi"/>
        </w:rPr>
      </w:pPr>
    </w:p>
    <w:p w:rsidR="00CD402D" w:rsidRPr="00403D5C" w:rsidRDefault="00185FEE" w:rsidP="00E4337D">
      <w:pPr>
        <w:autoSpaceDE w:val="0"/>
        <w:autoSpaceDN w:val="0"/>
        <w:adjustRightInd w:val="0"/>
        <w:spacing w:after="0" w:line="240" w:lineRule="auto"/>
        <w:rPr>
          <w:rFonts w:cstheme="minorHAnsi"/>
        </w:rPr>
      </w:pPr>
      <w:r w:rsidRPr="00403D5C">
        <w:rPr>
          <w:rFonts w:cstheme="minorHAnsi"/>
        </w:rPr>
        <w:t>.</w:t>
      </w:r>
    </w:p>
    <w:p w:rsidR="004D7421" w:rsidRPr="00403D5C" w:rsidRDefault="004D7421"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Task ID</w:t>
            </w:r>
          </w:p>
        </w:tc>
        <w:tc>
          <w:tcPr>
            <w:tcW w:w="1192" w:type="dxa"/>
            <w:vAlign w:val="center"/>
          </w:tcPr>
          <w:p w:rsidR="004D7421" w:rsidRPr="00403D5C" w:rsidRDefault="00333F35" w:rsidP="00966331">
            <w:pPr>
              <w:rPr>
                <w:rFonts w:cstheme="minorHAnsi"/>
              </w:rPr>
            </w:pPr>
            <w:r w:rsidRPr="00403D5C">
              <w:rPr>
                <w:rFonts w:cstheme="minorHAnsi"/>
              </w:rPr>
              <w:t>1.5.3</w:t>
            </w:r>
          </w:p>
        </w:tc>
        <w:tc>
          <w:tcPr>
            <w:tcW w:w="835" w:type="dxa"/>
            <w:shd w:val="clear" w:color="auto" w:fill="B6DDE8"/>
            <w:vAlign w:val="center"/>
          </w:tcPr>
          <w:p w:rsidR="004D7421" w:rsidRPr="00403D5C" w:rsidRDefault="004D7421" w:rsidP="00966331">
            <w:pPr>
              <w:rPr>
                <w:rFonts w:cstheme="minorHAnsi"/>
                <w:b/>
              </w:rPr>
            </w:pPr>
            <w:r w:rsidRPr="00403D5C">
              <w:rPr>
                <w:rFonts w:cstheme="minorHAnsi"/>
                <w:b/>
              </w:rPr>
              <w:t>Title</w:t>
            </w:r>
          </w:p>
        </w:tc>
        <w:tc>
          <w:tcPr>
            <w:tcW w:w="4860" w:type="dxa"/>
            <w:vAlign w:val="center"/>
          </w:tcPr>
          <w:p w:rsidR="004D7421" w:rsidRPr="00403D5C" w:rsidRDefault="004D7421" w:rsidP="00185FEE">
            <w:pPr>
              <w:rPr>
                <w:rFonts w:cstheme="minorHAnsi"/>
              </w:rPr>
            </w:pPr>
            <w:r w:rsidRPr="00403D5C">
              <w:rPr>
                <w:rFonts w:cstheme="minorHAnsi"/>
              </w:rPr>
              <w:t>Co</w:t>
            </w:r>
            <w:r w:rsidR="00185FEE" w:rsidRPr="00403D5C">
              <w:rPr>
                <w:rFonts w:cstheme="minorHAnsi"/>
              </w:rPr>
              <w:t>nfigure custom view</w:t>
            </w:r>
            <w:r w:rsidRPr="00403D5C">
              <w:rPr>
                <w:rFonts w:cstheme="minorHAnsi"/>
              </w:rPr>
              <w:t xml:space="preserve"> in TBSM </w:t>
            </w:r>
          </w:p>
        </w:tc>
      </w:tr>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Effort (Man Days)</w:t>
            </w:r>
          </w:p>
          <w:p w:rsidR="004D7421" w:rsidRPr="00403D5C" w:rsidRDefault="004D7421" w:rsidP="00966331">
            <w:pPr>
              <w:pStyle w:val="NormalIndent"/>
              <w:ind w:left="0"/>
              <w:rPr>
                <w:rFonts w:asciiTheme="minorHAnsi" w:hAnsiTheme="minorHAnsi" w:cstheme="minorHAnsi"/>
                <w:b/>
                <w:bCs/>
                <w:sz w:val="22"/>
                <w:szCs w:val="22"/>
              </w:rPr>
            </w:pPr>
          </w:p>
        </w:tc>
        <w:tc>
          <w:tcPr>
            <w:tcW w:w="1192" w:type="dxa"/>
            <w:vAlign w:val="center"/>
          </w:tcPr>
          <w:p w:rsidR="004D7421" w:rsidRPr="00403D5C" w:rsidRDefault="00185FEE" w:rsidP="00966331">
            <w:pPr>
              <w:rPr>
                <w:rFonts w:cstheme="minorHAnsi"/>
              </w:rPr>
            </w:pPr>
            <w:r w:rsidRPr="00403D5C">
              <w:rPr>
                <w:rFonts w:cstheme="minorHAnsi"/>
              </w:rPr>
              <w:t xml:space="preserve">     17</w:t>
            </w:r>
          </w:p>
        </w:tc>
        <w:tc>
          <w:tcPr>
            <w:tcW w:w="835" w:type="dxa"/>
            <w:shd w:val="clear" w:color="auto" w:fill="B6DDE8"/>
            <w:vAlign w:val="center"/>
          </w:tcPr>
          <w:p w:rsidR="004D7421" w:rsidRPr="00403D5C" w:rsidRDefault="004D7421" w:rsidP="00966331">
            <w:pPr>
              <w:rPr>
                <w:rFonts w:cstheme="minorHAnsi"/>
                <w:b/>
              </w:rPr>
            </w:pPr>
            <w:r w:rsidRPr="00403D5C">
              <w:rPr>
                <w:rFonts w:cstheme="minorHAnsi"/>
                <w:b/>
              </w:rPr>
              <w:t>Status</w:t>
            </w:r>
          </w:p>
        </w:tc>
        <w:tc>
          <w:tcPr>
            <w:tcW w:w="4860" w:type="dxa"/>
            <w:vAlign w:val="center"/>
          </w:tcPr>
          <w:p w:rsidR="004D7421" w:rsidRPr="00403D5C" w:rsidRDefault="004D7421" w:rsidP="00966331">
            <w:pPr>
              <w:rPr>
                <w:rFonts w:cstheme="minorHAnsi"/>
              </w:rPr>
            </w:pPr>
            <w:r w:rsidRPr="00403D5C">
              <w:rPr>
                <w:rFonts w:cstheme="minorHAnsi"/>
              </w:rPr>
              <w:t>In plan</w:t>
            </w:r>
          </w:p>
        </w:tc>
      </w:tr>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Description</w:t>
            </w:r>
          </w:p>
          <w:p w:rsidR="004D7421" w:rsidRPr="00403D5C" w:rsidRDefault="004D7421" w:rsidP="00966331">
            <w:pPr>
              <w:pStyle w:val="NormalIndent"/>
              <w:ind w:left="0"/>
              <w:rPr>
                <w:rFonts w:asciiTheme="minorHAnsi" w:hAnsiTheme="minorHAnsi" w:cstheme="minorHAnsi"/>
                <w:b/>
                <w:bCs/>
                <w:sz w:val="22"/>
                <w:szCs w:val="22"/>
              </w:rPr>
            </w:pPr>
          </w:p>
        </w:tc>
        <w:tc>
          <w:tcPr>
            <w:tcW w:w="6887" w:type="dxa"/>
            <w:gridSpan w:val="3"/>
            <w:vAlign w:val="center"/>
          </w:tcPr>
          <w:p w:rsidR="004D7421" w:rsidRPr="00403D5C" w:rsidRDefault="004D7421" w:rsidP="00AA15C2">
            <w:pPr>
              <w:pStyle w:val="ListParagraph"/>
              <w:numPr>
                <w:ilvl w:val="0"/>
                <w:numId w:val="74"/>
                <w:numberingChange w:id="445" w:author="Mark Jewiss" w:date="2010-03-18T19:52:00Z" w:original="%1:1:0:."/>
              </w:numPr>
              <w:rPr>
                <w:rFonts w:cstheme="minorHAnsi"/>
              </w:rPr>
            </w:pPr>
            <w:commentRangeStart w:id="446"/>
            <w:r w:rsidRPr="00403D5C">
              <w:rPr>
                <w:rFonts w:cstheme="minorHAnsi"/>
              </w:rPr>
              <w:t>Create BSC Cell level service view in TBSM</w:t>
            </w:r>
            <w:commentRangeEnd w:id="446"/>
            <w:r w:rsidR="00F16475">
              <w:rPr>
                <w:rStyle w:val="CommentReference"/>
                <w:vanish/>
              </w:rPr>
              <w:commentReference w:id="446"/>
            </w:r>
            <w:r w:rsidRPr="00403D5C">
              <w:rPr>
                <w:rFonts w:cstheme="minorHAnsi"/>
              </w:rPr>
              <w:t>.</w:t>
            </w:r>
          </w:p>
        </w:tc>
      </w:tr>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Success Criteria</w:t>
            </w:r>
          </w:p>
          <w:p w:rsidR="004D7421" w:rsidRPr="00403D5C" w:rsidRDefault="004D7421" w:rsidP="00966331">
            <w:pPr>
              <w:pStyle w:val="NormalIndent"/>
              <w:ind w:left="0"/>
              <w:rPr>
                <w:rFonts w:asciiTheme="minorHAnsi" w:hAnsiTheme="minorHAnsi" w:cstheme="minorHAnsi"/>
                <w:b/>
                <w:bCs/>
                <w:sz w:val="22"/>
                <w:szCs w:val="22"/>
              </w:rPr>
            </w:pPr>
          </w:p>
        </w:tc>
        <w:tc>
          <w:tcPr>
            <w:tcW w:w="6887" w:type="dxa"/>
            <w:gridSpan w:val="3"/>
            <w:vAlign w:val="center"/>
          </w:tcPr>
          <w:p w:rsidR="004D7421" w:rsidRPr="00403D5C" w:rsidRDefault="004D7421" w:rsidP="00AA15C2">
            <w:pPr>
              <w:pStyle w:val="ListParagraph"/>
              <w:numPr>
                <w:ilvl w:val="0"/>
                <w:numId w:val="75"/>
                <w:numberingChange w:id="447" w:author="Mark Jewiss" w:date="2010-03-18T19:52:00Z" w:original="%1:1:0:."/>
              </w:numPr>
              <w:rPr>
                <w:rFonts w:cstheme="minorHAnsi"/>
              </w:rPr>
            </w:pPr>
            <w:r w:rsidRPr="00403D5C">
              <w:rPr>
                <w:rFonts w:cstheme="minorHAnsi"/>
              </w:rPr>
              <w:t xml:space="preserve">BSC Cell level service mapping </w:t>
            </w:r>
            <w:r w:rsidR="002042F8" w:rsidRPr="00403D5C">
              <w:rPr>
                <w:rFonts w:cstheme="minorHAnsi"/>
              </w:rPr>
              <w:t xml:space="preserve">available for users within TBSM </w:t>
            </w:r>
            <w:del w:id="448" w:author="Mark Jewiss" w:date="2010-03-18T20:23:00Z">
              <w:r w:rsidR="002042F8" w:rsidRPr="00403D5C" w:rsidDel="00F16475">
                <w:rPr>
                  <w:rFonts w:cstheme="minorHAnsi"/>
                </w:rPr>
                <w:delText>( refer</w:delText>
              </w:r>
            </w:del>
            <w:ins w:id="449" w:author="Mark Jewiss" w:date="2010-03-18T20:23:00Z">
              <w:r w:rsidR="00F16475" w:rsidRPr="00403D5C">
                <w:rPr>
                  <w:rFonts w:cstheme="minorHAnsi"/>
                </w:rPr>
                <w:t>(refer</w:t>
              </w:r>
            </w:ins>
            <w:r w:rsidR="002042F8" w:rsidRPr="00403D5C">
              <w:rPr>
                <w:rFonts w:cstheme="minorHAnsi"/>
              </w:rPr>
              <w:t xml:space="preserve"> to HLD for an artists impression of the service view.)</w:t>
            </w:r>
          </w:p>
        </w:tc>
      </w:tr>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Dependencies &amp; Assumptions</w:t>
            </w:r>
          </w:p>
          <w:p w:rsidR="004D7421" w:rsidRPr="00403D5C" w:rsidRDefault="004D7421" w:rsidP="00966331">
            <w:pPr>
              <w:pStyle w:val="NormalIndent"/>
              <w:ind w:left="0"/>
              <w:rPr>
                <w:rFonts w:asciiTheme="minorHAnsi" w:hAnsiTheme="minorHAnsi" w:cstheme="minorHAnsi"/>
                <w:b/>
                <w:bCs/>
                <w:sz w:val="22"/>
                <w:szCs w:val="22"/>
              </w:rPr>
            </w:pPr>
          </w:p>
        </w:tc>
        <w:tc>
          <w:tcPr>
            <w:tcW w:w="6887" w:type="dxa"/>
            <w:gridSpan w:val="3"/>
            <w:vAlign w:val="center"/>
          </w:tcPr>
          <w:p w:rsidR="004D7421" w:rsidRPr="00403D5C" w:rsidRDefault="004D7421" w:rsidP="00AA15C2">
            <w:pPr>
              <w:pStyle w:val="ListParagraph"/>
              <w:numPr>
                <w:ilvl w:val="0"/>
                <w:numId w:val="76"/>
                <w:numberingChange w:id="450" w:author="Mark Jewiss" w:date="2010-03-18T19:52:00Z" w:original="%1:1:0:."/>
              </w:numPr>
              <w:rPr>
                <w:rFonts w:cstheme="minorHAnsi"/>
              </w:rPr>
            </w:pPr>
            <w:r w:rsidRPr="00403D5C">
              <w:rPr>
                <w:rFonts w:cstheme="minorHAnsi"/>
              </w:rPr>
              <w:t>Dependencies and alarm information to be provided by Mobilink to create hierarchical TBSM service view.</w:t>
            </w:r>
          </w:p>
          <w:p w:rsidR="00185FEE" w:rsidRPr="00403D5C" w:rsidRDefault="00185FEE" w:rsidP="00AA15C2">
            <w:pPr>
              <w:pStyle w:val="ListParagraph"/>
              <w:numPr>
                <w:ilvl w:val="0"/>
                <w:numId w:val="76"/>
                <w:numberingChange w:id="451" w:author="Mark Jewiss" w:date="2010-03-18T19:52:00Z" w:original="%1:2:0:."/>
              </w:numPr>
              <w:rPr>
                <w:rFonts w:cstheme="minorHAnsi"/>
              </w:rPr>
            </w:pPr>
            <w:r w:rsidRPr="00403D5C">
              <w:rPr>
                <w:rFonts w:cstheme="minorHAnsi"/>
              </w:rPr>
              <w:t>BSC Cell level service mapping available for users within TBSM</w:t>
            </w:r>
          </w:p>
        </w:tc>
      </w:tr>
      <w:tr w:rsidR="004D7421" w:rsidRPr="00403D5C">
        <w:trPr>
          <w:trHeight w:val="504"/>
        </w:trPr>
        <w:tc>
          <w:tcPr>
            <w:tcW w:w="1933" w:type="dxa"/>
            <w:shd w:val="clear" w:color="auto" w:fill="B6DDE8"/>
            <w:vAlign w:val="center"/>
          </w:tcPr>
          <w:p w:rsidR="004D7421" w:rsidRPr="00403D5C" w:rsidRDefault="004D7421" w:rsidP="00966331">
            <w:pPr>
              <w:rPr>
                <w:rFonts w:cstheme="minorHAnsi"/>
                <w:b/>
              </w:rPr>
            </w:pPr>
            <w:r w:rsidRPr="00403D5C">
              <w:rPr>
                <w:rFonts w:cstheme="minorHAnsi"/>
                <w:b/>
              </w:rPr>
              <w:t>Risks</w:t>
            </w:r>
          </w:p>
        </w:tc>
        <w:tc>
          <w:tcPr>
            <w:tcW w:w="6887" w:type="dxa"/>
            <w:gridSpan w:val="3"/>
            <w:vAlign w:val="center"/>
          </w:tcPr>
          <w:p w:rsidR="004D7421" w:rsidRPr="00403D5C" w:rsidRDefault="004D7421" w:rsidP="004D7421">
            <w:pPr>
              <w:rPr>
                <w:rFonts w:cstheme="minorHAnsi"/>
              </w:rPr>
            </w:pPr>
          </w:p>
        </w:tc>
      </w:tr>
    </w:tbl>
    <w:p w:rsidR="004D7421" w:rsidRPr="00403D5C" w:rsidRDefault="004D7421" w:rsidP="00E4337D">
      <w:pPr>
        <w:autoSpaceDE w:val="0"/>
        <w:autoSpaceDN w:val="0"/>
        <w:adjustRightInd w:val="0"/>
        <w:spacing w:after="0" w:line="240" w:lineRule="auto"/>
        <w:rPr>
          <w:rFonts w:cstheme="minorHAnsi"/>
        </w:rPr>
      </w:pPr>
    </w:p>
    <w:p w:rsidR="007D5D13" w:rsidRPr="00403D5C" w:rsidRDefault="00395A3B" w:rsidP="007F4D15">
      <w:pPr>
        <w:pStyle w:val="Heading2"/>
        <w:rPr>
          <w:rFonts w:asciiTheme="minorHAnsi" w:hAnsiTheme="minorHAnsi" w:cstheme="minorHAnsi"/>
          <w:sz w:val="22"/>
          <w:szCs w:val="22"/>
        </w:rPr>
      </w:pPr>
      <w:bookmarkStart w:id="452" w:name="_Toc256598879"/>
      <w:r w:rsidRPr="00403D5C">
        <w:rPr>
          <w:rFonts w:asciiTheme="minorHAnsi" w:hAnsiTheme="minorHAnsi" w:cstheme="minorHAnsi"/>
          <w:sz w:val="22"/>
          <w:szCs w:val="22"/>
        </w:rPr>
        <w:t xml:space="preserve">IBM </w:t>
      </w:r>
      <w:r w:rsidR="007D5D13" w:rsidRPr="00403D5C">
        <w:rPr>
          <w:rFonts w:asciiTheme="minorHAnsi" w:hAnsiTheme="minorHAnsi" w:cstheme="minorHAnsi"/>
          <w:sz w:val="22"/>
          <w:szCs w:val="22"/>
        </w:rPr>
        <w:t xml:space="preserve">Tivoli Netcool </w:t>
      </w:r>
      <w:del w:id="453" w:author="Mark Jewiss" w:date="2010-03-18T20:24:00Z">
        <w:r w:rsidR="007D5D13" w:rsidRPr="00403D5C" w:rsidDel="00F16475">
          <w:rPr>
            <w:rFonts w:asciiTheme="minorHAnsi" w:hAnsiTheme="minorHAnsi" w:cstheme="minorHAnsi"/>
            <w:sz w:val="22"/>
            <w:szCs w:val="22"/>
          </w:rPr>
          <w:delText>Webtop</w:delText>
        </w:r>
      </w:del>
      <w:bookmarkEnd w:id="452"/>
      <w:ins w:id="454" w:author="Mark Jewiss" w:date="2010-03-18T20:24:00Z">
        <w:r w:rsidR="00F16475" w:rsidRPr="00403D5C">
          <w:rPr>
            <w:rFonts w:asciiTheme="minorHAnsi" w:hAnsiTheme="minorHAnsi" w:cstheme="minorHAnsi"/>
            <w:sz w:val="22"/>
            <w:szCs w:val="22"/>
          </w:rPr>
          <w:t>WebTop</w:t>
        </w:r>
      </w:ins>
    </w:p>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65CD7">
            <w:pPr>
              <w:rPr>
                <w:rFonts w:cstheme="minorHAnsi"/>
                <w:b/>
              </w:rPr>
            </w:pPr>
            <w:r w:rsidRPr="00403D5C">
              <w:rPr>
                <w:rFonts w:cstheme="minorHAnsi"/>
                <w:b/>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vAlign w:val="center"/>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0A75AD">
            <w:pPr>
              <w:autoSpaceDE w:val="0"/>
              <w:autoSpaceDN w:val="0"/>
              <w:adjustRightInd w:val="0"/>
              <w:spacing w:after="0" w:line="240" w:lineRule="auto"/>
              <w:rPr>
                <w:rFonts w:cstheme="minorHAnsi"/>
              </w:rPr>
            </w:pPr>
            <w:r w:rsidRPr="00403D5C">
              <w:rPr>
                <w:rFonts w:cstheme="minorHAnsi"/>
              </w:rPr>
              <w:t>1.6.1</w:t>
            </w:r>
          </w:p>
        </w:tc>
        <w:tc>
          <w:tcPr>
            <w:tcW w:w="835"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Title</w:t>
            </w:r>
          </w:p>
        </w:tc>
        <w:tc>
          <w:tcPr>
            <w:tcW w:w="4860" w:type="dxa"/>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185FEE">
            <w:pPr>
              <w:rPr>
                <w:rFonts w:cstheme="minorHAnsi"/>
              </w:rPr>
            </w:pPr>
            <w:r w:rsidRPr="00403D5C">
              <w:rPr>
                <w:rFonts w:cstheme="minorHAnsi"/>
              </w:rPr>
              <w:t xml:space="preserve">Install WebTop instances </w:t>
            </w:r>
          </w:p>
        </w:tc>
      </w:tr>
      <w:tr w:rsidR="004566F1" w:rsidRPr="00403D5C">
        <w:trPr>
          <w:trHeight w:val="504"/>
        </w:trPr>
        <w:tc>
          <w:tcPr>
            <w:tcW w:w="1933" w:type="dxa"/>
            <w:shd w:val="clear" w:color="auto" w:fill="B6DDE8" w:themeFill="accent5" w:themeFillTint="66"/>
            <w:vAlign w:val="center"/>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E65CD7">
            <w:pPr>
              <w:rPr>
                <w:rFonts w:cstheme="minorHAnsi"/>
                <w:b/>
              </w:rPr>
            </w:pPr>
            <w:r w:rsidRPr="00403D5C">
              <w:rPr>
                <w:rFonts w:cstheme="minorHAnsi"/>
                <w:b/>
              </w:rPr>
              <w:t>Effort (Man Days)</w:t>
            </w:r>
          </w:p>
          <w:p w:rsidR="004566F1" w:rsidRPr="00403D5C" w:rsidRDefault="004566F1" w:rsidP="00F35580">
            <w:pPr>
              <w:pStyle w:val="NormalIndent"/>
              <w:ind w:left="0"/>
              <w:rPr>
                <w:rFonts w:asciiTheme="minorHAnsi" w:hAnsiTheme="minorHAnsi" w:cstheme="minorHAnsi"/>
                <w:b/>
                <w:bCs/>
                <w:sz w:val="22"/>
                <w:szCs w:val="22"/>
              </w:rPr>
            </w:pPr>
          </w:p>
        </w:tc>
        <w:tc>
          <w:tcPr>
            <w:tcW w:w="1192" w:type="dxa"/>
            <w:vAlign w:val="center"/>
          </w:tcPr>
          <w:p w:rsidR="004566F1" w:rsidRPr="00403D5C" w:rsidRDefault="004566F1" w:rsidP="00E65CD7">
            <w:pPr>
              <w:rPr>
                <w:rFonts w:cstheme="minorHAnsi"/>
              </w:rPr>
            </w:pPr>
            <w:r w:rsidRPr="00403D5C">
              <w:rPr>
                <w:rFonts w:cstheme="minorHAnsi"/>
              </w:rPr>
              <w:t>20</w:t>
            </w:r>
          </w:p>
        </w:tc>
        <w:tc>
          <w:tcPr>
            <w:tcW w:w="835" w:type="dxa"/>
            <w:shd w:val="clear" w:color="auto" w:fill="B6DDE8" w:themeFill="accent5" w:themeFillTint="66"/>
            <w:vAlign w:val="center"/>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E65CD7">
            <w:pPr>
              <w:rPr>
                <w:rFonts w:cstheme="minorHAnsi"/>
                <w:b/>
              </w:rPr>
            </w:pPr>
            <w:r w:rsidRPr="00403D5C">
              <w:rPr>
                <w:rFonts w:cstheme="minorHAnsi"/>
                <w:b/>
              </w:rPr>
              <w:t>Status</w:t>
            </w:r>
          </w:p>
        </w:tc>
        <w:tc>
          <w:tcPr>
            <w:tcW w:w="4860" w:type="dxa"/>
            <w:vAlign w:val="center"/>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E65CD7">
            <w:pPr>
              <w:rPr>
                <w:rFonts w:cstheme="minorHAnsi"/>
              </w:rPr>
            </w:pPr>
            <w:r w:rsidRPr="00403D5C">
              <w:rPr>
                <w:rFonts w:cstheme="minorHAnsi"/>
              </w:rPr>
              <w:t>In Plan</w:t>
            </w: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48"/>
                <w:numberingChange w:id="455" w:author="Mark Jewiss" w:date="2010-03-18T19:52:00Z" w:original="%1:1:0:."/>
              </w:numPr>
              <w:rPr>
                <w:rFonts w:cstheme="minorHAnsi"/>
              </w:rPr>
            </w:pPr>
            <w:r w:rsidRPr="00403D5C">
              <w:rPr>
                <w:rFonts w:cstheme="minorHAnsi"/>
              </w:rPr>
              <w:t>Install Primary WebTop instance, in dual server desktop configuration, on the same server as the Primary Display Layer ObjectServer</w:t>
            </w:r>
          </w:p>
          <w:p w:rsidR="007D5D13" w:rsidRPr="00403D5C" w:rsidRDefault="007D5D13" w:rsidP="00AA15C2">
            <w:pPr>
              <w:pStyle w:val="ListParagraph"/>
              <w:numPr>
                <w:ilvl w:val="0"/>
                <w:numId w:val="48"/>
                <w:numberingChange w:id="456" w:author="Mark Jewiss" w:date="2010-03-18T19:52:00Z" w:original="%1:2:0:."/>
              </w:numPr>
              <w:rPr>
                <w:rFonts w:cstheme="minorHAnsi"/>
              </w:rPr>
            </w:pPr>
            <w:r w:rsidRPr="00403D5C">
              <w:rPr>
                <w:rFonts w:cstheme="minorHAnsi"/>
              </w:rPr>
              <w:t xml:space="preserve">Install </w:t>
            </w:r>
            <w:bookmarkStart w:id="457" w:name="OLE_LINK15"/>
            <w:bookmarkStart w:id="458" w:name="OLE_LINK16"/>
            <w:r w:rsidRPr="00403D5C">
              <w:rPr>
                <w:rFonts w:cstheme="minorHAnsi"/>
              </w:rPr>
              <w:t xml:space="preserve">Backup </w:t>
            </w:r>
            <w:bookmarkEnd w:id="457"/>
            <w:bookmarkEnd w:id="458"/>
            <w:r w:rsidRPr="00403D5C">
              <w:rPr>
                <w:rFonts w:cstheme="minorHAnsi"/>
              </w:rPr>
              <w:t>WebTop instance, in dual server desktop configuration, on the same server as the Backup Display Layer ObjectServer</w:t>
            </w:r>
          </w:p>
          <w:p w:rsidR="007D5D13" w:rsidRPr="00403D5C" w:rsidRDefault="007D5D13" w:rsidP="00AA15C2">
            <w:pPr>
              <w:pStyle w:val="ListParagraph"/>
              <w:numPr>
                <w:ilvl w:val="0"/>
                <w:numId w:val="48"/>
                <w:numberingChange w:id="459" w:author="Mark Jewiss" w:date="2010-03-18T19:52:00Z" w:original="%1:3:0:."/>
              </w:numPr>
              <w:rPr>
                <w:rFonts w:cstheme="minorHAnsi"/>
              </w:rPr>
            </w:pPr>
            <w:r w:rsidRPr="00403D5C">
              <w:rPr>
                <w:rFonts w:cstheme="minorHAnsi"/>
              </w:rPr>
              <w:t xml:space="preserve">Configure </w:t>
            </w:r>
            <w:proofErr w:type="spellStart"/>
            <w:r w:rsidRPr="00403D5C">
              <w:rPr>
                <w:rFonts w:cstheme="minorHAnsi"/>
              </w:rPr>
              <w:t>startup</w:t>
            </w:r>
            <w:proofErr w:type="spellEnd"/>
            <w:r w:rsidRPr="00403D5C">
              <w:rPr>
                <w:rFonts w:cstheme="minorHAnsi"/>
              </w:rPr>
              <w:t xml:space="preserve"> and shutdown scripts</w:t>
            </w: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49"/>
                <w:numberingChange w:id="460" w:author="Mark Jewiss" w:date="2010-03-18T19:52:00Z" w:original="%1:1:0:."/>
              </w:numPr>
              <w:rPr>
                <w:rFonts w:cstheme="minorHAnsi"/>
              </w:rPr>
            </w:pPr>
            <w:r w:rsidRPr="00403D5C">
              <w:rPr>
                <w:rFonts w:cstheme="minorHAnsi"/>
              </w:rPr>
              <w:t>WebTop applications are installed and running</w:t>
            </w:r>
          </w:p>
          <w:p w:rsidR="007D5D13" w:rsidRPr="00403D5C" w:rsidRDefault="007D5D13" w:rsidP="00AA15C2">
            <w:pPr>
              <w:pStyle w:val="ListParagraph"/>
              <w:numPr>
                <w:ilvl w:val="0"/>
                <w:numId w:val="49"/>
                <w:numberingChange w:id="461" w:author="Mark Jewiss" w:date="2010-03-18T19:52:00Z" w:original="%1:2:0:."/>
              </w:numPr>
              <w:rPr>
                <w:rFonts w:cstheme="minorHAnsi"/>
              </w:rPr>
            </w:pPr>
            <w:r w:rsidRPr="00403D5C">
              <w:rPr>
                <w:rFonts w:cstheme="minorHAnsi"/>
              </w:rPr>
              <w:t xml:space="preserve">WebTop GUI is available from remote browsers </w:t>
            </w:r>
          </w:p>
          <w:p w:rsidR="007D5D13" w:rsidRPr="00403D5C" w:rsidDel="00F16475" w:rsidRDefault="007D5D13" w:rsidP="00AA15C2">
            <w:pPr>
              <w:pStyle w:val="ListParagraph"/>
              <w:numPr>
                <w:ilvl w:val="0"/>
                <w:numId w:val="49"/>
                <w:numberingChange w:id="462" w:author="Mark Jewiss" w:date="2010-03-18T19:52:00Z" w:original="%1:3:0:."/>
              </w:numPr>
              <w:rPr>
                <w:del w:id="463" w:author="Mark Jewiss" w:date="2010-03-18T20:24:00Z"/>
                <w:rFonts w:cstheme="minorHAnsi"/>
              </w:rPr>
            </w:pPr>
            <w:proofErr w:type="spellStart"/>
            <w:r w:rsidRPr="00403D5C">
              <w:rPr>
                <w:rFonts w:cstheme="minorHAnsi"/>
              </w:rPr>
              <w:t>Startup</w:t>
            </w:r>
            <w:proofErr w:type="spellEnd"/>
            <w:r w:rsidRPr="00403D5C">
              <w:rPr>
                <w:rFonts w:cstheme="minorHAnsi"/>
              </w:rPr>
              <w:t xml:space="preserve"> and shutdown scripts in place</w:t>
            </w:r>
          </w:p>
          <w:p w:rsidR="007D5D13" w:rsidRPr="00F16475" w:rsidRDefault="007D5D13" w:rsidP="00F16475">
            <w:pPr>
              <w:pStyle w:val="ListParagraph"/>
              <w:numPr>
                <w:ilvl w:val="0"/>
                <w:numId w:val="49"/>
              </w:numPr>
              <w:rPr>
                <w:rFonts w:cstheme="minorHAnsi"/>
              </w:rPr>
              <w:pPrChange w:id="464" w:author="Mark Jewiss" w:date="2010-03-18T20:24:00Z">
                <w:pPr>
                  <w:pStyle w:val="ListParagraph"/>
                  <w:ind w:left="1080"/>
                </w:pPr>
              </w:pPrChange>
            </w:pPr>
            <w:del w:id="465" w:author="Mark Jewiss" w:date="2010-03-18T20:24:00Z">
              <w:r w:rsidRPr="00F16475" w:rsidDel="00F16475">
                <w:rPr>
                  <w:rFonts w:cstheme="minorHAnsi"/>
                </w:rPr>
                <w:delText>.</w:delText>
              </w:r>
            </w:del>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vAlign w:val="center"/>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E65CD7" w:rsidP="00E65CD7">
            <w:pPr>
              <w:rPr>
                <w:rFonts w:cstheme="minorHAnsi"/>
                <w:b/>
              </w:rPr>
            </w:pPr>
            <w:r w:rsidRPr="00403D5C">
              <w:rPr>
                <w:rFonts w:cstheme="minorHAnsi"/>
                <w:b/>
              </w:rPr>
              <w:t>Depende</w:t>
            </w:r>
            <w:r w:rsidR="007D5D13" w:rsidRPr="00403D5C">
              <w:rPr>
                <w:rFonts w:cstheme="minorHAnsi"/>
                <w:b/>
              </w:rPr>
              <w:t>ncies</w:t>
            </w:r>
            <w:r w:rsidRPr="00403D5C">
              <w:rPr>
                <w:rFonts w:cstheme="minorHAnsi"/>
                <w:b/>
              </w:rPr>
              <w:t xml:space="preserve"> </w:t>
            </w:r>
            <w:r w:rsidR="007D5D13" w:rsidRPr="00403D5C">
              <w:rPr>
                <w:rFonts w:cstheme="minorHAnsi"/>
                <w:b/>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50"/>
                <w:numberingChange w:id="466" w:author="Mark Jewiss" w:date="2010-03-18T19:52:00Z" w:original="%1:1:0:."/>
              </w:numPr>
              <w:rPr>
                <w:rFonts w:cstheme="minorHAnsi"/>
              </w:rPr>
            </w:pPr>
            <w:r w:rsidRPr="00403D5C">
              <w:rPr>
                <w:rFonts w:cstheme="minorHAnsi"/>
              </w:rPr>
              <w:t>Servers are available with operating system installed and running.</w:t>
            </w:r>
          </w:p>
          <w:p w:rsidR="007D5D13" w:rsidRPr="00403D5C" w:rsidRDefault="007D5D13" w:rsidP="00AA15C2">
            <w:pPr>
              <w:pStyle w:val="ListParagraph"/>
              <w:numPr>
                <w:ilvl w:val="0"/>
                <w:numId w:val="50"/>
                <w:numberingChange w:id="467" w:author="Mark Jewiss" w:date="2010-03-18T19:52:00Z" w:original="%1:2:0:."/>
              </w:numPr>
              <w:rPr>
                <w:rFonts w:cstheme="minorHAnsi"/>
              </w:rPr>
            </w:pPr>
            <w:r w:rsidRPr="00403D5C">
              <w:rPr>
                <w:rFonts w:cstheme="minorHAnsi"/>
              </w:rPr>
              <w:t>Appropriate user accounts to access the servers, including root level access.</w:t>
            </w:r>
          </w:p>
          <w:p w:rsidR="007D5D13" w:rsidRPr="00403D5C" w:rsidRDefault="007D5D13" w:rsidP="00AA15C2">
            <w:pPr>
              <w:pStyle w:val="ListParagraph"/>
              <w:numPr>
                <w:ilvl w:val="0"/>
                <w:numId w:val="50"/>
                <w:numberingChange w:id="468" w:author="Mark Jewiss" w:date="2010-03-18T19:52:00Z" w:original="%1:3:0:."/>
              </w:numPr>
              <w:rPr>
                <w:rFonts w:cstheme="minorHAnsi"/>
              </w:rPr>
            </w:pPr>
            <w:r w:rsidRPr="00403D5C">
              <w:rPr>
                <w:rFonts w:cstheme="minorHAnsi"/>
              </w:rPr>
              <w:t>Corre</w:t>
            </w:r>
            <w:r w:rsidR="00AB5F64" w:rsidRPr="00403D5C">
              <w:rPr>
                <w:rFonts w:cstheme="minorHAnsi"/>
              </w:rPr>
              <w:t xml:space="preserve">lation and Display layer </w:t>
            </w:r>
            <w:proofErr w:type="spellStart"/>
            <w:r w:rsidR="00AB5F64" w:rsidRPr="00403D5C">
              <w:rPr>
                <w:rFonts w:cstheme="minorHAnsi"/>
              </w:rPr>
              <w:t>Object</w:t>
            </w:r>
            <w:ins w:id="469" w:author="Mark Jewiss" w:date="2010-03-18T20:24:00Z">
              <w:r w:rsidR="00F16475">
                <w:rPr>
                  <w:rFonts w:cstheme="minorHAnsi"/>
                </w:rPr>
                <w:t>S</w:t>
              </w:r>
            </w:ins>
            <w:del w:id="470" w:author="Mark Jewiss" w:date="2010-03-18T20:24:00Z">
              <w:r w:rsidR="00AB5F64" w:rsidRPr="00403D5C" w:rsidDel="00F16475">
                <w:rPr>
                  <w:rFonts w:cstheme="minorHAnsi"/>
                </w:rPr>
                <w:delText>s</w:delText>
              </w:r>
            </w:del>
            <w:r w:rsidRPr="00403D5C">
              <w:rPr>
                <w:rFonts w:cstheme="minorHAnsi"/>
              </w:rPr>
              <w:t>ervers</w:t>
            </w:r>
            <w:proofErr w:type="spellEnd"/>
            <w:r w:rsidRPr="00403D5C">
              <w:rPr>
                <w:rFonts w:cstheme="minorHAnsi"/>
              </w:rPr>
              <w:t xml:space="preserve"> and are installed and running, with events from probes being received.</w:t>
            </w:r>
          </w:p>
        </w:tc>
      </w:tr>
      <w:tr w:rsidR="007D5D13" w:rsidRPr="00403D5C">
        <w:trPr>
          <w:trHeight w:val="504"/>
        </w:trPr>
        <w:tc>
          <w:tcPr>
            <w:tcW w:w="1933" w:type="dxa"/>
            <w:shd w:val="clear" w:color="auto" w:fill="B6DDE8" w:themeFill="accent5" w:themeFillTint="66"/>
            <w:vAlign w:val="center"/>
          </w:tcPr>
          <w:p w:rsidR="007D5D13" w:rsidRPr="00403D5C" w:rsidRDefault="007D5D13" w:rsidP="00E65CD7">
            <w:pPr>
              <w:rPr>
                <w:rFonts w:cstheme="minorHAnsi"/>
                <w:b/>
                <w:bCs/>
              </w:rPr>
            </w:pPr>
            <w:r w:rsidRPr="00403D5C">
              <w:rPr>
                <w:rFonts w:cstheme="minorHAnsi"/>
                <w:b/>
              </w:rPr>
              <w:t>Risks</w:t>
            </w: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p w:rsidR="00CD402D" w:rsidRPr="00403D5C" w:rsidRDefault="00CD402D" w:rsidP="00E4337D">
      <w:pPr>
        <w:autoSpaceDE w:val="0"/>
        <w:autoSpaceDN w:val="0"/>
        <w:adjustRightInd w:val="0"/>
        <w:spacing w:after="0" w:line="240" w:lineRule="auto"/>
        <w:rPr>
          <w:rFonts w:cstheme="minorHAnsi"/>
        </w:rPr>
      </w:pPr>
    </w:p>
    <w:p w:rsidR="00CD402D" w:rsidRPr="00403D5C" w:rsidRDefault="00CD402D"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Task ID</w:t>
            </w:r>
          </w:p>
        </w:tc>
        <w:tc>
          <w:tcPr>
            <w:tcW w:w="1192" w:type="dxa"/>
            <w:vAlign w:val="center"/>
          </w:tcPr>
          <w:p w:rsidR="001276F5" w:rsidRPr="00403D5C" w:rsidRDefault="00333F35" w:rsidP="00966331">
            <w:pPr>
              <w:rPr>
                <w:rFonts w:cstheme="minorHAnsi"/>
              </w:rPr>
            </w:pPr>
            <w:r w:rsidRPr="00403D5C">
              <w:rPr>
                <w:rFonts w:cstheme="minorHAnsi"/>
              </w:rPr>
              <w:t>1.6.2</w:t>
            </w:r>
          </w:p>
        </w:tc>
        <w:tc>
          <w:tcPr>
            <w:tcW w:w="835" w:type="dxa"/>
            <w:shd w:val="clear" w:color="auto" w:fill="B6DDE8"/>
            <w:vAlign w:val="center"/>
          </w:tcPr>
          <w:p w:rsidR="001276F5" w:rsidRPr="00403D5C" w:rsidRDefault="001276F5" w:rsidP="00966331">
            <w:pPr>
              <w:rPr>
                <w:rFonts w:cstheme="minorHAnsi"/>
                <w:b/>
              </w:rPr>
            </w:pPr>
            <w:r w:rsidRPr="00403D5C">
              <w:rPr>
                <w:rFonts w:cstheme="minorHAnsi"/>
                <w:b/>
              </w:rPr>
              <w:t>Title</w:t>
            </w:r>
          </w:p>
        </w:tc>
        <w:tc>
          <w:tcPr>
            <w:tcW w:w="4860" w:type="dxa"/>
            <w:vAlign w:val="center"/>
          </w:tcPr>
          <w:p w:rsidR="001276F5" w:rsidRPr="00403D5C" w:rsidRDefault="001276F5" w:rsidP="001276F5">
            <w:pPr>
              <w:rPr>
                <w:rFonts w:cstheme="minorHAnsi"/>
              </w:rPr>
            </w:pPr>
            <w:r w:rsidRPr="00403D5C">
              <w:rPr>
                <w:rFonts w:cstheme="minorHAnsi"/>
              </w:rPr>
              <w:t>Configure event filters within</w:t>
            </w:r>
            <w:r w:rsidR="00AB5F64" w:rsidRPr="00403D5C">
              <w:rPr>
                <w:rFonts w:cstheme="minorHAnsi"/>
              </w:rPr>
              <w:t xml:space="preserve"> </w:t>
            </w:r>
            <w:del w:id="471" w:author="Mark Jewiss" w:date="2010-03-18T20:24:00Z">
              <w:r w:rsidRPr="00403D5C" w:rsidDel="00F16475">
                <w:rPr>
                  <w:rFonts w:cstheme="minorHAnsi"/>
                </w:rPr>
                <w:delText>Webtop</w:delText>
              </w:r>
            </w:del>
            <w:ins w:id="472" w:author="Mark Jewiss" w:date="2010-03-18T20:24:00Z">
              <w:r w:rsidR="00F16475" w:rsidRPr="00403D5C">
                <w:rPr>
                  <w:rFonts w:cstheme="minorHAnsi"/>
                </w:rPr>
                <w:t>WebTop</w:t>
              </w:r>
            </w:ins>
          </w:p>
        </w:tc>
      </w:tr>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Effort (Man Days)</w:t>
            </w:r>
          </w:p>
          <w:p w:rsidR="001276F5" w:rsidRPr="00403D5C" w:rsidRDefault="001276F5" w:rsidP="00966331">
            <w:pPr>
              <w:pStyle w:val="NormalIndent"/>
              <w:ind w:left="0"/>
              <w:rPr>
                <w:rFonts w:asciiTheme="minorHAnsi" w:hAnsiTheme="minorHAnsi" w:cstheme="minorHAnsi"/>
                <w:b/>
                <w:bCs/>
                <w:sz w:val="22"/>
                <w:szCs w:val="22"/>
              </w:rPr>
            </w:pPr>
          </w:p>
        </w:tc>
        <w:tc>
          <w:tcPr>
            <w:tcW w:w="1192" w:type="dxa"/>
            <w:vAlign w:val="center"/>
          </w:tcPr>
          <w:p w:rsidR="001276F5" w:rsidRPr="00403D5C" w:rsidRDefault="00C510A4" w:rsidP="00966331">
            <w:pPr>
              <w:rPr>
                <w:rFonts w:cstheme="minorHAnsi"/>
              </w:rPr>
            </w:pPr>
            <w:r w:rsidRPr="00403D5C">
              <w:rPr>
                <w:rFonts w:cstheme="minorHAnsi"/>
              </w:rPr>
              <w:t>13</w:t>
            </w:r>
          </w:p>
        </w:tc>
        <w:tc>
          <w:tcPr>
            <w:tcW w:w="835" w:type="dxa"/>
            <w:shd w:val="clear" w:color="auto" w:fill="B6DDE8"/>
            <w:vAlign w:val="center"/>
          </w:tcPr>
          <w:p w:rsidR="001276F5" w:rsidRPr="00403D5C" w:rsidRDefault="001276F5" w:rsidP="00966331">
            <w:pPr>
              <w:rPr>
                <w:rFonts w:cstheme="minorHAnsi"/>
                <w:b/>
              </w:rPr>
            </w:pPr>
            <w:r w:rsidRPr="00403D5C">
              <w:rPr>
                <w:rFonts w:cstheme="minorHAnsi"/>
                <w:b/>
              </w:rPr>
              <w:t>Status</w:t>
            </w:r>
          </w:p>
        </w:tc>
        <w:tc>
          <w:tcPr>
            <w:tcW w:w="4860" w:type="dxa"/>
            <w:vAlign w:val="center"/>
          </w:tcPr>
          <w:p w:rsidR="001276F5" w:rsidRPr="00403D5C" w:rsidRDefault="001276F5" w:rsidP="00966331">
            <w:pPr>
              <w:rPr>
                <w:rFonts w:cstheme="minorHAnsi"/>
              </w:rPr>
            </w:pPr>
            <w:r w:rsidRPr="00403D5C">
              <w:rPr>
                <w:rFonts w:cstheme="minorHAnsi"/>
              </w:rPr>
              <w:t>In plan</w:t>
            </w:r>
          </w:p>
        </w:tc>
      </w:tr>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Description</w:t>
            </w:r>
          </w:p>
          <w:p w:rsidR="001276F5" w:rsidRPr="00403D5C" w:rsidRDefault="001276F5" w:rsidP="00966331">
            <w:pPr>
              <w:pStyle w:val="NormalIndent"/>
              <w:ind w:left="0"/>
              <w:rPr>
                <w:rFonts w:asciiTheme="minorHAnsi" w:hAnsiTheme="minorHAnsi" w:cstheme="minorHAnsi"/>
                <w:b/>
                <w:bCs/>
                <w:sz w:val="22"/>
                <w:szCs w:val="22"/>
              </w:rPr>
            </w:pPr>
          </w:p>
        </w:tc>
        <w:tc>
          <w:tcPr>
            <w:tcW w:w="6887" w:type="dxa"/>
            <w:gridSpan w:val="3"/>
            <w:vAlign w:val="center"/>
          </w:tcPr>
          <w:p w:rsidR="00F16475" w:rsidRDefault="001276F5" w:rsidP="00F16475">
            <w:pPr>
              <w:pStyle w:val="ListParagraph"/>
              <w:numPr>
                <w:ilvl w:val="0"/>
                <w:numId w:val="110"/>
                <w:numberingChange w:id="473" w:author="Mark Jewiss" w:date="2010-03-18T19:52:00Z" w:original="%2:1:4:."/>
                <w:ins w:id="474" w:author="Mark Jewiss" w:date="2010-03-18T19:52:00Z"/>
              </w:numPr>
              <w:rPr>
                <w:ins w:id="475" w:author="Mark Jewiss" w:date="2010-03-18T20:25:00Z"/>
                <w:rFonts w:cstheme="minorHAnsi"/>
              </w:rPr>
            </w:pPr>
            <w:r w:rsidRPr="00403D5C">
              <w:rPr>
                <w:rFonts w:cstheme="minorHAnsi"/>
              </w:rPr>
              <w:t xml:space="preserve">Create custom event filters within WebTop. </w:t>
            </w:r>
          </w:p>
          <w:p w:rsidR="001276F5" w:rsidRPr="00403D5C" w:rsidDel="00F16475" w:rsidRDefault="001276F5" w:rsidP="00AA15C2">
            <w:pPr>
              <w:pStyle w:val="ListParagraph"/>
              <w:numPr>
                <w:ilvl w:val="0"/>
                <w:numId w:val="107"/>
                <w:ins w:id="476" w:author="Mark Jewiss" w:date="2010-03-18T20:25:00Z"/>
              </w:numPr>
              <w:rPr>
                <w:del w:id="477" w:author="Mark Jewiss" w:date="2010-03-18T20:25:00Z"/>
                <w:rFonts w:cstheme="minorHAnsi"/>
              </w:rPr>
            </w:pPr>
            <w:del w:id="478" w:author="Mark Jewiss" w:date="2010-03-18T20:25:00Z">
              <w:r w:rsidRPr="00403D5C" w:rsidDel="00F16475">
                <w:rPr>
                  <w:rFonts w:cstheme="minorHAnsi"/>
                </w:rPr>
                <w:delText xml:space="preserve">These include the following: </w:delText>
              </w:r>
            </w:del>
          </w:p>
          <w:p w:rsidR="001276F5" w:rsidRPr="00F16475" w:rsidRDefault="00A609C2" w:rsidP="00AA15C2">
            <w:pPr>
              <w:pStyle w:val="ListParagraph"/>
              <w:numPr>
                <w:ilvl w:val="1"/>
                <w:numId w:val="107"/>
                <w:numberingChange w:id="479" w:author="Mark Jewiss" w:date="2010-03-18T19:52:00Z" w:original="%2:1:4:."/>
              </w:numPr>
              <w:rPr>
                <w:rFonts w:cstheme="minorHAnsi"/>
                <w:rPrChange w:id="480" w:author="Mark Jewiss" w:date="2010-03-18T20:25:00Z">
                  <w:rPr>
                    <w:rFonts w:cstheme="minorHAnsi"/>
                  </w:rPr>
                </w:rPrChange>
              </w:rPr>
            </w:pPr>
            <w:r w:rsidRPr="00F16475">
              <w:rPr>
                <w:rFonts w:cstheme="minorHAnsi"/>
                <w:rPrChange w:id="481" w:author="Mark Jewiss" w:date="2010-03-18T20:25:00Z">
                  <w:rPr>
                    <w:rFonts w:cstheme="minorHAnsi"/>
                  </w:rPr>
                </w:rPrChange>
              </w:rPr>
              <w:t>Al</w:t>
            </w:r>
            <w:r w:rsidR="001276F5" w:rsidRPr="00F16475">
              <w:rPr>
                <w:rFonts w:cstheme="minorHAnsi"/>
                <w:rPrChange w:id="482" w:author="Mark Jewiss" w:date="2010-03-18T20:25:00Z">
                  <w:rPr>
                    <w:rFonts w:cstheme="minorHAnsi"/>
                  </w:rPr>
                </w:rPrChange>
              </w:rPr>
              <w:t xml:space="preserve">catel BSS filter – showing </w:t>
            </w:r>
            <w:r w:rsidRPr="00F16475">
              <w:rPr>
                <w:rFonts w:cstheme="minorHAnsi"/>
                <w:rPrChange w:id="483" w:author="Mark Jewiss" w:date="2010-03-18T20:25:00Z">
                  <w:rPr>
                    <w:rFonts w:cstheme="minorHAnsi"/>
                  </w:rPr>
                </w:rPrChange>
              </w:rPr>
              <w:t xml:space="preserve">Alcatel </w:t>
            </w:r>
            <w:r w:rsidR="001276F5" w:rsidRPr="00F16475">
              <w:rPr>
                <w:rFonts w:cstheme="minorHAnsi"/>
                <w:rPrChange w:id="484" w:author="Mark Jewiss" w:date="2010-03-18T20:25:00Z">
                  <w:rPr>
                    <w:rFonts w:cstheme="minorHAnsi"/>
                  </w:rPr>
                </w:rPrChange>
              </w:rPr>
              <w:t xml:space="preserve">events from five </w:t>
            </w:r>
            <w:proofErr w:type="spellStart"/>
            <w:r w:rsidR="001276F5" w:rsidRPr="00F16475">
              <w:rPr>
                <w:rFonts w:cstheme="minorHAnsi"/>
                <w:rPrChange w:id="485" w:author="Mark Jewiss" w:date="2010-03-18T20:25:00Z">
                  <w:rPr>
                    <w:rFonts w:cstheme="minorHAnsi"/>
                  </w:rPr>
                </w:rPrChange>
              </w:rPr>
              <w:t>omcr’s</w:t>
            </w:r>
            <w:proofErr w:type="spellEnd"/>
            <w:r w:rsidR="001276F5" w:rsidRPr="00F16475">
              <w:rPr>
                <w:rFonts w:cstheme="minorHAnsi"/>
                <w:rPrChange w:id="486" w:author="Mark Jewiss" w:date="2010-03-18T20:25:00Z">
                  <w:rPr>
                    <w:rFonts w:cstheme="minorHAnsi"/>
                  </w:rPr>
                </w:rPrChange>
              </w:rPr>
              <w:t xml:space="preserve"> (</w:t>
            </w:r>
            <w:proofErr w:type="spellStart"/>
            <w:r w:rsidR="001276F5" w:rsidRPr="00F16475">
              <w:rPr>
                <w:rFonts w:cstheme="minorHAnsi"/>
                <w:rPrChange w:id="487" w:author="Mark Jewiss" w:date="2010-03-18T20:25:00Z">
                  <w:rPr>
                    <w:rFonts w:cstheme="minorHAnsi"/>
                  </w:rPr>
                </w:rPrChange>
              </w:rPr>
              <w:t>omcr’s</w:t>
            </w:r>
            <w:proofErr w:type="spellEnd"/>
            <w:r w:rsidR="001276F5" w:rsidRPr="00F16475">
              <w:rPr>
                <w:rFonts w:cstheme="minorHAnsi"/>
                <w:rPrChange w:id="488" w:author="Mark Jewiss" w:date="2010-03-18T20:25:00Z">
                  <w:rPr>
                    <w:rFonts w:cstheme="minorHAnsi"/>
                  </w:rPr>
                </w:rPrChange>
              </w:rPr>
              <w:t xml:space="preserve"> and event type needs to be defined by Mobilink)</w:t>
            </w:r>
            <w:r w:rsidRPr="00F16475">
              <w:rPr>
                <w:rFonts w:cstheme="minorHAnsi"/>
                <w:rPrChange w:id="489" w:author="Mark Jewiss" w:date="2010-03-18T20:25:00Z">
                  <w:rPr>
                    <w:rFonts w:cstheme="minorHAnsi"/>
                  </w:rPr>
                </w:rPrChange>
              </w:rPr>
              <w:t xml:space="preserve"> and the alarms will need to be filtered by region</w:t>
            </w:r>
          </w:p>
          <w:p w:rsidR="00A609C2" w:rsidRPr="00403D5C" w:rsidRDefault="00A609C2" w:rsidP="00AA15C2">
            <w:pPr>
              <w:pStyle w:val="ListParagraph"/>
              <w:numPr>
                <w:ilvl w:val="1"/>
                <w:numId w:val="107"/>
                <w:numberingChange w:id="490" w:author="Mark Jewiss" w:date="2010-03-18T19:52:00Z" w:original="%2:2:4:."/>
              </w:numPr>
              <w:rPr>
                <w:rFonts w:cstheme="minorHAnsi"/>
              </w:rPr>
            </w:pPr>
            <w:proofErr w:type="spellStart"/>
            <w:proofErr w:type="gramStart"/>
            <w:r w:rsidRPr="00F16475">
              <w:rPr>
                <w:rFonts w:cstheme="minorHAnsi"/>
                <w:rPrChange w:id="491" w:author="Mark Jewiss" w:date="2010-03-18T20:25:00Z">
                  <w:rPr>
                    <w:rFonts w:cstheme="minorHAnsi"/>
                  </w:rPr>
                </w:rPrChange>
              </w:rPr>
              <w:t>Huawei</w:t>
            </w:r>
            <w:proofErr w:type="spellEnd"/>
            <w:r w:rsidRPr="00F16475">
              <w:rPr>
                <w:rFonts w:cstheme="minorHAnsi"/>
                <w:rPrChange w:id="492" w:author="Mark Jewiss" w:date="2010-03-18T20:25:00Z">
                  <w:rPr>
                    <w:rFonts w:cstheme="minorHAnsi"/>
                  </w:rPr>
                </w:rPrChange>
              </w:rPr>
              <w:t xml:space="preserve">  filter</w:t>
            </w:r>
            <w:proofErr w:type="gramEnd"/>
            <w:r w:rsidRPr="00F16475">
              <w:rPr>
                <w:rFonts w:cstheme="minorHAnsi"/>
                <w:rPrChange w:id="493" w:author="Mark Jewiss" w:date="2010-03-18T20:25:00Z">
                  <w:rPr>
                    <w:rFonts w:cstheme="minorHAnsi"/>
                  </w:rPr>
                </w:rPrChange>
              </w:rPr>
              <w:t xml:space="preserve"> - showing </w:t>
            </w:r>
            <w:proofErr w:type="spellStart"/>
            <w:r w:rsidRPr="00F16475">
              <w:rPr>
                <w:rFonts w:cstheme="minorHAnsi"/>
                <w:rPrChange w:id="494" w:author="Mark Jewiss" w:date="2010-03-18T20:25:00Z">
                  <w:rPr>
                    <w:rFonts w:cstheme="minorHAnsi"/>
                  </w:rPr>
                </w:rPrChange>
              </w:rPr>
              <w:t>Huawei</w:t>
            </w:r>
            <w:proofErr w:type="spellEnd"/>
            <w:r w:rsidRPr="00F16475">
              <w:rPr>
                <w:rFonts w:cstheme="minorHAnsi"/>
                <w:rPrChange w:id="495" w:author="Mark Jewiss" w:date="2010-03-18T20:25:00Z">
                  <w:rPr>
                    <w:rFonts w:cstheme="minorHAnsi"/>
                  </w:rPr>
                </w:rPrChange>
              </w:rPr>
              <w:t xml:space="preserve"> events from</w:t>
            </w:r>
            <w:r w:rsidRPr="00403D5C">
              <w:rPr>
                <w:rFonts w:cstheme="minorHAnsi"/>
              </w:rPr>
              <w:t xml:space="preserve"> five </w:t>
            </w:r>
            <w:proofErr w:type="spellStart"/>
            <w:r w:rsidRPr="00403D5C">
              <w:rPr>
                <w:rFonts w:cstheme="minorHAnsi"/>
              </w:rPr>
              <w:t>omcr’s</w:t>
            </w:r>
            <w:proofErr w:type="spellEnd"/>
            <w:r w:rsidRPr="00403D5C">
              <w:rPr>
                <w:rFonts w:cstheme="minorHAnsi"/>
              </w:rPr>
              <w:t xml:space="preserve"> (</w:t>
            </w:r>
            <w:proofErr w:type="spellStart"/>
            <w:r w:rsidRPr="00403D5C">
              <w:rPr>
                <w:rFonts w:cstheme="minorHAnsi"/>
              </w:rPr>
              <w:t>omcr’s</w:t>
            </w:r>
            <w:proofErr w:type="spellEnd"/>
            <w:r w:rsidRPr="00403D5C">
              <w:rPr>
                <w:rFonts w:cstheme="minorHAnsi"/>
              </w:rPr>
              <w:t xml:space="preserve"> and event type needs to be defined by Mobilink) and the alarms will need to be filtered by region</w:t>
            </w:r>
          </w:p>
          <w:p w:rsidR="00A609C2" w:rsidRPr="00403D5C" w:rsidRDefault="00A609C2" w:rsidP="00AA15C2">
            <w:pPr>
              <w:pStyle w:val="ListParagraph"/>
              <w:numPr>
                <w:ilvl w:val="1"/>
                <w:numId w:val="107"/>
                <w:numberingChange w:id="496" w:author="Mark Jewiss" w:date="2010-03-18T19:52:00Z" w:original="%2:3:4:."/>
              </w:numPr>
              <w:rPr>
                <w:rFonts w:cstheme="minorHAnsi"/>
              </w:rPr>
            </w:pPr>
            <w:r w:rsidRPr="00403D5C">
              <w:rPr>
                <w:rFonts w:cstheme="minorHAnsi"/>
              </w:rPr>
              <w:t xml:space="preserve">Motorola </w:t>
            </w:r>
            <w:commentRangeStart w:id="497"/>
            <w:r w:rsidRPr="00403D5C">
              <w:rPr>
                <w:rFonts w:cstheme="minorHAnsi"/>
              </w:rPr>
              <w:t xml:space="preserve">- showing Motorola events from five </w:t>
            </w:r>
            <w:proofErr w:type="spellStart"/>
            <w:r w:rsidRPr="00403D5C">
              <w:rPr>
                <w:rFonts w:cstheme="minorHAnsi"/>
              </w:rPr>
              <w:t>omcr’s</w:t>
            </w:r>
            <w:proofErr w:type="spellEnd"/>
            <w:r w:rsidRPr="00403D5C">
              <w:rPr>
                <w:rFonts w:cstheme="minorHAnsi"/>
              </w:rPr>
              <w:t xml:space="preserve"> (</w:t>
            </w:r>
            <w:proofErr w:type="spellStart"/>
            <w:r w:rsidRPr="00403D5C">
              <w:rPr>
                <w:rFonts w:cstheme="minorHAnsi"/>
              </w:rPr>
              <w:t>omcr’s</w:t>
            </w:r>
            <w:proofErr w:type="spellEnd"/>
            <w:r w:rsidRPr="00403D5C">
              <w:rPr>
                <w:rFonts w:cstheme="minorHAnsi"/>
              </w:rPr>
              <w:t xml:space="preserve"> and event type needs to be defined by Mobilink) and the alarms will need to be filtered by region</w:t>
            </w:r>
          </w:p>
          <w:p w:rsidR="00A609C2" w:rsidRPr="00403D5C" w:rsidRDefault="00A609C2" w:rsidP="00AA15C2">
            <w:pPr>
              <w:pStyle w:val="ListParagraph"/>
              <w:numPr>
                <w:ilvl w:val="1"/>
                <w:numId w:val="107"/>
                <w:numberingChange w:id="498" w:author="Mark Jewiss" w:date="2010-03-18T19:52:00Z" w:original="%2:4:4:."/>
              </w:numPr>
              <w:rPr>
                <w:rFonts w:cstheme="minorHAnsi"/>
              </w:rPr>
            </w:pPr>
            <w:r w:rsidRPr="00403D5C">
              <w:rPr>
                <w:rFonts w:cstheme="minorHAnsi"/>
              </w:rPr>
              <w:t xml:space="preserve">TXN - showing Motorola events from five </w:t>
            </w:r>
            <w:proofErr w:type="spellStart"/>
            <w:r w:rsidRPr="00403D5C">
              <w:rPr>
                <w:rFonts w:cstheme="minorHAnsi"/>
              </w:rPr>
              <w:t>omcr’s</w:t>
            </w:r>
            <w:proofErr w:type="spellEnd"/>
            <w:r w:rsidRPr="00403D5C">
              <w:rPr>
                <w:rFonts w:cstheme="minorHAnsi"/>
              </w:rPr>
              <w:t xml:space="preserve"> (</w:t>
            </w:r>
            <w:proofErr w:type="spellStart"/>
            <w:r w:rsidRPr="00403D5C">
              <w:rPr>
                <w:rFonts w:cstheme="minorHAnsi"/>
              </w:rPr>
              <w:t>omcr’s</w:t>
            </w:r>
            <w:proofErr w:type="spellEnd"/>
            <w:r w:rsidRPr="00403D5C">
              <w:rPr>
                <w:rFonts w:cstheme="minorHAnsi"/>
              </w:rPr>
              <w:t xml:space="preserve"> and event type needs to be defined by Mobilink) and the alarms will need to be filtered by region</w:t>
            </w:r>
            <w:r w:rsidR="00B946BD" w:rsidRPr="00403D5C">
              <w:rPr>
                <w:rFonts w:cstheme="minorHAnsi"/>
              </w:rPr>
              <w:t>.</w:t>
            </w:r>
          </w:p>
          <w:p w:rsidR="00B946BD" w:rsidRPr="00403D5C" w:rsidRDefault="00B946BD" w:rsidP="00AA15C2">
            <w:pPr>
              <w:pStyle w:val="ListParagraph"/>
              <w:numPr>
                <w:ilvl w:val="1"/>
                <w:numId w:val="107"/>
                <w:numberingChange w:id="499" w:author="Mark Jewiss" w:date="2010-03-18T19:52:00Z" w:original="%2:5:4:."/>
              </w:numPr>
              <w:rPr>
                <w:rFonts w:cstheme="minorHAnsi"/>
              </w:rPr>
            </w:pPr>
            <w:r w:rsidRPr="00403D5C">
              <w:rPr>
                <w:rFonts w:cstheme="minorHAnsi"/>
              </w:rPr>
              <w:t>Critical Events Filter – Showing critical events only</w:t>
            </w:r>
          </w:p>
          <w:p w:rsidR="001276F5" w:rsidRPr="00403D5C" w:rsidRDefault="00B946BD" w:rsidP="00AA15C2">
            <w:pPr>
              <w:pStyle w:val="ListParagraph"/>
              <w:numPr>
                <w:ilvl w:val="1"/>
                <w:numId w:val="107"/>
                <w:numberingChange w:id="500" w:author="Mark Jewiss" w:date="2010-03-18T19:52:00Z" w:original="%2:6:4:."/>
              </w:numPr>
              <w:rPr>
                <w:rFonts w:cstheme="minorHAnsi"/>
              </w:rPr>
            </w:pPr>
            <w:r w:rsidRPr="00403D5C">
              <w:rPr>
                <w:rFonts w:cstheme="minorHAnsi"/>
              </w:rPr>
              <w:t xml:space="preserve">IN/VAS filter - to filter @com events </w:t>
            </w:r>
            <w:proofErr w:type="spellStart"/>
            <w:r w:rsidRPr="00403D5C">
              <w:rPr>
                <w:rFonts w:cstheme="minorHAnsi"/>
              </w:rPr>
              <w:t>Uncleared</w:t>
            </w:r>
            <w:proofErr w:type="spellEnd"/>
            <w:r w:rsidRPr="00403D5C">
              <w:rPr>
                <w:rFonts w:cstheme="minorHAnsi"/>
              </w:rPr>
              <w:t xml:space="preserve"> Alarms filter - to display alarms that have not cleared within a period of time so users can delete these alarms and exclude them from reports if a resolution event is not </w:t>
            </w:r>
            <w:proofErr w:type="gramStart"/>
            <w:r w:rsidRPr="00403D5C">
              <w:rPr>
                <w:rFonts w:cstheme="minorHAnsi"/>
              </w:rPr>
              <w:t>received .</w:t>
            </w:r>
            <w:proofErr w:type="gramEnd"/>
          </w:p>
          <w:p w:rsidR="00B946BD" w:rsidRPr="00403D5C" w:rsidRDefault="00B946BD" w:rsidP="00AA15C2">
            <w:pPr>
              <w:pStyle w:val="ListParagraph"/>
              <w:numPr>
                <w:ilvl w:val="1"/>
                <w:numId w:val="107"/>
                <w:numberingChange w:id="501" w:author="Mark Jewiss" w:date="2010-03-18T19:52:00Z" w:original="%2:7:4:."/>
              </w:numPr>
              <w:rPr>
                <w:rFonts w:cstheme="minorHAnsi"/>
              </w:rPr>
            </w:pPr>
            <w:r w:rsidRPr="00403D5C">
              <w:rPr>
                <w:rFonts w:cstheme="minorHAnsi"/>
              </w:rPr>
              <w:t xml:space="preserve">Transient filter – show alarms for links that are constantly fluctuating. </w:t>
            </w:r>
            <w:proofErr w:type="gramStart"/>
            <w:r w:rsidRPr="00403D5C">
              <w:rPr>
                <w:rFonts w:cstheme="minorHAnsi"/>
              </w:rPr>
              <w:t>These alarms must be identified by Mobilink</w:t>
            </w:r>
            <w:proofErr w:type="gramEnd"/>
            <w:r w:rsidRPr="00403D5C">
              <w:rPr>
                <w:rFonts w:cstheme="minorHAnsi"/>
              </w:rPr>
              <w:t>.</w:t>
            </w:r>
          </w:p>
          <w:commentRangeEnd w:id="497"/>
          <w:p w:rsidR="00B946BD" w:rsidRPr="00403D5C" w:rsidRDefault="00F16475" w:rsidP="001276F5">
            <w:pPr>
              <w:pStyle w:val="ListParagraph"/>
              <w:ind w:left="1080"/>
              <w:rPr>
                <w:rFonts w:cstheme="minorHAnsi"/>
              </w:rPr>
            </w:pPr>
            <w:r>
              <w:rPr>
                <w:rStyle w:val="CommentReference"/>
                <w:vanish/>
              </w:rPr>
              <w:commentReference w:id="497"/>
            </w:r>
          </w:p>
        </w:tc>
      </w:tr>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Success Criteria</w:t>
            </w:r>
          </w:p>
          <w:p w:rsidR="001276F5" w:rsidRPr="00403D5C" w:rsidRDefault="001276F5" w:rsidP="00966331">
            <w:pPr>
              <w:pStyle w:val="NormalIndent"/>
              <w:ind w:left="0"/>
              <w:rPr>
                <w:rFonts w:asciiTheme="minorHAnsi" w:hAnsiTheme="minorHAnsi" w:cstheme="minorHAnsi"/>
                <w:b/>
                <w:bCs/>
                <w:sz w:val="22"/>
                <w:szCs w:val="22"/>
              </w:rPr>
            </w:pPr>
          </w:p>
        </w:tc>
        <w:tc>
          <w:tcPr>
            <w:tcW w:w="6887" w:type="dxa"/>
            <w:gridSpan w:val="3"/>
            <w:vAlign w:val="center"/>
          </w:tcPr>
          <w:p w:rsidR="001276F5" w:rsidRPr="00403D5C" w:rsidRDefault="001276F5" w:rsidP="00AA15C2">
            <w:pPr>
              <w:pStyle w:val="ListParagraph"/>
              <w:numPr>
                <w:ilvl w:val="0"/>
                <w:numId w:val="66"/>
                <w:numberingChange w:id="502" w:author="Mark Jewiss" w:date="2010-03-18T19:52:00Z" w:original="%1:1:0:."/>
              </w:numPr>
              <w:rPr>
                <w:rFonts w:cstheme="minorHAnsi"/>
              </w:rPr>
            </w:pPr>
            <w:r w:rsidRPr="00403D5C">
              <w:rPr>
                <w:rFonts w:cstheme="minorHAnsi"/>
              </w:rPr>
              <w:t>Custom event filters available for users within WebTop.</w:t>
            </w:r>
          </w:p>
        </w:tc>
      </w:tr>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Dependencies &amp; Assumptions</w:t>
            </w:r>
          </w:p>
          <w:p w:rsidR="001276F5" w:rsidRPr="00403D5C" w:rsidRDefault="001276F5" w:rsidP="00966331">
            <w:pPr>
              <w:pStyle w:val="NormalIndent"/>
              <w:ind w:left="0"/>
              <w:rPr>
                <w:rFonts w:asciiTheme="minorHAnsi" w:hAnsiTheme="minorHAnsi" w:cstheme="minorHAnsi"/>
                <w:b/>
                <w:bCs/>
                <w:sz w:val="22"/>
                <w:szCs w:val="22"/>
              </w:rPr>
            </w:pPr>
          </w:p>
        </w:tc>
        <w:tc>
          <w:tcPr>
            <w:tcW w:w="6887" w:type="dxa"/>
            <w:gridSpan w:val="3"/>
            <w:vAlign w:val="center"/>
          </w:tcPr>
          <w:p w:rsidR="00C60EAA" w:rsidRPr="00403D5C" w:rsidRDefault="00C60EAA" w:rsidP="00AA15C2">
            <w:pPr>
              <w:pStyle w:val="ListParagraph"/>
              <w:numPr>
                <w:ilvl w:val="0"/>
                <w:numId w:val="67"/>
                <w:numberingChange w:id="503" w:author="Mark Jewiss" w:date="2010-03-18T19:52:00Z" w:original="%1:1:0:."/>
              </w:numPr>
              <w:rPr>
                <w:rFonts w:cstheme="minorHAnsi"/>
              </w:rPr>
            </w:pPr>
            <w:r w:rsidRPr="00403D5C">
              <w:rPr>
                <w:rFonts w:cstheme="minorHAnsi"/>
              </w:rPr>
              <w:t>WebTop GUI is available from remote browsers.</w:t>
            </w:r>
          </w:p>
          <w:p w:rsidR="001276F5" w:rsidRPr="00403D5C" w:rsidRDefault="00C60EAA" w:rsidP="00AA15C2">
            <w:pPr>
              <w:pStyle w:val="ListParagraph"/>
              <w:numPr>
                <w:ilvl w:val="0"/>
                <w:numId w:val="67"/>
                <w:numberingChange w:id="504" w:author="Mark Jewiss" w:date="2010-03-18T19:52:00Z" w:original="%1:2:0:."/>
              </w:numPr>
              <w:rPr>
                <w:rFonts w:cstheme="minorHAnsi"/>
              </w:rPr>
            </w:pPr>
            <w:r w:rsidRPr="00403D5C">
              <w:rPr>
                <w:rFonts w:cstheme="minorHAnsi"/>
              </w:rPr>
              <w:t xml:space="preserve">Mobilink to provide event details to filter events. </w:t>
            </w:r>
          </w:p>
        </w:tc>
      </w:tr>
      <w:tr w:rsidR="001276F5" w:rsidRPr="00403D5C">
        <w:trPr>
          <w:trHeight w:val="504"/>
        </w:trPr>
        <w:tc>
          <w:tcPr>
            <w:tcW w:w="1933" w:type="dxa"/>
            <w:shd w:val="clear" w:color="auto" w:fill="B6DDE8"/>
            <w:vAlign w:val="center"/>
          </w:tcPr>
          <w:p w:rsidR="001276F5" w:rsidRPr="00403D5C" w:rsidRDefault="001276F5" w:rsidP="00966331">
            <w:pPr>
              <w:rPr>
                <w:rFonts w:cstheme="minorHAnsi"/>
                <w:b/>
              </w:rPr>
            </w:pPr>
            <w:r w:rsidRPr="00403D5C">
              <w:rPr>
                <w:rFonts w:cstheme="minorHAnsi"/>
                <w:b/>
              </w:rPr>
              <w:t>Risks</w:t>
            </w:r>
          </w:p>
        </w:tc>
        <w:tc>
          <w:tcPr>
            <w:tcW w:w="6887" w:type="dxa"/>
            <w:gridSpan w:val="3"/>
            <w:vAlign w:val="center"/>
          </w:tcPr>
          <w:p w:rsidR="001276F5" w:rsidRPr="00403D5C" w:rsidRDefault="001276F5" w:rsidP="00C60EAA">
            <w:pPr>
              <w:rPr>
                <w:rFonts w:cstheme="minorHAnsi"/>
              </w:rPr>
            </w:pPr>
          </w:p>
        </w:tc>
      </w:tr>
      <w:tr w:rsidR="002042F8" w:rsidRPr="00403D5C">
        <w:trPr>
          <w:trHeight w:val="25"/>
        </w:trPr>
        <w:tc>
          <w:tcPr>
            <w:tcW w:w="1933" w:type="dxa"/>
            <w:shd w:val="clear" w:color="auto" w:fill="B6DDE8"/>
            <w:vAlign w:val="center"/>
          </w:tcPr>
          <w:p w:rsidR="002042F8" w:rsidRPr="00403D5C" w:rsidRDefault="002042F8" w:rsidP="00966331">
            <w:pPr>
              <w:rPr>
                <w:rFonts w:cstheme="minorHAnsi"/>
                <w:b/>
              </w:rPr>
            </w:pPr>
          </w:p>
        </w:tc>
        <w:tc>
          <w:tcPr>
            <w:tcW w:w="6887" w:type="dxa"/>
            <w:gridSpan w:val="3"/>
            <w:vAlign w:val="center"/>
          </w:tcPr>
          <w:p w:rsidR="002042F8" w:rsidRPr="00403D5C" w:rsidRDefault="002042F8" w:rsidP="00C60EAA">
            <w:pPr>
              <w:rPr>
                <w:rFonts w:cstheme="minorHAnsi"/>
              </w:rPr>
            </w:pP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rPr>
                <w:rFonts w:cstheme="minorHAnsi"/>
                <w:b/>
              </w:rPr>
            </w:pPr>
            <w:r w:rsidRPr="00403D5C">
              <w:rPr>
                <w:rFonts w:cstheme="minorHAnsi"/>
                <w:b/>
              </w:rPr>
              <w:t>Task ID</w:t>
            </w:r>
          </w:p>
        </w:tc>
        <w:tc>
          <w:tcPr>
            <w:tcW w:w="1192" w:type="dxa"/>
            <w:vAlign w:val="center"/>
          </w:tcPr>
          <w:p w:rsidR="0034095E" w:rsidRPr="00403D5C" w:rsidRDefault="00333F35" w:rsidP="007641BB">
            <w:pPr>
              <w:rPr>
                <w:rFonts w:cstheme="minorHAnsi"/>
              </w:rPr>
            </w:pPr>
            <w:r w:rsidRPr="00403D5C">
              <w:rPr>
                <w:rFonts w:cstheme="minorHAnsi"/>
              </w:rPr>
              <w:t>1.6.3</w:t>
            </w:r>
          </w:p>
        </w:tc>
        <w:tc>
          <w:tcPr>
            <w:tcW w:w="835" w:type="dxa"/>
            <w:shd w:val="clear" w:color="auto" w:fill="B6DDE8" w:themeFill="accent5" w:themeFillTint="66"/>
            <w:vAlign w:val="center"/>
          </w:tcPr>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34095E" w:rsidRPr="00403D5C" w:rsidRDefault="0034095E" w:rsidP="0034095E">
            <w:pPr>
              <w:rPr>
                <w:rFonts w:cstheme="minorHAnsi"/>
              </w:rPr>
            </w:pPr>
            <w:r w:rsidRPr="00403D5C">
              <w:rPr>
                <w:rFonts w:cstheme="minorHAnsi"/>
              </w:rPr>
              <w:t xml:space="preserve">Configure TIP Active Directory Authentication </w:t>
            </w:r>
          </w:p>
        </w:tc>
      </w:tr>
      <w:tr w:rsidR="0034095E" w:rsidRPr="00403D5C">
        <w:trPr>
          <w:trHeight w:val="504"/>
        </w:trPr>
        <w:tc>
          <w:tcPr>
            <w:tcW w:w="1933" w:type="dxa"/>
            <w:shd w:val="clear" w:color="auto" w:fill="B6DDE8" w:themeFill="accent5" w:themeFillTint="66"/>
            <w:vAlign w:val="center"/>
          </w:tcPr>
          <w:p w:rsidR="0034095E" w:rsidRPr="00403D5C" w:rsidRDefault="0034095E" w:rsidP="007641BB">
            <w:pPr>
              <w:rPr>
                <w:rFonts w:cstheme="minorHAnsi"/>
                <w:b/>
              </w:rPr>
            </w:pPr>
            <w:r w:rsidRPr="00403D5C">
              <w:rPr>
                <w:rFonts w:cstheme="minorHAnsi"/>
                <w:b/>
              </w:rPr>
              <w:t>Effort (Man Days)</w:t>
            </w:r>
          </w:p>
        </w:tc>
        <w:tc>
          <w:tcPr>
            <w:tcW w:w="1192" w:type="dxa"/>
            <w:vAlign w:val="center"/>
          </w:tcPr>
          <w:p w:rsidR="0034095E" w:rsidRPr="00403D5C" w:rsidRDefault="0034095E" w:rsidP="007641BB">
            <w:pPr>
              <w:rPr>
                <w:rFonts w:cstheme="minorHAnsi"/>
              </w:rPr>
            </w:pPr>
            <w:r w:rsidRPr="00403D5C">
              <w:rPr>
                <w:rFonts w:cstheme="minorHAnsi"/>
              </w:rPr>
              <w:t>10</w:t>
            </w:r>
          </w:p>
        </w:tc>
        <w:tc>
          <w:tcPr>
            <w:tcW w:w="835" w:type="dxa"/>
            <w:shd w:val="clear" w:color="auto" w:fill="B6DDE8" w:themeFill="accent5" w:themeFillTint="66"/>
            <w:vAlign w:val="center"/>
          </w:tcPr>
          <w:p w:rsidR="0034095E" w:rsidRPr="00403D5C" w:rsidRDefault="0034095E" w:rsidP="007641BB">
            <w:pPr>
              <w:rPr>
                <w:rFonts w:cstheme="minorHAnsi"/>
                <w:b/>
              </w:rPr>
            </w:pPr>
            <w:r w:rsidRPr="00403D5C">
              <w:rPr>
                <w:rFonts w:cstheme="minorHAnsi"/>
                <w:b/>
              </w:rPr>
              <w:t>Status</w:t>
            </w:r>
          </w:p>
        </w:tc>
        <w:tc>
          <w:tcPr>
            <w:tcW w:w="4860" w:type="dxa"/>
            <w:vAlign w:val="center"/>
          </w:tcPr>
          <w:p w:rsidR="0034095E" w:rsidRPr="00403D5C" w:rsidRDefault="0034095E" w:rsidP="007641BB">
            <w:pPr>
              <w:rPr>
                <w:rFonts w:cstheme="minorHAnsi"/>
              </w:rPr>
            </w:pPr>
            <w:r w:rsidRPr="00403D5C">
              <w:rPr>
                <w:rFonts w:cstheme="minorHAnsi"/>
              </w:rPr>
              <w:t>In Plan</w:t>
            </w:r>
          </w:p>
        </w:tc>
      </w:tr>
      <w:tr w:rsidR="0034095E" w:rsidRPr="00403D5C">
        <w:trPr>
          <w:trHeight w:val="504"/>
        </w:trPr>
        <w:tc>
          <w:tcPr>
            <w:tcW w:w="1933" w:type="dxa"/>
            <w:shd w:val="clear" w:color="auto" w:fill="B6DDE8" w:themeFill="accent5" w:themeFillTint="66"/>
          </w:tcPr>
          <w:p w:rsidR="0034095E" w:rsidRPr="00403D5C" w:rsidRDefault="0034095E"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34095E" w:rsidRPr="00403D5C" w:rsidRDefault="0034095E" w:rsidP="007641BB">
            <w:pPr>
              <w:pStyle w:val="NormalIndent"/>
              <w:ind w:left="0"/>
              <w:rPr>
                <w:rFonts w:asciiTheme="minorHAnsi" w:hAnsiTheme="minorHAnsi" w:cstheme="minorHAnsi"/>
                <w:b/>
                <w:bCs/>
                <w:sz w:val="22"/>
                <w:szCs w:val="22"/>
              </w:rPr>
            </w:pPr>
          </w:p>
        </w:tc>
        <w:tc>
          <w:tcPr>
            <w:tcW w:w="6887" w:type="dxa"/>
            <w:gridSpan w:val="3"/>
          </w:tcPr>
          <w:p w:rsidR="0034095E" w:rsidRPr="00403D5C" w:rsidRDefault="0034095E" w:rsidP="0034095E">
            <w:pPr>
              <w:pStyle w:val="ListParagraph"/>
              <w:rPr>
                <w:rFonts w:cstheme="minorHAnsi"/>
              </w:rPr>
            </w:pPr>
          </w:p>
          <w:p w:rsidR="0034095E" w:rsidRPr="00403D5C" w:rsidRDefault="0034095E" w:rsidP="00AA15C2">
            <w:pPr>
              <w:pStyle w:val="ListParagraph"/>
              <w:numPr>
                <w:ilvl w:val="0"/>
                <w:numId w:val="92"/>
                <w:numberingChange w:id="505" w:author="Mark Jewiss" w:date="2010-03-18T19:52:00Z" w:original="%1:1:0:."/>
              </w:numPr>
              <w:rPr>
                <w:rFonts w:cstheme="minorHAnsi"/>
              </w:rPr>
            </w:pPr>
            <w:r w:rsidRPr="00403D5C">
              <w:rPr>
                <w:rFonts w:cstheme="minorHAnsi"/>
              </w:rPr>
              <w:t>Configure Active Directory Integration with Tivoli Integrated Portal</w:t>
            </w:r>
          </w:p>
        </w:tc>
      </w:tr>
      <w:tr w:rsidR="0034095E" w:rsidRPr="00403D5C">
        <w:trPr>
          <w:trHeight w:val="504"/>
        </w:trPr>
        <w:tc>
          <w:tcPr>
            <w:tcW w:w="1933" w:type="dxa"/>
            <w:shd w:val="clear" w:color="auto" w:fill="B6DDE8" w:themeFill="accent5" w:themeFillTint="66"/>
          </w:tcPr>
          <w:p w:rsidR="0034095E" w:rsidRPr="00403D5C" w:rsidRDefault="0034095E" w:rsidP="007641BB">
            <w:pPr>
              <w:rPr>
                <w:rFonts w:cstheme="minorHAnsi"/>
                <w:b/>
              </w:rPr>
            </w:pPr>
            <w:r w:rsidRPr="00403D5C">
              <w:rPr>
                <w:rFonts w:cstheme="minorHAnsi"/>
                <w:b/>
              </w:rPr>
              <w:t>Success Criteria</w:t>
            </w:r>
          </w:p>
        </w:tc>
        <w:tc>
          <w:tcPr>
            <w:tcW w:w="6887" w:type="dxa"/>
            <w:gridSpan w:val="3"/>
            <w:vAlign w:val="center"/>
          </w:tcPr>
          <w:p w:rsidR="0034095E" w:rsidRPr="00403D5C" w:rsidRDefault="0034095E" w:rsidP="0034095E">
            <w:pPr>
              <w:pStyle w:val="ListParagraph"/>
              <w:rPr>
                <w:rFonts w:cstheme="minorHAnsi"/>
              </w:rPr>
            </w:pPr>
          </w:p>
          <w:p w:rsidR="0034095E" w:rsidRPr="00403D5C" w:rsidRDefault="0034095E" w:rsidP="00AA15C2">
            <w:pPr>
              <w:pStyle w:val="ListParagraph"/>
              <w:numPr>
                <w:ilvl w:val="0"/>
                <w:numId w:val="93"/>
                <w:numberingChange w:id="506" w:author="Mark Jewiss" w:date="2010-03-18T19:52:00Z" w:original="%1:1:0:."/>
              </w:numPr>
              <w:rPr>
                <w:rFonts w:cstheme="minorHAnsi"/>
              </w:rPr>
            </w:pPr>
            <w:r w:rsidRPr="00403D5C">
              <w:rPr>
                <w:rFonts w:cstheme="minorHAnsi"/>
              </w:rPr>
              <w:t>Active Directory Authentication to the TIP</w:t>
            </w:r>
          </w:p>
          <w:p w:rsidR="0034095E" w:rsidRPr="00403D5C" w:rsidRDefault="0034095E" w:rsidP="007641BB">
            <w:pPr>
              <w:pStyle w:val="ListParagraph"/>
              <w:rPr>
                <w:rFonts w:cstheme="minorHAnsi"/>
              </w:rPr>
            </w:pPr>
          </w:p>
        </w:tc>
      </w:tr>
      <w:tr w:rsidR="0034095E" w:rsidRPr="00403D5C">
        <w:trPr>
          <w:trHeight w:val="504"/>
        </w:trPr>
        <w:tc>
          <w:tcPr>
            <w:tcW w:w="1933" w:type="dxa"/>
            <w:shd w:val="clear" w:color="auto" w:fill="B6DDE8" w:themeFill="accent5" w:themeFillTint="66"/>
          </w:tcPr>
          <w:p w:rsidR="0034095E" w:rsidRPr="00403D5C" w:rsidRDefault="0034095E" w:rsidP="007641BB">
            <w:pPr>
              <w:rPr>
                <w:rFonts w:cstheme="minorHAnsi"/>
                <w:b/>
              </w:rPr>
            </w:pPr>
            <w:r w:rsidRPr="00403D5C">
              <w:rPr>
                <w:rFonts w:cstheme="minorHAnsi"/>
                <w:b/>
              </w:rPr>
              <w:t>Dependencies &amp; Assumptions</w:t>
            </w:r>
          </w:p>
        </w:tc>
        <w:tc>
          <w:tcPr>
            <w:tcW w:w="6887" w:type="dxa"/>
            <w:gridSpan w:val="3"/>
          </w:tcPr>
          <w:p w:rsidR="0034095E" w:rsidRPr="00403D5C" w:rsidRDefault="0034095E" w:rsidP="0034095E">
            <w:pPr>
              <w:pStyle w:val="ListParagraph"/>
              <w:rPr>
                <w:rFonts w:cstheme="minorHAnsi"/>
              </w:rPr>
            </w:pPr>
          </w:p>
          <w:p w:rsidR="0034095E" w:rsidRPr="00403D5C" w:rsidRDefault="0034095E" w:rsidP="00AA15C2">
            <w:pPr>
              <w:pStyle w:val="ListParagraph"/>
              <w:numPr>
                <w:ilvl w:val="0"/>
                <w:numId w:val="94"/>
                <w:numberingChange w:id="507" w:author="Mark Jewiss" w:date="2010-03-18T19:52:00Z" w:original="%1:1:0:."/>
              </w:numPr>
              <w:rPr>
                <w:rFonts w:cstheme="minorHAnsi"/>
              </w:rPr>
            </w:pPr>
            <w:r w:rsidRPr="00403D5C">
              <w:rPr>
                <w:rFonts w:cstheme="minorHAnsi"/>
              </w:rPr>
              <w:t>LDAP server details provided by Mobilink</w:t>
            </w:r>
          </w:p>
        </w:tc>
      </w:tr>
      <w:tr w:rsidR="0034095E" w:rsidRPr="00403D5C">
        <w:trPr>
          <w:trHeight w:val="504"/>
        </w:trPr>
        <w:tc>
          <w:tcPr>
            <w:tcW w:w="1933" w:type="dxa"/>
            <w:shd w:val="clear" w:color="auto" w:fill="B6DDE8" w:themeFill="accent5" w:themeFillTint="66"/>
          </w:tcPr>
          <w:p w:rsidR="0034095E" w:rsidRPr="00403D5C" w:rsidRDefault="0034095E" w:rsidP="007641BB">
            <w:pPr>
              <w:rPr>
                <w:rFonts w:cstheme="minorHAnsi"/>
                <w:b/>
              </w:rPr>
            </w:pPr>
            <w:r w:rsidRPr="00403D5C">
              <w:rPr>
                <w:rFonts w:cstheme="minorHAnsi"/>
                <w:b/>
              </w:rPr>
              <w:t>Risks</w:t>
            </w:r>
          </w:p>
        </w:tc>
        <w:tc>
          <w:tcPr>
            <w:tcW w:w="6887" w:type="dxa"/>
            <w:gridSpan w:val="3"/>
          </w:tcPr>
          <w:p w:rsidR="0034095E" w:rsidRPr="00403D5C" w:rsidRDefault="0034095E" w:rsidP="007641BB">
            <w:pPr>
              <w:pStyle w:val="NormalIndent"/>
              <w:ind w:left="360"/>
              <w:rPr>
                <w:rFonts w:asciiTheme="minorHAnsi" w:hAnsiTheme="minorHAnsi" w:cstheme="minorHAnsi"/>
                <w:sz w:val="22"/>
                <w:szCs w:val="22"/>
              </w:rPr>
            </w:pPr>
          </w:p>
        </w:tc>
      </w:tr>
    </w:tbl>
    <w:p w:rsidR="007D5D13" w:rsidRPr="00403D5C" w:rsidRDefault="00395A3B" w:rsidP="007F4D15">
      <w:pPr>
        <w:pStyle w:val="Heading2"/>
        <w:rPr>
          <w:rFonts w:asciiTheme="minorHAnsi" w:hAnsiTheme="minorHAnsi" w:cstheme="minorHAnsi"/>
          <w:sz w:val="22"/>
          <w:szCs w:val="22"/>
        </w:rPr>
      </w:pPr>
      <w:bookmarkStart w:id="508" w:name="_Toc256598880"/>
      <w:r w:rsidRPr="00403D5C">
        <w:rPr>
          <w:rFonts w:asciiTheme="minorHAnsi" w:hAnsiTheme="minorHAnsi" w:cstheme="minorHAnsi"/>
          <w:sz w:val="22"/>
          <w:szCs w:val="22"/>
        </w:rPr>
        <w:t xml:space="preserve">IBM Tivoli </w:t>
      </w:r>
      <w:r w:rsidR="007D5D13" w:rsidRPr="00403D5C">
        <w:rPr>
          <w:rFonts w:asciiTheme="minorHAnsi" w:hAnsiTheme="minorHAnsi" w:cstheme="minorHAnsi"/>
          <w:sz w:val="22"/>
          <w:szCs w:val="22"/>
        </w:rPr>
        <w:t>Netcool Reporter</w:t>
      </w:r>
      <w:bookmarkEnd w:id="508"/>
    </w:p>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0A75AD">
            <w:pPr>
              <w:autoSpaceDE w:val="0"/>
              <w:autoSpaceDN w:val="0"/>
              <w:adjustRightInd w:val="0"/>
              <w:spacing w:after="0" w:line="240" w:lineRule="auto"/>
              <w:rPr>
                <w:rFonts w:cstheme="minorHAnsi"/>
              </w:rPr>
            </w:pPr>
            <w:r w:rsidRPr="00403D5C">
              <w:rPr>
                <w:rFonts w:cstheme="minorHAnsi"/>
              </w:rPr>
              <w:t>1.7.1</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65CD7">
            <w:pPr>
              <w:rPr>
                <w:rFonts w:cstheme="minorHAnsi"/>
              </w:rPr>
            </w:pPr>
            <w:r w:rsidRPr="00403D5C">
              <w:rPr>
                <w:rFonts w:cstheme="minorHAnsi"/>
              </w:rPr>
              <w:t>Install Reporter and associated historical gateway</w:t>
            </w:r>
          </w:p>
        </w:tc>
      </w:tr>
      <w:tr w:rsidR="004566F1" w:rsidRPr="00403D5C">
        <w:trPr>
          <w:trHeight w:val="504"/>
        </w:trPr>
        <w:tc>
          <w:tcPr>
            <w:tcW w:w="1933" w:type="dxa"/>
            <w:shd w:val="clear" w:color="auto" w:fill="B6DDE8" w:themeFill="accent5" w:themeFillTint="66"/>
          </w:tcPr>
          <w:p w:rsidR="004566F1" w:rsidRPr="00403D5C" w:rsidRDefault="004566F1" w:rsidP="00E65CD7">
            <w:pPr>
              <w:rPr>
                <w:rFonts w:cstheme="minorHAnsi"/>
              </w:rPr>
            </w:pPr>
          </w:p>
          <w:p w:rsidR="004566F1" w:rsidRPr="00403D5C" w:rsidRDefault="004566F1" w:rsidP="00E65CD7">
            <w:pPr>
              <w:rPr>
                <w:rFonts w:cstheme="minorHAnsi"/>
              </w:rPr>
            </w:pPr>
            <w:r w:rsidRPr="00403D5C">
              <w:rPr>
                <w:rFonts w:cstheme="minorHAnsi"/>
                <w:b/>
              </w:rPr>
              <w:t>Effort (Man Days)</w:t>
            </w:r>
          </w:p>
        </w:tc>
        <w:tc>
          <w:tcPr>
            <w:tcW w:w="1192" w:type="dxa"/>
            <w:vAlign w:val="center"/>
          </w:tcPr>
          <w:p w:rsidR="004566F1" w:rsidRPr="00403D5C" w:rsidRDefault="002042F8" w:rsidP="00E65CD7">
            <w:pPr>
              <w:rPr>
                <w:rFonts w:cstheme="minorHAnsi"/>
              </w:rPr>
            </w:pPr>
            <w:r w:rsidRPr="00403D5C">
              <w:rPr>
                <w:rFonts w:cstheme="minorHAnsi"/>
              </w:rPr>
              <w:t xml:space="preserve">5 </w:t>
            </w:r>
          </w:p>
        </w:tc>
        <w:tc>
          <w:tcPr>
            <w:tcW w:w="835" w:type="dxa"/>
            <w:shd w:val="clear" w:color="auto" w:fill="B6DDE8" w:themeFill="accent5" w:themeFillTint="66"/>
          </w:tcPr>
          <w:p w:rsidR="004566F1" w:rsidRPr="00403D5C" w:rsidRDefault="004566F1" w:rsidP="00E65CD7">
            <w:pPr>
              <w:rPr>
                <w:rFonts w:cstheme="minorHAnsi"/>
              </w:rPr>
            </w:pPr>
          </w:p>
          <w:p w:rsidR="004566F1" w:rsidRPr="00403D5C" w:rsidRDefault="004566F1" w:rsidP="00E65CD7">
            <w:pPr>
              <w:rPr>
                <w:rFonts w:cstheme="minorHAnsi"/>
                <w:b/>
              </w:rPr>
            </w:pPr>
            <w:r w:rsidRPr="00403D5C">
              <w:rPr>
                <w:rFonts w:cstheme="minorHAnsi"/>
                <w:b/>
              </w:rPr>
              <w:t>Status</w:t>
            </w:r>
          </w:p>
        </w:tc>
        <w:tc>
          <w:tcPr>
            <w:tcW w:w="4860" w:type="dxa"/>
          </w:tcPr>
          <w:p w:rsidR="002042F8" w:rsidRPr="00403D5C" w:rsidRDefault="002042F8" w:rsidP="00E65CD7">
            <w:pPr>
              <w:rPr>
                <w:rFonts w:cstheme="minorHAnsi"/>
              </w:rPr>
            </w:pPr>
          </w:p>
          <w:p w:rsidR="004566F1" w:rsidRPr="00403D5C" w:rsidRDefault="004566F1" w:rsidP="00E65CD7">
            <w:pPr>
              <w:rPr>
                <w:rFonts w:cstheme="minorHAnsi"/>
              </w:rPr>
            </w:pPr>
            <w:r w:rsidRPr="00403D5C">
              <w:rPr>
                <w:rFonts w:cstheme="minorHAnsi"/>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51"/>
                <w:numberingChange w:id="509" w:author="Mark Jewiss" w:date="2010-03-18T19:52:00Z" w:original="%1:1:0:."/>
              </w:numPr>
              <w:rPr>
                <w:rFonts w:cstheme="minorHAnsi"/>
              </w:rPr>
            </w:pPr>
            <w:r w:rsidRPr="00403D5C">
              <w:rPr>
                <w:rFonts w:cstheme="minorHAnsi"/>
              </w:rPr>
              <w:t>Configure tables and triggers for Reporter database instance in the existing database instance to be used for this.</w:t>
            </w:r>
          </w:p>
          <w:p w:rsidR="007D5D13" w:rsidRPr="00403D5C" w:rsidRDefault="007D5D13" w:rsidP="00AA15C2">
            <w:pPr>
              <w:pStyle w:val="ListParagraph"/>
              <w:numPr>
                <w:ilvl w:val="0"/>
                <w:numId w:val="51"/>
                <w:numberingChange w:id="510" w:author="Mark Jewiss" w:date="2010-03-18T19:52:00Z" w:original="%1:2:0:."/>
              </w:numPr>
              <w:rPr>
                <w:rFonts w:cstheme="minorHAnsi"/>
              </w:rPr>
            </w:pPr>
            <w:r w:rsidRPr="00403D5C">
              <w:rPr>
                <w:rFonts w:cstheme="minorHAnsi"/>
              </w:rPr>
              <w:t xml:space="preserve">Configure </w:t>
            </w:r>
            <w:proofErr w:type="spellStart"/>
            <w:r w:rsidRPr="00403D5C">
              <w:rPr>
                <w:rFonts w:cstheme="minorHAnsi"/>
              </w:rPr>
              <w:t>uni</w:t>
            </w:r>
            <w:proofErr w:type="spellEnd"/>
            <w:r w:rsidRPr="00403D5C">
              <w:rPr>
                <w:rFonts w:cstheme="minorHAnsi"/>
              </w:rPr>
              <w:t>-directional Reporter Gateway to run on the same server as the Reporter application, and to collect events from the Virtual Correlation Layer ObjectServer.</w:t>
            </w:r>
          </w:p>
          <w:p w:rsidR="007D5D13" w:rsidRPr="00403D5C" w:rsidRDefault="007D5D13" w:rsidP="00AA15C2">
            <w:pPr>
              <w:pStyle w:val="ListParagraph"/>
              <w:numPr>
                <w:ilvl w:val="0"/>
                <w:numId w:val="51"/>
                <w:numberingChange w:id="511" w:author="Mark Jewiss" w:date="2010-03-18T19:52:00Z" w:original="%1:3:0:."/>
              </w:numPr>
              <w:rPr>
                <w:rFonts w:cstheme="minorHAnsi"/>
              </w:rPr>
            </w:pPr>
            <w:r w:rsidRPr="00403D5C">
              <w:rPr>
                <w:rFonts w:cstheme="minorHAnsi"/>
              </w:rPr>
              <w:t>Install Reporter application instance on the Reporter server</w:t>
            </w:r>
          </w:p>
          <w:p w:rsidR="007D5D13" w:rsidRPr="00403D5C" w:rsidRDefault="007D5D13" w:rsidP="00AA15C2">
            <w:pPr>
              <w:pStyle w:val="ListParagraph"/>
              <w:numPr>
                <w:ilvl w:val="0"/>
                <w:numId w:val="51"/>
                <w:numberingChange w:id="512" w:author="Mark Jewiss" w:date="2010-03-18T19:52:00Z" w:original="%1:4:0:."/>
              </w:numPr>
              <w:rPr>
                <w:rFonts w:cstheme="minorHAnsi"/>
              </w:rPr>
            </w:pPr>
            <w:r w:rsidRPr="00403D5C">
              <w:rPr>
                <w:rFonts w:cstheme="minorHAnsi"/>
              </w:rPr>
              <w:t xml:space="preserve">Configure </w:t>
            </w:r>
            <w:proofErr w:type="spellStart"/>
            <w:r w:rsidRPr="00403D5C">
              <w:rPr>
                <w:rFonts w:cstheme="minorHAnsi"/>
              </w:rPr>
              <w:t>startup</w:t>
            </w:r>
            <w:proofErr w:type="spellEnd"/>
            <w:r w:rsidRPr="00403D5C">
              <w:rPr>
                <w:rFonts w:cstheme="minorHAnsi"/>
              </w:rPr>
              <w:t xml:space="preserve"> and shutdown scripts</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52"/>
                <w:numberingChange w:id="513" w:author="Mark Jewiss" w:date="2010-03-18T19:52:00Z" w:original="%1:1:0:."/>
              </w:numPr>
              <w:rPr>
                <w:rFonts w:cstheme="minorHAnsi"/>
              </w:rPr>
            </w:pPr>
            <w:r w:rsidRPr="00403D5C">
              <w:rPr>
                <w:rFonts w:cstheme="minorHAnsi"/>
              </w:rPr>
              <w:t>Reporter application is installed and running</w:t>
            </w:r>
          </w:p>
          <w:p w:rsidR="007D5D13" w:rsidRPr="00403D5C" w:rsidRDefault="007D5D13" w:rsidP="00AA15C2">
            <w:pPr>
              <w:pStyle w:val="ListParagraph"/>
              <w:numPr>
                <w:ilvl w:val="0"/>
                <w:numId w:val="52"/>
                <w:numberingChange w:id="514" w:author="Mark Jewiss" w:date="2010-03-18T19:52:00Z" w:original="%1:2:0:."/>
              </w:numPr>
              <w:rPr>
                <w:rFonts w:cstheme="minorHAnsi"/>
              </w:rPr>
            </w:pPr>
            <w:r w:rsidRPr="00403D5C">
              <w:rPr>
                <w:rFonts w:cstheme="minorHAnsi"/>
              </w:rPr>
              <w:t xml:space="preserve">Reporter GUI is available from remote browsers </w:t>
            </w:r>
          </w:p>
          <w:p w:rsidR="007D5D13" w:rsidRPr="00403D5C" w:rsidRDefault="007D5D13" w:rsidP="00AA15C2">
            <w:pPr>
              <w:pStyle w:val="ListParagraph"/>
              <w:numPr>
                <w:ilvl w:val="0"/>
                <w:numId w:val="52"/>
                <w:numberingChange w:id="515" w:author="Mark Jewiss" w:date="2010-03-18T19:52:00Z" w:original="%1:3:0:."/>
              </w:numPr>
              <w:rPr>
                <w:rFonts w:cstheme="minorHAnsi"/>
              </w:rPr>
            </w:pPr>
            <w:proofErr w:type="spellStart"/>
            <w:r w:rsidRPr="00403D5C">
              <w:rPr>
                <w:rFonts w:cstheme="minorHAnsi"/>
              </w:rPr>
              <w:t>Startup</w:t>
            </w:r>
            <w:proofErr w:type="spellEnd"/>
            <w:r w:rsidRPr="00403D5C">
              <w:rPr>
                <w:rFonts w:cstheme="minorHAnsi"/>
              </w:rPr>
              <w:t xml:space="preserve"> and shutdown scripts in place</w:t>
            </w:r>
          </w:p>
          <w:p w:rsidR="007D5D13" w:rsidRPr="00403D5C" w:rsidRDefault="007D5D13" w:rsidP="00AA15C2">
            <w:pPr>
              <w:pStyle w:val="ListParagraph"/>
              <w:numPr>
                <w:ilvl w:val="0"/>
                <w:numId w:val="52"/>
                <w:numberingChange w:id="516" w:author="Mark Jewiss" w:date="2010-03-18T19:52:00Z" w:original="%1:4:0:."/>
              </w:numPr>
              <w:rPr>
                <w:rFonts w:cstheme="minorHAnsi"/>
              </w:rPr>
            </w:pPr>
            <w:r w:rsidRPr="00403D5C">
              <w:rPr>
                <w:rFonts w:cstheme="minorHAnsi"/>
              </w:rPr>
              <w:t>Events are being passed into the Reporter database instance</w:t>
            </w:r>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rPr>
            </w:pPr>
            <w:r w:rsidRPr="00403D5C">
              <w:rPr>
                <w:rFonts w:cstheme="minorHAnsi"/>
                <w:b/>
              </w:rPr>
              <w:t>Depend</w:t>
            </w:r>
            <w:r w:rsidR="00E65CD7" w:rsidRPr="00403D5C">
              <w:rPr>
                <w:rFonts w:cstheme="minorHAnsi"/>
                <w:b/>
              </w:rPr>
              <w:t>e</w:t>
            </w:r>
            <w:r w:rsidRPr="00403D5C">
              <w:rPr>
                <w:rFonts w:cstheme="minorHAnsi"/>
                <w:b/>
              </w:rPr>
              <w:t>ncies</w:t>
            </w:r>
            <w:r w:rsidR="00E65CD7" w:rsidRPr="00403D5C">
              <w:rPr>
                <w:rFonts w:cstheme="minorHAnsi"/>
                <w:b/>
              </w:rPr>
              <w:t xml:space="preserve"> </w:t>
            </w:r>
            <w:r w:rsidRPr="00403D5C">
              <w:rPr>
                <w:rFonts w:cstheme="minorHAnsi"/>
                <w:b/>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AA15C2">
            <w:pPr>
              <w:pStyle w:val="ListParagraph"/>
              <w:numPr>
                <w:ilvl w:val="0"/>
                <w:numId w:val="53"/>
                <w:numberingChange w:id="517" w:author="Mark Jewiss" w:date="2010-03-18T19:52:00Z" w:original="%1:1:0:."/>
              </w:numPr>
              <w:rPr>
                <w:rFonts w:cstheme="minorHAnsi"/>
              </w:rPr>
            </w:pPr>
            <w:r w:rsidRPr="00403D5C">
              <w:rPr>
                <w:rFonts w:cstheme="minorHAnsi"/>
              </w:rPr>
              <w:t>Servers are available with operating system installed and running.</w:t>
            </w:r>
          </w:p>
          <w:p w:rsidR="007D5D13" w:rsidRPr="00403D5C" w:rsidRDefault="007D5D13" w:rsidP="00AA15C2">
            <w:pPr>
              <w:pStyle w:val="ListParagraph"/>
              <w:numPr>
                <w:ilvl w:val="0"/>
                <w:numId w:val="53"/>
                <w:numberingChange w:id="518" w:author="Mark Jewiss" w:date="2010-03-18T19:52:00Z" w:original="%1:2:0:."/>
              </w:numPr>
              <w:rPr>
                <w:rFonts w:cstheme="minorHAnsi"/>
              </w:rPr>
            </w:pPr>
            <w:r w:rsidRPr="00403D5C">
              <w:rPr>
                <w:rFonts w:cstheme="minorHAnsi"/>
              </w:rPr>
              <w:t>Appropriate user accounts to access the servers, including root level access.</w:t>
            </w:r>
          </w:p>
          <w:p w:rsidR="007D5D13" w:rsidRPr="00403D5C" w:rsidRDefault="007D5D13" w:rsidP="00AA15C2">
            <w:pPr>
              <w:pStyle w:val="ListParagraph"/>
              <w:numPr>
                <w:ilvl w:val="0"/>
                <w:numId w:val="53"/>
                <w:numberingChange w:id="519" w:author="Mark Jewiss" w:date="2010-03-18T19:52:00Z" w:original="%1:3:0:."/>
              </w:numPr>
              <w:rPr>
                <w:rFonts w:cstheme="minorHAnsi"/>
              </w:rPr>
            </w:pPr>
            <w:r w:rsidRPr="00403D5C">
              <w:rPr>
                <w:rFonts w:cstheme="minorHAnsi"/>
              </w:rPr>
              <w:t xml:space="preserve">Correlation layer </w:t>
            </w:r>
            <w:proofErr w:type="spellStart"/>
            <w:r w:rsidRPr="00403D5C">
              <w:rPr>
                <w:rFonts w:cstheme="minorHAnsi"/>
              </w:rPr>
              <w:t>ObjectServers</w:t>
            </w:r>
            <w:proofErr w:type="spellEnd"/>
            <w:r w:rsidRPr="00403D5C">
              <w:rPr>
                <w:rFonts w:cstheme="minorHAnsi"/>
              </w:rPr>
              <w:t xml:space="preserve"> and are installed and running.</w:t>
            </w:r>
          </w:p>
          <w:p w:rsidR="007D5D13" w:rsidRPr="00403D5C" w:rsidRDefault="007D5D13" w:rsidP="00AA15C2">
            <w:pPr>
              <w:pStyle w:val="ListParagraph"/>
              <w:numPr>
                <w:ilvl w:val="0"/>
                <w:numId w:val="53"/>
                <w:numberingChange w:id="520" w:author="Mark Jewiss" w:date="2010-03-18T19:52:00Z" w:original="%1:4:0:."/>
              </w:numPr>
              <w:rPr>
                <w:rFonts w:cstheme="minorHAnsi"/>
              </w:rPr>
            </w:pPr>
            <w:r w:rsidRPr="00403D5C">
              <w:rPr>
                <w:rFonts w:cstheme="minorHAnsi"/>
              </w:rPr>
              <w:t>Database to be used for historical event archive is installed and running.</w:t>
            </w:r>
          </w:p>
          <w:p w:rsidR="007D5D13" w:rsidRPr="00403D5C" w:rsidRDefault="007D5D13" w:rsidP="00AA15C2">
            <w:pPr>
              <w:pStyle w:val="ListParagraph"/>
              <w:numPr>
                <w:ilvl w:val="0"/>
                <w:numId w:val="53"/>
                <w:numberingChange w:id="521" w:author="Mark Jewiss" w:date="2010-03-18T19:52:00Z" w:original="%1:5:0:."/>
              </w:numPr>
              <w:rPr>
                <w:rFonts w:cstheme="minorHAnsi"/>
              </w:rPr>
            </w:pPr>
            <w:r w:rsidRPr="00403D5C">
              <w:rPr>
                <w:rFonts w:cstheme="minorHAnsi"/>
              </w:rPr>
              <w:t>Appropriate access to allow the creation of tables and triggers within the database to be used for historical event archive are available.</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E65CD7">
            <w:pPr>
              <w:rPr>
                <w:rFonts w:cstheme="minorHAnsi"/>
                <w:b/>
                <w:bCs/>
              </w:rPr>
            </w:pPr>
            <w:r w:rsidRPr="00403D5C">
              <w:rPr>
                <w:rFonts w:cstheme="minorHAnsi"/>
                <w:b/>
              </w:rPr>
              <w:t>Risks</w:t>
            </w: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Task ID</w:t>
            </w:r>
          </w:p>
        </w:tc>
        <w:tc>
          <w:tcPr>
            <w:tcW w:w="1192" w:type="dxa"/>
            <w:vAlign w:val="center"/>
          </w:tcPr>
          <w:p w:rsidR="00256681" w:rsidRPr="00403D5C" w:rsidRDefault="00333F35" w:rsidP="000A75AD">
            <w:pPr>
              <w:autoSpaceDE w:val="0"/>
              <w:autoSpaceDN w:val="0"/>
              <w:adjustRightInd w:val="0"/>
              <w:spacing w:after="0" w:line="240" w:lineRule="auto"/>
              <w:rPr>
                <w:rFonts w:cstheme="minorHAnsi"/>
              </w:rPr>
            </w:pPr>
            <w:r w:rsidRPr="00403D5C">
              <w:rPr>
                <w:rFonts w:cstheme="minorHAnsi"/>
              </w:rPr>
              <w:t>1.7.2</w:t>
            </w:r>
          </w:p>
        </w:tc>
        <w:tc>
          <w:tcPr>
            <w:tcW w:w="835" w:type="dxa"/>
            <w:shd w:val="clear" w:color="auto" w:fill="B6DDE8"/>
            <w:vAlign w:val="center"/>
          </w:tcPr>
          <w:p w:rsidR="00256681" w:rsidRPr="00403D5C" w:rsidRDefault="00256681" w:rsidP="00E65CD7">
            <w:pPr>
              <w:rPr>
                <w:rFonts w:cstheme="minorHAnsi"/>
                <w:b/>
              </w:rPr>
            </w:pPr>
            <w:r w:rsidRPr="00403D5C">
              <w:rPr>
                <w:rFonts w:cstheme="minorHAnsi"/>
                <w:b/>
              </w:rPr>
              <w:t>Title</w:t>
            </w:r>
          </w:p>
        </w:tc>
        <w:tc>
          <w:tcPr>
            <w:tcW w:w="4860" w:type="dxa"/>
            <w:vAlign w:val="center"/>
          </w:tcPr>
          <w:p w:rsidR="00256681" w:rsidRPr="00403D5C" w:rsidRDefault="00256681" w:rsidP="00E65CD7">
            <w:pPr>
              <w:rPr>
                <w:rFonts w:cstheme="minorHAnsi"/>
              </w:rPr>
            </w:pPr>
            <w:r w:rsidRPr="00403D5C">
              <w:rPr>
                <w:rFonts w:cstheme="minorHAnsi"/>
              </w:rPr>
              <w:t>Configure custom reports in Reporter</w:t>
            </w:r>
          </w:p>
        </w:tc>
      </w:tr>
      <w:tr w:rsidR="00256681" w:rsidRPr="00403D5C">
        <w:trPr>
          <w:trHeight w:val="504"/>
        </w:trPr>
        <w:tc>
          <w:tcPr>
            <w:tcW w:w="1933" w:type="dxa"/>
            <w:shd w:val="clear" w:color="auto" w:fill="B6DDE8"/>
            <w:vAlign w:val="center"/>
          </w:tcPr>
          <w:p w:rsidR="00256681" w:rsidRPr="00403D5C" w:rsidRDefault="00256681" w:rsidP="00E65CD7">
            <w:pPr>
              <w:rPr>
                <w:rFonts w:cstheme="minorHAnsi"/>
                <w:b/>
              </w:rPr>
            </w:pPr>
            <w:r w:rsidRPr="00403D5C">
              <w:rPr>
                <w:rFonts w:cstheme="minorHAnsi"/>
                <w:b/>
              </w:rPr>
              <w:t>Effort (Man Days)</w:t>
            </w:r>
          </w:p>
        </w:tc>
        <w:tc>
          <w:tcPr>
            <w:tcW w:w="1192" w:type="dxa"/>
            <w:vAlign w:val="center"/>
          </w:tcPr>
          <w:p w:rsidR="00256681" w:rsidRPr="00403D5C" w:rsidRDefault="00256681" w:rsidP="00E65CD7">
            <w:pPr>
              <w:rPr>
                <w:rFonts w:cstheme="minorHAnsi"/>
              </w:rPr>
            </w:pPr>
            <w:r w:rsidRPr="00403D5C">
              <w:rPr>
                <w:rFonts w:cstheme="minorHAnsi"/>
              </w:rPr>
              <w:t>20</w:t>
            </w:r>
          </w:p>
        </w:tc>
        <w:tc>
          <w:tcPr>
            <w:tcW w:w="835" w:type="dxa"/>
            <w:shd w:val="clear" w:color="auto" w:fill="B6DDE8"/>
            <w:vAlign w:val="center"/>
          </w:tcPr>
          <w:p w:rsidR="00256681" w:rsidRPr="00403D5C" w:rsidRDefault="00256681" w:rsidP="00E65CD7">
            <w:pPr>
              <w:rPr>
                <w:rFonts w:cstheme="minorHAnsi"/>
                <w:b/>
              </w:rPr>
            </w:pPr>
            <w:r w:rsidRPr="00403D5C">
              <w:rPr>
                <w:rFonts w:cstheme="minorHAnsi"/>
                <w:b/>
              </w:rPr>
              <w:t>Status</w:t>
            </w:r>
          </w:p>
        </w:tc>
        <w:tc>
          <w:tcPr>
            <w:tcW w:w="4860" w:type="dxa"/>
            <w:vAlign w:val="center"/>
          </w:tcPr>
          <w:p w:rsidR="00256681" w:rsidRPr="00403D5C" w:rsidRDefault="004566F1" w:rsidP="00E65CD7">
            <w:pPr>
              <w:rPr>
                <w:rFonts w:cstheme="minorHAnsi"/>
              </w:rPr>
            </w:pPr>
            <w:r w:rsidRPr="00403D5C">
              <w:rPr>
                <w:rFonts w:cstheme="minorHAnsi"/>
              </w:rPr>
              <w:t>In Plan</w:t>
            </w:r>
          </w:p>
        </w:tc>
      </w:tr>
      <w:tr w:rsidR="00256681" w:rsidRPr="00403D5C">
        <w:trPr>
          <w:trHeight w:val="504"/>
        </w:trPr>
        <w:tc>
          <w:tcPr>
            <w:tcW w:w="1933" w:type="dxa"/>
            <w:shd w:val="clear" w:color="auto" w:fill="B6DDE8"/>
          </w:tcPr>
          <w:p w:rsidR="00256681" w:rsidRPr="00403D5C" w:rsidRDefault="00256681" w:rsidP="00E65CD7">
            <w:pPr>
              <w:rPr>
                <w:rFonts w:cstheme="minorHAnsi"/>
                <w:b/>
              </w:rPr>
            </w:pPr>
            <w:r w:rsidRPr="00403D5C">
              <w:rPr>
                <w:rFonts w:cstheme="minorHAnsi"/>
                <w:b/>
              </w:rPr>
              <w:t>Description</w:t>
            </w:r>
          </w:p>
          <w:p w:rsidR="00256681" w:rsidRPr="00403D5C" w:rsidRDefault="00256681" w:rsidP="00E65CD7">
            <w:pPr>
              <w:rPr>
                <w:rFonts w:cstheme="minorHAnsi"/>
                <w:b/>
              </w:rPr>
            </w:pPr>
          </w:p>
        </w:tc>
        <w:tc>
          <w:tcPr>
            <w:tcW w:w="6887" w:type="dxa"/>
            <w:gridSpan w:val="3"/>
          </w:tcPr>
          <w:p w:rsidR="00256681" w:rsidRPr="00403D5C" w:rsidRDefault="00256681" w:rsidP="00AA15C2">
            <w:pPr>
              <w:pStyle w:val="ListParagraph"/>
              <w:numPr>
                <w:ilvl w:val="0"/>
                <w:numId w:val="54"/>
                <w:numberingChange w:id="522" w:author="Mark Jewiss" w:date="2010-03-18T19:52:00Z" w:original="%1:1:0:."/>
              </w:numPr>
              <w:rPr>
                <w:rFonts w:cstheme="minorHAnsi"/>
              </w:rPr>
            </w:pPr>
            <w:r w:rsidRPr="00403D5C">
              <w:rPr>
                <w:rFonts w:cstheme="minorHAnsi"/>
              </w:rPr>
              <w:t>Create sub-set of custom reports (10 days effort)</w:t>
            </w:r>
            <w:r w:rsidR="00C21105" w:rsidRPr="00403D5C">
              <w:rPr>
                <w:rFonts w:cstheme="minorHAnsi"/>
              </w:rPr>
              <w:t>.</w:t>
            </w:r>
            <w:del w:id="523" w:author="Mark Jewiss" w:date="2010-03-18T20:27:00Z">
              <w:r w:rsidR="00C21105" w:rsidRPr="00403D5C" w:rsidDel="00F16475">
                <w:rPr>
                  <w:rFonts w:cstheme="minorHAnsi"/>
                </w:rPr>
                <w:delText xml:space="preserve"> These include:</w:delText>
              </w:r>
            </w:del>
          </w:p>
          <w:p w:rsidR="00C21105" w:rsidRPr="00403D5C" w:rsidRDefault="00C21105" w:rsidP="00AA15C2">
            <w:pPr>
              <w:pStyle w:val="ListParagraph"/>
              <w:numPr>
                <w:ilvl w:val="0"/>
                <w:numId w:val="79"/>
                <w:numberingChange w:id="524" w:author="Mark Jewiss" w:date="2010-03-18T19:52:00Z" w:original="%1:1:4:."/>
              </w:numPr>
              <w:jc w:val="both"/>
              <w:rPr>
                <w:rFonts w:cstheme="minorHAnsi"/>
              </w:rPr>
            </w:pPr>
            <w:commentRangeStart w:id="525"/>
            <w:r w:rsidRPr="00403D5C">
              <w:rPr>
                <w:rFonts w:cstheme="minorHAnsi"/>
              </w:rPr>
              <w:t xml:space="preserve">Power Issue Reporting </w:t>
            </w:r>
          </w:p>
          <w:p w:rsidR="00C21105" w:rsidRPr="00403D5C" w:rsidRDefault="00C21105" w:rsidP="00AA15C2">
            <w:pPr>
              <w:pStyle w:val="ListParagraph"/>
              <w:numPr>
                <w:ilvl w:val="0"/>
                <w:numId w:val="79"/>
                <w:numberingChange w:id="526" w:author="Mark Jewiss" w:date="2010-03-18T19:52:00Z" w:original="%1:2:4:."/>
              </w:numPr>
              <w:jc w:val="both"/>
              <w:rPr>
                <w:rFonts w:cstheme="minorHAnsi"/>
              </w:rPr>
            </w:pPr>
            <w:r w:rsidRPr="00403D5C">
              <w:rPr>
                <w:rFonts w:cstheme="minorHAnsi"/>
              </w:rPr>
              <w:t xml:space="preserve">Core site IU level outage report </w:t>
            </w:r>
          </w:p>
          <w:p w:rsidR="00C21105" w:rsidRPr="00403D5C" w:rsidRDefault="00C21105" w:rsidP="00AA15C2">
            <w:pPr>
              <w:pStyle w:val="ListParagraph"/>
              <w:numPr>
                <w:ilvl w:val="0"/>
                <w:numId w:val="79"/>
                <w:numberingChange w:id="527" w:author="Mark Jewiss" w:date="2010-03-18T19:52:00Z" w:original="%1:3:4:."/>
              </w:numPr>
              <w:jc w:val="both"/>
              <w:rPr>
                <w:rFonts w:cstheme="minorHAnsi"/>
              </w:rPr>
            </w:pPr>
            <w:proofErr w:type="spellStart"/>
            <w:r w:rsidRPr="00403D5C">
              <w:rPr>
                <w:rFonts w:cstheme="minorHAnsi"/>
              </w:rPr>
              <w:t>Signaling</w:t>
            </w:r>
            <w:proofErr w:type="spellEnd"/>
            <w:r w:rsidRPr="00403D5C">
              <w:rPr>
                <w:rFonts w:cstheme="minorHAnsi"/>
              </w:rPr>
              <w:t xml:space="preserve"> Link Alarm </w:t>
            </w:r>
          </w:p>
          <w:p w:rsidR="00C21105" w:rsidRPr="00403D5C" w:rsidRDefault="00C21105" w:rsidP="00AA15C2">
            <w:pPr>
              <w:pStyle w:val="ListParagraph"/>
              <w:numPr>
                <w:ilvl w:val="0"/>
                <w:numId w:val="79"/>
                <w:numberingChange w:id="528" w:author="Mark Jewiss" w:date="2010-03-18T19:52:00Z" w:original="%1:4:4:."/>
              </w:numPr>
              <w:jc w:val="both"/>
              <w:rPr>
                <w:rFonts w:cstheme="minorHAnsi"/>
              </w:rPr>
            </w:pPr>
            <w:r w:rsidRPr="00403D5C">
              <w:rPr>
                <w:rFonts w:cstheme="minorHAnsi"/>
              </w:rPr>
              <w:t xml:space="preserve">RSL alarm report  </w:t>
            </w:r>
          </w:p>
          <w:p w:rsidR="00C21105" w:rsidRPr="00403D5C" w:rsidRDefault="00C21105" w:rsidP="00AA15C2">
            <w:pPr>
              <w:pStyle w:val="ListParagraph"/>
              <w:numPr>
                <w:ilvl w:val="0"/>
                <w:numId w:val="79"/>
                <w:numberingChange w:id="529" w:author="Mark Jewiss" w:date="2010-03-18T19:52:00Z" w:original="%1:5:4:."/>
              </w:numPr>
              <w:jc w:val="both"/>
              <w:rPr>
                <w:rFonts w:cstheme="minorHAnsi"/>
              </w:rPr>
            </w:pPr>
            <w:r w:rsidRPr="00403D5C">
              <w:rPr>
                <w:rFonts w:cstheme="minorHAnsi"/>
              </w:rPr>
              <w:t xml:space="preserve">Down DRI reports </w:t>
            </w:r>
          </w:p>
          <w:p w:rsidR="00C21105" w:rsidRPr="00403D5C" w:rsidRDefault="00C21105" w:rsidP="00AA15C2">
            <w:pPr>
              <w:pStyle w:val="ListParagraph"/>
              <w:numPr>
                <w:ilvl w:val="0"/>
                <w:numId w:val="79"/>
                <w:numberingChange w:id="530" w:author="Mark Jewiss" w:date="2010-03-18T19:52:00Z" w:original="%1:6:4:."/>
              </w:numPr>
              <w:jc w:val="both"/>
              <w:rPr>
                <w:rFonts w:cstheme="minorHAnsi"/>
              </w:rPr>
            </w:pPr>
            <w:r w:rsidRPr="00403D5C">
              <w:rPr>
                <w:rFonts w:cstheme="minorHAnsi"/>
              </w:rPr>
              <w:t>Down TRX Reports</w:t>
            </w:r>
          </w:p>
          <w:p w:rsidR="00C21105" w:rsidRPr="00403D5C" w:rsidRDefault="00C21105" w:rsidP="00AA15C2">
            <w:pPr>
              <w:pStyle w:val="ListParagraph"/>
              <w:numPr>
                <w:ilvl w:val="0"/>
                <w:numId w:val="79"/>
                <w:numberingChange w:id="531" w:author="Mark Jewiss" w:date="2010-03-18T19:52:00Z" w:original="%1:7:4:."/>
              </w:numPr>
              <w:jc w:val="both"/>
              <w:rPr>
                <w:rFonts w:cstheme="minorHAnsi"/>
              </w:rPr>
            </w:pPr>
            <w:r w:rsidRPr="00403D5C">
              <w:rPr>
                <w:rFonts w:cstheme="minorHAnsi"/>
              </w:rPr>
              <w:t xml:space="preserve">BSS Network Report </w:t>
            </w:r>
          </w:p>
          <w:p w:rsidR="00C21105" w:rsidRPr="00403D5C" w:rsidRDefault="00C21105" w:rsidP="00AA15C2">
            <w:pPr>
              <w:pStyle w:val="ListParagraph"/>
              <w:numPr>
                <w:ilvl w:val="0"/>
                <w:numId w:val="79"/>
                <w:numberingChange w:id="532" w:author="Mark Jewiss" w:date="2010-03-18T19:52:00Z" w:original="%1:8:4:."/>
              </w:numPr>
              <w:jc w:val="both"/>
              <w:rPr>
                <w:rFonts w:cstheme="minorHAnsi"/>
              </w:rPr>
            </w:pPr>
            <w:r w:rsidRPr="00403D5C">
              <w:rPr>
                <w:rFonts w:cstheme="minorHAnsi"/>
              </w:rPr>
              <w:t xml:space="preserve">Nationwide Cell Level GPRS Report </w:t>
            </w:r>
          </w:p>
          <w:p w:rsidR="00C21105" w:rsidRPr="00403D5C" w:rsidRDefault="00C21105" w:rsidP="00AA15C2">
            <w:pPr>
              <w:pStyle w:val="ListParagraph"/>
              <w:numPr>
                <w:ilvl w:val="0"/>
                <w:numId w:val="79"/>
                <w:numberingChange w:id="533" w:author="Mark Jewiss" w:date="2010-03-18T19:52:00Z" w:original="%1:9:4:."/>
              </w:numPr>
              <w:jc w:val="both"/>
              <w:rPr>
                <w:rFonts w:cstheme="minorHAnsi"/>
              </w:rPr>
            </w:pPr>
            <w:r w:rsidRPr="00403D5C">
              <w:rPr>
                <w:rFonts w:cstheme="minorHAnsi"/>
              </w:rPr>
              <w:t>Secondary Path Report</w:t>
            </w:r>
          </w:p>
          <w:p w:rsidR="00C21105" w:rsidRPr="00403D5C" w:rsidRDefault="00C21105" w:rsidP="00AA15C2">
            <w:pPr>
              <w:pStyle w:val="ListParagraph"/>
              <w:numPr>
                <w:ilvl w:val="0"/>
                <w:numId w:val="79"/>
                <w:numberingChange w:id="534" w:author="Mark Jewiss" w:date="2010-03-18T19:52:00Z" w:original="%1:10:4:."/>
              </w:numPr>
              <w:jc w:val="both"/>
              <w:rPr>
                <w:rFonts w:cstheme="minorHAnsi"/>
              </w:rPr>
            </w:pPr>
            <w:r w:rsidRPr="00403D5C">
              <w:rPr>
                <w:rFonts w:cstheme="minorHAnsi"/>
              </w:rPr>
              <w:t>GPRS Report</w:t>
            </w:r>
          </w:p>
          <w:p w:rsidR="00C21105" w:rsidRPr="00403D5C" w:rsidRDefault="00C21105" w:rsidP="00AA15C2">
            <w:pPr>
              <w:pStyle w:val="ListParagraph"/>
              <w:numPr>
                <w:ilvl w:val="0"/>
                <w:numId w:val="79"/>
                <w:numberingChange w:id="535" w:author="Mark Jewiss" w:date="2010-03-18T19:52:00Z" w:original="%1:11:4:."/>
              </w:numPr>
              <w:jc w:val="both"/>
              <w:rPr>
                <w:rFonts w:cstheme="minorHAnsi"/>
              </w:rPr>
            </w:pPr>
            <w:r w:rsidRPr="00403D5C">
              <w:rPr>
                <w:rFonts w:cstheme="minorHAnsi"/>
              </w:rPr>
              <w:t>Nationwide Cell Level Report</w:t>
            </w:r>
          </w:p>
          <w:p w:rsidR="00C21105" w:rsidRPr="00403D5C" w:rsidRDefault="00C21105" w:rsidP="00AA15C2">
            <w:pPr>
              <w:pStyle w:val="ListParagraph"/>
              <w:numPr>
                <w:ilvl w:val="0"/>
                <w:numId w:val="79"/>
                <w:numberingChange w:id="536" w:author="Mark Jewiss" w:date="2010-03-18T19:52:00Z" w:original="%1:12:4:."/>
              </w:numPr>
              <w:jc w:val="both"/>
              <w:rPr>
                <w:rFonts w:cstheme="minorHAnsi"/>
              </w:rPr>
            </w:pPr>
            <w:r w:rsidRPr="00403D5C">
              <w:rPr>
                <w:rFonts w:cstheme="minorHAnsi"/>
              </w:rPr>
              <w:t>Down Site Report</w:t>
            </w:r>
          </w:p>
          <w:commentRangeEnd w:id="525"/>
          <w:p w:rsidR="00256681" w:rsidRPr="00403D5C" w:rsidRDefault="00F16475" w:rsidP="00AA15C2">
            <w:pPr>
              <w:pStyle w:val="ListParagraph"/>
              <w:numPr>
                <w:ilvl w:val="0"/>
                <w:numId w:val="54"/>
                <w:numberingChange w:id="537" w:author="Mark Jewiss" w:date="2010-03-18T19:52:00Z" w:original="%1:2:0:."/>
              </w:numPr>
              <w:rPr>
                <w:rFonts w:cstheme="minorHAnsi"/>
              </w:rPr>
            </w:pPr>
            <w:r>
              <w:rPr>
                <w:rStyle w:val="CommentReference"/>
                <w:vanish/>
              </w:rPr>
              <w:commentReference w:id="525"/>
            </w:r>
            <w:r w:rsidR="00256681" w:rsidRPr="00403D5C">
              <w:rPr>
                <w:rFonts w:cstheme="minorHAnsi"/>
              </w:rPr>
              <w:t>Work with Mobilink staff to create further custom reports (</w:t>
            </w:r>
            <w:ins w:id="538" w:author="Mark Jewiss" w:date="2010-03-18T20:27:00Z">
              <w:r>
                <w:rPr>
                  <w:rFonts w:cstheme="minorHAnsi"/>
                </w:rPr>
                <w:t xml:space="preserve">a maximum of </w:t>
              </w:r>
            </w:ins>
            <w:r w:rsidR="00256681" w:rsidRPr="00403D5C">
              <w:rPr>
                <w:rFonts w:cstheme="minorHAnsi"/>
              </w:rPr>
              <w:t>10 days effort)</w:t>
            </w:r>
          </w:p>
        </w:tc>
      </w:tr>
      <w:tr w:rsidR="00256681" w:rsidRPr="00403D5C">
        <w:trPr>
          <w:trHeight w:val="504"/>
        </w:trPr>
        <w:tc>
          <w:tcPr>
            <w:tcW w:w="1933" w:type="dxa"/>
            <w:shd w:val="clear" w:color="auto" w:fill="B6DDE8"/>
          </w:tcPr>
          <w:p w:rsidR="00256681" w:rsidRPr="00403D5C" w:rsidRDefault="00256681" w:rsidP="00E65CD7">
            <w:pPr>
              <w:rPr>
                <w:rFonts w:cstheme="minorHAnsi"/>
                <w:b/>
              </w:rPr>
            </w:pPr>
            <w:r w:rsidRPr="00403D5C">
              <w:rPr>
                <w:rFonts w:cstheme="minorHAnsi"/>
                <w:b/>
              </w:rPr>
              <w:t>Success Criteria</w:t>
            </w:r>
          </w:p>
        </w:tc>
        <w:tc>
          <w:tcPr>
            <w:tcW w:w="6887" w:type="dxa"/>
            <w:gridSpan w:val="3"/>
            <w:vAlign w:val="center"/>
          </w:tcPr>
          <w:p w:rsidR="00256681" w:rsidRPr="00403D5C" w:rsidRDefault="00256681" w:rsidP="00AA15C2">
            <w:pPr>
              <w:pStyle w:val="ListParagraph"/>
              <w:numPr>
                <w:ilvl w:val="0"/>
                <w:numId w:val="55"/>
                <w:numberingChange w:id="539" w:author="Mark Jewiss" w:date="2010-03-18T19:52:00Z" w:original="%1:1:0:."/>
              </w:numPr>
              <w:rPr>
                <w:rFonts w:cstheme="minorHAnsi"/>
              </w:rPr>
            </w:pPr>
            <w:r w:rsidRPr="00403D5C">
              <w:rPr>
                <w:rFonts w:cstheme="minorHAnsi"/>
              </w:rPr>
              <w:t>Custom reports created</w:t>
            </w:r>
          </w:p>
          <w:p w:rsidR="00256681" w:rsidRPr="00403D5C" w:rsidRDefault="00256681" w:rsidP="00AA15C2">
            <w:pPr>
              <w:pStyle w:val="ListParagraph"/>
              <w:numPr>
                <w:ilvl w:val="0"/>
                <w:numId w:val="55"/>
                <w:numberingChange w:id="540" w:author="Mark Jewiss" w:date="2010-03-18T19:52:00Z" w:original="%1:2:0:."/>
              </w:numPr>
              <w:rPr>
                <w:rFonts w:cstheme="minorHAnsi"/>
              </w:rPr>
            </w:pPr>
            <w:r w:rsidRPr="00403D5C">
              <w:rPr>
                <w:rFonts w:cstheme="minorHAnsi"/>
              </w:rPr>
              <w:t>Mobilink able to create custom reports</w:t>
            </w:r>
          </w:p>
        </w:tc>
      </w:tr>
      <w:tr w:rsidR="00256681" w:rsidRPr="00403D5C">
        <w:trPr>
          <w:trHeight w:val="504"/>
        </w:trPr>
        <w:tc>
          <w:tcPr>
            <w:tcW w:w="1933" w:type="dxa"/>
            <w:shd w:val="clear" w:color="auto" w:fill="B6DDE8"/>
          </w:tcPr>
          <w:p w:rsidR="00256681" w:rsidRPr="00403D5C" w:rsidRDefault="00E65CD7" w:rsidP="00E65CD7">
            <w:pPr>
              <w:rPr>
                <w:rFonts w:cstheme="minorHAnsi"/>
                <w:b/>
              </w:rPr>
            </w:pPr>
            <w:r w:rsidRPr="00403D5C">
              <w:rPr>
                <w:rFonts w:cstheme="minorHAnsi"/>
                <w:b/>
              </w:rPr>
              <w:t>Depende</w:t>
            </w:r>
            <w:r w:rsidR="00256681" w:rsidRPr="00403D5C">
              <w:rPr>
                <w:rFonts w:cstheme="minorHAnsi"/>
                <w:b/>
              </w:rPr>
              <w:t>ncies</w:t>
            </w:r>
            <w:r w:rsidRPr="00403D5C">
              <w:rPr>
                <w:rFonts w:cstheme="minorHAnsi"/>
                <w:b/>
              </w:rPr>
              <w:t xml:space="preserve"> </w:t>
            </w:r>
            <w:r w:rsidR="00256681" w:rsidRPr="00403D5C">
              <w:rPr>
                <w:rFonts w:cstheme="minorHAnsi"/>
                <w:b/>
              </w:rPr>
              <w:t>&amp; Assumptions</w:t>
            </w:r>
          </w:p>
        </w:tc>
        <w:tc>
          <w:tcPr>
            <w:tcW w:w="6887" w:type="dxa"/>
            <w:gridSpan w:val="3"/>
          </w:tcPr>
          <w:p w:rsidR="00256681" w:rsidRPr="00403D5C" w:rsidRDefault="00256681" w:rsidP="00AA15C2">
            <w:pPr>
              <w:pStyle w:val="ListParagraph"/>
              <w:numPr>
                <w:ilvl w:val="0"/>
                <w:numId w:val="56"/>
                <w:numberingChange w:id="541" w:author="Mark Jewiss" w:date="2010-03-18T19:52:00Z" w:original="%1:1:0:."/>
              </w:numPr>
              <w:rPr>
                <w:rFonts w:cstheme="minorHAnsi"/>
              </w:rPr>
            </w:pPr>
            <w:r w:rsidRPr="00403D5C">
              <w:rPr>
                <w:rFonts w:cstheme="minorHAnsi"/>
              </w:rPr>
              <w:t>Access to Mobilink staff that will be producing custom reports</w:t>
            </w:r>
          </w:p>
        </w:tc>
      </w:tr>
      <w:tr w:rsidR="00256681" w:rsidRPr="00403D5C">
        <w:trPr>
          <w:trHeight w:val="504"/>
        </w:trPr>
        <w:tc>
          <w:tcPr>
            <w:tcW w:w="1933" w:type="dxa"/>
            <w:shd w:val="clear" w:color="auto" w:fill="B6DDE8"/>
          </w:tcPr>
          <w:p w:rsidR="00256681" w:rsidRPr="00403D5C" w:rsidRDefault="00256681" w:rsidP="00E65CD7">
            <w:pPr>
              <w:rPr>
                <w:rFonts w:cstheme="minorHAnsi"/>
                <w:b/>
              </w:rPr>
            </w:pPr>
            <w:r w:rsidRPr="00403D5C">
              <w:rPr>
                <w:rFonts w:cstheme="minorHAnsi"/>
                <w:b/>
              </w:rPr>
              <w:t>Risks</w:t>
            </w:r>
          </w:p>
        </w:tc>
        <w:tc>
          <w:tcPr>
            <w:tcW w:w="6887" w:type="dxa"/>
            <w:gridSpan w:val="3"/>
          </w:tcPr>
          <w:p w:rsidR="00256681" w:rsidRPr="00403D5C" w:rsidRDefault="00256681" w:rsidP="00AA15C2">
            <w:pPr>
              <w:pStyle w:val="ListParagraph"/>
              <w:numPr>
                <w:ilvl w:val="0"/>
                <w:numId w:val="57"/>
                <w:numberingChange w:id="542" w:author="Mark Jewiss" w:date="2010-03-18T19:52:00Z" w:original="%1:1:0:."/>
              </w:numPr>
              <w:rPr>
                <w:rFonts w:cstheme="minorHAnsi"/>
              </w:rPr>
            </w:pPr>
            <w:r w:rsidRPr="00403D5C">
              <w:rPr>
                <w:rFonts w:cstheme="minorHAnsi"/>
              </w:rPr>
              <w:t>Timely availability of appropriately skilled Mobilink resource</w:t>
            </w:r>
          </w:p>
        </w:tc>
      </w:tr>
    </w:tbl>
    <w:p w:rsidR="00256681" w:rsidRPr="00403D5C" w:rsidRDefault="00256681" w:rsidP="00E4337D">
      <w:pPr>
        <w:autoSpaceDE w:val="0"/>
        <w:autoSpaceDN w:val="0"/>
        <w:adjustRightInd w:val="0"/>
        <w:spacing w:after="0" w:line="240" w:lineRule="auto"/>
        <w:rPr>
          <w:rFonts w:cstheme="minorHAnsi"/>
        </w:rPr>
      </w:pPr>
    </w:p>
    <w:p w:rsidR="007D5D13" w:rsidRPr="00403D5C" w:rsidRDefault="007D5D13" w:rsidP="007F4D15">
      <w:pPr>
        <w:pStyle w:val="Heading2"/>
        <w:rPr>
          <w:rFonts w:asciiTheme="minorHAnsi" w:hAnsiTheme="minorHAnsi" w:cstheme="minorHAnsi"/>
          <w:sz w:val="22"/>
          <w:szCs w:val="22"/>
        </w:rPr>
      </w:pPr>
      <w:bookmarkStart w:id="543" w:name="_Toc256598881"/>
      <w:r w:rsidRPr="00403D5C">
        <w:rPr>
          <w:rFonts w:asciiTheme="minorHAnsi" w:hAnsiTheme="minorHAnsi" w:cstheme="minorHAnsi"/>
          <w:sz w:val="22"/>
          <w:szCs w:val="22"/>
        </w:rPr>
        <w:t>I</w:t>
      </w:r>
      <w:r w:rsidR="00395A3B" w:rsidRPr="00403D5C">
        <w:rPr>
          <w:rFonts w:asciiTheme="minorHAnsi" w:hAnsiTheme="minorHAnsi" w:cstheme="minorHAnsi"/>
          <w:sz w:val="22"/>
          <w:szCs w:val="22"/>
        </w:rPr>
        <w:t xml:space="preserve">BM </w:t>
      </w:r>
      <w:r w:rsidRPr="00403D5C">
        <w:rPr>
          <w:rFonts w:asciiTheme="minorHAnsi" w:hAnsiTheme="minorHAnsi" w:cstheme="minorHAnsi"/>
          <w:sz w:val="22"/>
          <w:szCs w:val="22"/>
        </w:rPr>
        <w:t>T</w:t>
      </w:r>
      <w:r w:rsidR="00395A3B" w:rsidRPr="00403D5C">
        <w:rPr>
          <w:rFonts w:asciiTheme="minorHAnsi" w:hAnsiTheme="minorHAnsi" w:cstheme="minorHAnsi"/>
          <w:sz w:val="22"/>
          <w:szCs w:val="22"/>
        </w:rPr>
        <w:t xml:space="preserve">ivoli </w:t>
      </w:r>
      <w:r w:rsidRPr="00403D5C">
        <w:rPr>
          <w:rFonts w:asciiTheme="minorHAnsi" w:hAnsiTheme="minorHAnsi" w:cstheme="minorHAnsi"/>
          <w:sz w:val="22"/>
          <w:szCs w:val="22"/>
        </w:rPr>
        <w:t>N</w:t>
      </w:r>
      <w:r w:rsidR="00395A3B" w:rsidRPr="00403D5C">
        <w:rPr>
          <w:rFonts w:asciiTheme="minorHAnsi" w:hAnsiTheme="minorHAnsi" w:cstheme="minorHAnsi"/>
          <w:sz w:val="22"/>
          <w:szCs w:val="22"/>
        </w:rPr>
        <w:t xml:space="preserve">etwork </w:t>
      </w:r>
      <w:r w:rsidRPr="00403D5C">
        <w:rPr>
          <w:rFonts w:asciiTheme="minorHAnsi" w:hAnsiTheme="minorHAnsi" w:cstheme="minorHAnsi"/>
          <w:sz w:val="22"/>
          <w:szCs w:val="22"/>
        </w:rPr>
        <w:t>M</w:t>
      </w:r>
      <w:r w:rsidR="00395A3B" w:rsidRPr="00403D5C">
        <w:rPr>
          <w:rFonts w:asciiTheme="minorHAnsi" w:hAnsiTheme="minorHAnsi" w:cstheme="minorHAnsi"/>
          <w:sz w:val="22"/>
          <w:szCs w:val="22"/>
        </w:rPr>
        <w:t xml:space="preserve">anager </w:t>
      </w:r>
      <w:r w:rsidRPr="00403D5C">
        <w:rPr>
          <w:rFonts w:asciiTheme="minorHAnsi" w:hAnsiTheme="minorHAnsi" w:cstheme="minorHAnsi"/>
          <w:sz w:val="22"/>
          <w:szCs w:val="22"/>
        </w:rPr>
        <w:t>/IP</w:t>
      </w:r>
      <w:r w:rsidR="00395A3B" w:rsidRPr="00403D5C">
        <w:rPr>
          <w:rFonts w:asciiTheme="minorHAnsi" w:hAnsiTheme="minorHAnsi" w:cstheme="minorHAnsi"/>
          <w:sz w:val="22"/>
          <w:szCs w:val="22"/>
        </w:rPr>
        <w:t xml:space="preserve"> Edition</w:t>
      </w:r>
      <w:bookmarkEnd w:id="543"/>
    </w:p>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0A75AD">
            <w:pPr>
              <w:autoSpaceDE w:val="0"/>
              <w:autoSpaceDN w:val="0"/>
              <w:adjustRightInd w:val="0"/>
              <w:spacing w:after="0" w:line="240" w:lineRule="auto"/>
              <w:rPr>
                <w:rFonts w:cstheme="minorHAnsi"/>
              </w:rPr>
            </w:pPr>
            <w:r w:rsidRPr="00403D5C">
              <w:rPr>
                <w:rFonts w:cstheme="minorHAnsi"/>
              </w:rPr>
              <w:t>1.8.1</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Install ITNM/IP</w:t>
            </w:r>
          </w:p>
        </w:tc>
      </w:tr>
      <w:tr w:rsidR="004566F1" w:rsidRPr="00403D5C">
        <w:trPr>
          <w:trHeight w:val="504"/>
        </w:trPr>
        <w:tc>
          <w:tcPr>
            <w:tcW w:w="1933"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4566F1" w:rsidRPr="00403D5C" w:rsidRDefault="004566F1" w:rsidP="00F35580">
            <w:pPr>
              <w:pStyle w:val="NormalIndent"/>
              <w:ind w:left="0"/>
              <w:rPr>
                <w:rFonts w:asciiTheme="minorHAnsi" w:hAnsiTheme="minorHAnsi" w:cstheme="minorHAnsi"/>
                <w:b/>
                <w:bCs/>
                <w:sz w:val="22"/>
                <w:szCs w:val="22"/>
              </w:rPr>
            </w:pPr>
          </w:p>
        </w:tc>
        <w:tc>
          <w:tcPr>
            <w:tcW w:w="1192" w:type="dxa"/>
            <w:vAlign w:val="center"/>
          </w:tcPr>
          <w:p w:rsidR="004566F1" w:rsidRPr="00403D5C" w:rsidRDefault="004566F1" w:rsidP="00F35580">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3</w:t>
            </w:r>
          </w:p>
        </w:tc>
        <w:tc>
          <w:tcPr>
            <w:tcW w:w="835"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4"/>
                <w:numberingChange w:id="54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Install Primary ITNM/IP instance.</w:t>
            </w:r>
          </w:p>
          <w:p w:rsidR="007D5D13" w:rsidRPr="00403D5C" w:rsidRDefault="007D5D13" w:rsidP="00EB2725">
            <w:pPr>
              <w:pStyle w:val="NormalIndent"/>
              <w:numPr>
                <w:ilvl w:val="0"/>
                <w:numId w:val="4"/>
                <w:numberingChange w:id="545"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Install Backup ITNM/IP instance.</w:t>
            </w:r>
          </w:p>
          <w:p w:rsidR="007D5D13" w:rsidRPr="00403D5C" w:rsidRDefault="007D5D13" w:rsidP="00EB2725">
            <w:pPr>
              <w:pStyle w:val="NormalIndent"/>
              <w:numPr>
                <w:ilvl w:val="0"/>
                <w:numId w:val="4"/>
                <w:numberingChange w:id="546"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Configure startup and shutdown scripts</w:t>
            </w:r>
          </w:p>
          <w:p w:rsidR="007D5D13" w:rsidRPr="00403D5C" w:rsidRDefault="007D5D13" w:rsidP="00EB2725">
            <w:pPr>
              <w:pStyle w:val="NormalIndent"/>
              <w:numPr>
                <w:ilvl w:val="0"/>
                <w:numId w:val="4"/>
                <w:numberingChange w:id="547"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Configure ITNM/IP failover.</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5"/>
                <w:numberingChange w:id="548"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ITNM/IP applications are installed and running</w:t>
            </w:r>
          </w:p>
          <w:p w:rsidR="007D5D13" w:rsidRPr="00403D5C" w:rsidRDefault="007D5D13" w:rsidP="00EB2725">
            <w:pPr>
              <w:pStyle w:val="NormalIndent"/>
              <w:numPr>
                <w:ilvl w:val="0"/>
                <w:numId w:val="5"/>
                <w:numberingChange w:id="549"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 xml:space="preserve">ITNM/IP GUI is available from remote browsers </w:t>
            </w:r>
          </w:p>
          <w:p w:rsidR="007D5D13" w:rsidRPr="00403D5C" w:rsidRDefault="007D5D13" w:rsidP="00EB2725">
            <w:pPr>
              <w:pStyle w:val="NormalIndent"/>
              <w:numPr>
                <w:ilvl w:val="0"/>
                <w:numId w:val="5"/>
                <w:numberingChange w:id="550"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Startup and shutdown scripts in place</w:t>
            </w:r>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C510A4">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3"/>
                <w:numberingChange w:id="551"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7D5D13" w:rsidRPr="00403D5C" w:rsidRDefault="007D5D13" w:rsidP="00EB2725">
            <w:pPr>
              <w:pStyle w:val="NormalIndent"/>
              <w:numPr>
                <w:ilvl w:val="0"/>
                <w:numId w:val="3"/>
                <w:numberingChange w:id="552"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7D5D13" w:rsidRPr="00403D5C" w:rsidRDefault="007D5D13" w:rsidP="00EB2725">
            <w:pPr>
              <w:pStyle w:val="NormalIndent"/>
              <w:numPr>
                <w:ilvl w:val="0"/>
                <w:numId w:val="3"/>
                <w:numberingChange w:id="553"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Correlation layer ObjectServers and are installed and running.</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p w:rsidR="002042F8" w:rsidRPr="00403D5C" w:rsidRDefault="002042F8"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C510A4" w:rsidRPr="00403D5C" w:rsidRDefault="00C510A4" w:rsidP="007641BB">
            <w:pPr>
              <w:pStyle w:val="NormalIndent"/>
              <w:ind w:left="0"/>
              <w:rPr>
                <w:rFonts w:asciiTheme="minorHAnsi" w:hAnsiTheme="minorHAnsi" w:cstheme="minorHAnsi"/>
                <w:sz w:val="22"/>
                <w:szCs w:val="22"/>
              </w:rPr>
            </w:pPr>
          </w:p>
        </w:tc>
        <w:tc>
          <w:tcPr>
            <w:tcW w:w="1192" w:type="dxa"/>
          </w:tcPr>
          <w:p w:rsidR="00C510A4" w:rsidRPr="00403D5C" w:rsidRDefault="00C510A4" w:rsidP="007641BB">
            <w:pPr>
              <w:pStyle w:val="NormalIndent"/>
              <w:ind w:left="0"/>
              <w:jc w:val="center"/>
              <w:rPr>
                <w:rFonts w:asciiTheme="minorHAnsi" w:hAnsiTheme="minorHAnsi" w:cstheme="minorHAnsi"/>
                <w:sz w:val="22"/>
                <w:szCs w:val="22"/>
              </w:rPr>
            </w:pPr>
          </w:p>
          <w:p w:rsidR="00C510A4" w:rsidRPr="00403D5C" w:rsidRDefault="00333F35" w:rsidP="007641BB">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1.8.2</w:t>
            </w:r>
          </w:p>
        </w:tc>
        <w:tc>
          <w:tcPr>
            <w:tcW w:w="835"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7641B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Configure Network Disovery</w:t>
            </w:r>
          </w:p>
        </w:tc>
      </w:tr>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C510A4" w:rsidRPr="00403D5C" w:rsidRDefault="00C510A4" w:rsidP="007641BB">
            <w:pPr>
              <w:pStyle w:val="NormalIndent"/>
              <w:ind w:left="0"/>
              <w:rPr>
                <w:rFonts w:asciiTheme="minorHAnsi" w:hAnsiTheme="minorHAnsi" w:cstheme="minorHAnsi"/>
                <w:b/>
                <w:bCs/>
                <w:sz w:val="22"/>
                <w:szCs w:val="22"/>
              </w:rPr>
            </w:pPr>
          </w:p>
        </w:tc>
        <w:tc>
          <w:tcPr>
            <w:tcW w:w="1192" w:type="dxa"/>
            <w:vAlign w:val="center"/>
          </w:tcPr>
          <w:p w:rsidR="00C510A4" w:rsidRPr="00403D5C" w:rsidRDefault="00DC7173" w:rsidP="00C510A4">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30</w:t>
            </w:r>
          </w:p>
        </w:tc>
        <w:tc>
          <w:tcPr>
            <w:tcW w:w="835"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7641B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AA15C2">
            <w:pPr>
              <w:pStyle w:val="NormalIndent"/>
              <w:numPr>
                <w:ilvl w:val="0"/>
                <w:numId w:val="81"/>
                <w:numberingChange w:id="55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Configure Network Discovery for the followin g NE’s</w:t>
            </w:r>
          </w:p>
          <w:p w:rsidR="00C510A4" w:rsidRPr="00403D5C" w:rsidRDefault="00C510A4" w:rsidP="00AA15C2">
            <w:pPr>
              <w:pStyle w:val="NormalIndent"/>
              <w:numPr>
                <w:ilvl w:val="0"/>
                <w:numId w:val="80"/>
                <w:numberingChange w:id="555" w:author="Mark Jewiss" w:date="2010-03-18T19:52:00Z" w:original="%1:1:4:."/>
              </w:numPr>
              <w:rPr>
                <w:rFonts w:asciiTheme="minorHAnsi" w:hAnsiTheme="minorHAnsi" w:cstheme="minorHAnsi"/>
                <w:sz w:val="22"/>
                <w:szCs w:val="22"/>
              </w:rPr>
            </w:pPr>
            <w:r w:rsidRPr="00403D5C">
              <w:rPr>
                <w:rFonts w:asciiTheme="minorHAnsi" w:hAnsiTheme="minorHAnsi" w:cstheme="minorHAnsi"/>
                <w:sz w:val="22"/>
                <w:szCs w:val="22"/>
              </w:rPr>
              <w:t>Alcatel BSS Network Discovery</w:t>
            </w:r>
          </w:p>
          <w:p w:rsidR="00C510A4" w:rsidRPr="00403D5C" w:rsidRDefault="00C510A4" w:rsidP="00AA15C2">
            <w:pPr>
              <w:pStyle w:val="NormalIndent"/>
              <w:numPr>
                <w:ilvl w:val="0"/>
                <w:numId w:val="80"/>
                <w:numberingChange w:id="556" w:author="Mark Jewiss" w:date="2010-03-18T19:52:00Z" w:original="%1:2:4:."/>
              </w:numPr>
              <w:rPr>
                <w:rFonts w:asciiTheme="minorHAnsi" w:hAnsiTheme="minorHAnsi" w:cstheme="minorHAnsi"/>
                <w:sz w:val="22"/>
                <w:szCs w:val="22"/>
              </w:rPr>
            </w:pPr>
            <w:r w:rsidRPr="00403D5C">
              <w:rPr>
                <w:rFonts w:asciiTheme="minorHAnsi" w:hAnsiTheme="minorHAnsi" w:cstheme="minorHAnsi"/>
                <w:sz w:val="22"/>
                <w:szCs w:val="22"/>
              </w:rPr>
              <w:t>Huawei BSS Network Discovery</w:t>
            </w:r>
          </w:p>
          <w:p w:rsidR="00C510A4" w:rsidRPr="00403D5C" w:rsidRDefault="00C510A4" w:rsidP="00AA15C2">
            <w:pPr>
              <w:pStyle w:val="NormalIndent"/>
              <w:numPr>
                <w:ilvl w:val="0"/>
                <w:numId w:val="80"/>
                <w:numberingChange w:id="557" w:author="Mark Jewiss" w:date="2010-03-18T19:52:00Z" w:original="%1:3:4:."/>
              </w:numPr>
              <w:rPr>
                <w:rFonts w:asciiTheme="minorHAnsi" w:hAnsiTheme="minorHAnsi" w:cstheme="minorHAnsi"/>
                <w:sz w:val="22"/>
                <w:szCs w:val="22"/>
              </w:rPr>
            </w:pPr>
            <w:r w:rsidRPr="00403D5C">
              <w:rPr>
                <w:rFonts w:asciiTheme="minorHAnsi" w:hAnsiTheme="minorHAnsi" w:cstheme="minorHAnsi"/>
                <w:sz w:val="22"/>
                <w:szCs w:val="22"/>
              </w:rPr>
              <w:t>Motorola Network Discovery</w:t>
            </w:r>
          </w:p>
          <w:p w:rsidR="00C510A4" w:rsidRPr="00403D5C" w:rsidRDefault="00C510A4" w:rsidP="00AA15C2">
            <w:pPr>
              <w:pStyle w:val="NormalIndent"/>
              <w:numPr>
                <w:ilvl w:val="0"/>
                <w:numId w:val="80"/>
                <w:numberingChange w:id="558" w:author="Mark Jewiss" w:date="2010-03-18T19:52:00Z" w:original="%1:4:4:."/>
              </w:numPr>
              <w:rPr>
                <w:rFonts w:asciiTheme="minorHAnsi" w:hAnsiTheme="minorHAnsi" w:cstheme="minorHAnsi"/>
                <w:sz w:val="22"/>
                <w:szCs w:val="22"/>
              </w:rPr>
            </w:pPr>
            <w:r w:rsidRPr="00403D5C">
              <w:rPr>
                <w:rFonts w:asciiTheme="minorHAnsi" w:hAnsiTheme="minorHAnsi" w:cstheme="minorHAnsi"/>
                <w:sz w:val="22"/>
                <w:szCs w:val="22"/>
              </w:rPr>
              <w:t>TXN Network Discovery</w:t>
            </w:r>
          </w:p>
          <w:p w:rsidR="00C510A4" w:rsidRPr="00403D5C" w:rsidRDefault="00C510A4" w:rsidP="00AA15C2">
            <w:pPr>
              <w:pStyle w:val="NormalIndent"/>
              <w:numPr>
                <w:ilvl w:val="0"/>
                <w:numId w:val="80"/>
                <w:numberingChange w:id="559" w:author="Mark Jewiss" w:date="2010-03-18T19:52:00Z" w:original="%1:5:4:."/>
              </w:numPr>
              <w:rPr>
                <w:rFonts w:asciiTheme="minorHAnsi" w:hAnsiTheme="minorHAnsi" w:cstheme="minorHAnsi"/>
                <w:sz w:val="22"/>
                <w:szCs w:val="22"/>
              </w:rPr>
            </w:pPr>
            <w:r w:rsidRPr="00403D5C">
              <w:rPr>
                <w:rFonts w:asciiTheme="minorHAnsi" w:hAnsiTheme="minorHAnsi" w:cstheme="minorHAnsi"/>
                <w:sz w:val="22"/>
                <w:szCs w:val="22"/>
              </w:rPr>
              <w:t>Huawei T2000 Network Discovery</w:t>
            </w:r>
          </w:p>
          <w:p w:rsidR="00C510A4" w:rsidRPr="00403D5C" w:rsidRDefault="00C510A4" w:rsidP="00AA15C2">
            <w:pPr>
              <w:pStyle w:val="NormalIndent"/>
              <w:numPr>
                <w:ilvl w:val="0"/>
                <w:numId w:val="80"/>
                <w:numberingChange w:id="560" w:author="Mark Jewiss" w:date="2010-03-18T19:52:00Z" w:original="%1:6:4:."/>
              </w:numPr>
              <w:rPr>
                <w:rFonts w:asciiTheme="minorHAnsi" w:hAnsiTheme="minorHAnsi" w:cstheme="minorHAnsi"/>
                <w:sz w:val="22"/>
                <w:szCs w:val="22"/>
              </w:rPr>
            </w:pPr>
            <w:r w:rsidRPr="00403D5C">
              <w:rPr>
                <w:rFonts w:asciiTheme="minorHAnsi" w:hAnsiTheme="minorHAnsi" w:cstheme="minorHAnsi"/>
                <w:sz w:val="22"/>
                <w:szCs w:val="22"/>
              </w:rPr>
              <w:t xml:space="preserve">    SDH Network Discovery</w:t>
            </w:r>
          </w:p>
          <w:p w:rsidR="00C510A4" w:rsidRPr="00403D5C" w:rsidRDefault="00C510A4" w:rsidP="00AA15C2">
            <w:pPr>
              <w:pStyle w:val="NormalIndent"/>
              <w:numPr>
                <w:ilvl w:val="0"/>
                <w:numId w:val="80"/>
                <w:numberingChange w:id="561" w:author="Mark Jewiss" w:date="2010-03-18T19:52:00Z" w:original="%1:7:4:."/>
              </w:numPr>
              <w:rPr>
                <w:rFonts w:asciiTheme="minorHAnsi" w:hAnsiTheme="minorHAnsi" w:cstheme="minorHAnsi"/>
                <w:sz w:val="22"/>
                <w:szCs w:val="22"/>
              </w:rPr>
            </w:pPr>
            <w:r w:rsidRPr="00403D5C">
              <w:rPr>
                <w:rFonts w:asciiTheme="minorHAnsi" w:hAnsiTheme="minorHAnsi" w:cstheme="minorHAnsi"/>
                <w:sz w:val="22"/>
                <w:szCs w:val="22"/>
              </w:rPr>
              <w:t>NEC Network Discovery</w:t>
            </w:r>
          </w:p>
          <w:p w:rsidR="00C510A4" w:rsidRPr="00403D5C" w:rsidRDefault="00C510A4" w:rsidP="00AA15C2">
            <w:pPr>
              <w:pStyle w:val="NormalIndent"/>
              <w:numPr>
                <w:ilvl w:val="0"/>
                <w:numId w:val="80"/>
                <w:numberingChange w:id="562" w:author="Mark Jewiss" w:date="2010-03-18T19:52:00Z" w:original="%1:8:4:."/>
              </w:numPr>
              <w:rPr>
                <w:rFonts w:asciiTheme="minorHAnsi" w:hAnsiTheme="minorHAnsi" w:cstheme="minorHAnsi"/>
                <w:sz w:val="22"/>
                <w:szCs w:val="22"/>
              </w:rPr>
            </w:pPr>
            <w:r w:rsidRPr="00403D5C">
              <w:rPr>
                <w:rFonts w:asciiTheme="minorHAnsi" w:hAnsiTheme="minorHAnsi" w:cstheme="minorHAnsi"/>
                <w:sz w:val="22"/>
                <w:szCs w:val="22"/>
              </w:rPr>
              <w:t>Siemens MSC Network Discovery</w:t>
            </w:r>
          </w:p>
          <w:p w:rsidR="00C510A4" w:rsidRPr="00403D5C" w:rsidRDefault="00C510A4" w:rsidP="00AA15C2">
            <w:pPr>
              <w:pStyle w:val="NormalIndent"/>
              <w:numPr>
                <w:ilvl w:val="0"/>
                <w:numId w:val="80"/>
                <w:numberingChange w:id="563" w:author="Mark Jewiss" w:date="2010-03-18T19:52:00Z" w:original="%1:9:4:."/>
              </w:numPr>
              <w:rPr>
                <w:rFonts w:asciiTheme="minorHAnsi" w:hAnsiTheme="minorHAnsi" w:cstheme="minorHAnsi"/>
                <w:sz w:val="22"/>
                <w:szCs w:val="22"/>
              </w:rPr>
            </w:pPr>
            <w:r w:rsidRPr="00403D5C">
              <w:rPr>
                <w:rFonts w:asciiTheme="minorHAnsi" w:hAnsiTheme="minorHAnsi" w:cstheme="minorHAnsi"/>
                <w:sz w:val="22"/>
                <w:szCs w:val="22"/>
              </w:rPr>
              <w:t xml:space="preserve">    Huawei MSC Network Discovery</w:t>
            </w:r>
          </w:p>
          <w:p w:rsidR="00C510A4" w:rsidRPr="00403D5C" w:rsidRDefault="00C510A4" w:rsidP="00AA15C2">
            <w:pPr>
              <w:pStyle w:val="NormalIndent"/>
              <w:numPr>
                <w:ilvl w:val="0"/>
                <w:numId w:val="80"/>
                <w:numberingChange w:id="564" w:author="Mark Jewiss" w:date="2010-03-18T19:52:00Z" w:original="%1:10:4:."/>
              </w:numPr>
              <w:rPr>
                <w:rFonts w:asciiTheme="minorHAnsi" w:hAnsiTheme="minorHAnsi" w:cstheme="minorHAnsi"/>
                <w:sz w:val="22"/>
                <w:szCs w:val="22"/>
              </w:rPr>
            </w:pPr>
            <w:r w:rsidRPr="00403D5C">
              <w:rPr>
                <w:rFonts w:asciiTheme="minorHAnsi" w:hAnsiTheme="minorHAnsi" w:cstheme="minorHAnsi"/>
                <w:sz w:val="22"/>
                <w:szCs w:val="22"/>
              </w:rPr>
              <w:t xml:space="preserve">    NSN MSC Discovery</w:t>
            </w:r>
          </w:p>
          <w:p w:rsidR="00C510A4" w:rsidRPr="00403D5C" w:rsidRDefault="00C510A4" w:rsidP="00AA15C2">
            <w:pPr>
              <w:pStyle w:val="NormalIndent"/>
              <w:numPr>
                <w:ilvl w:val="0"/>
                <w:numId w:val="80"/>
                <w:numberingChange w:id="565" w:author="Mark Jewiss" w:date="2010-03-18T19:52:00Z" w:original="%1:11:4:."/>
              </w:numPr>
              <w:rPr>
                <w:rFonts w:asciiTheme="minorHAnsi" w:hAnsiTheme="minorHAnsi" w:cstheme="minorHAnsi"/>
                <w:sz w:val="22"/>
                <w:szCs w:val="22"/>
              </w:rPr>
            </w:pPr>
            <w:r w:rsidRPr="00403D5C">
              <w:rPr>
                <w:rFonts w:asciiTheme="minorHAnsi" w:hAnsiTheme="minorHAnsi" w:cstheme="minorHAnsi"/>
                <w:sz w:val="22"/>
                <w:szCs w:val="22"/>
              </w:rPr>
              <w:t>Tekelec STP Discovery</w:t>
            </w:r>
          </w:p>
          <w:p w:rsidR="00C510A4" w:rsidRPr="00403D5C" w:rsidRDefault="00C510A4" w:rsidP="007641BB">
            <w:pPr>
              <w:pStyle w:val="NormalIndent"/>
              <w:ind w:left="360"/>
              <w:rPr>
                <w:rFonts w:asciiTheme="minorHAnsi" w:hAnsiTheme="minorHAnsi" w:cstheme="minorHAnsi"/>
                <w:sz w:val="22"/>
                <w:szCs w:val="22"/>
              </w:rPr>
            </w:pPr>
          </w:p>
        </w:tc>
      </w:tr>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vAlign w:val="center"/>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AA15C2">
            <w:pPr>
              <w:pStyle w:val="NormalIndent"/>
              <w:numPr>
                <w:ilvl w:val="0"/>
                <w:numId w:val="82"/>
                <w:numberingChange w:id="566"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Devices are Discovered.</w:t>
            </w:r>
          </w:p>
        </w:tc>
      </w:tr>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AA15C2">
            <w:pPr>
              <w:pStyle w:val="NormalIndent"/>
              <w:numPr>
                <w:ilvl w:val="0"/>
                <w:numId w:val="84"/>
                <w:numberingChange w:id="567"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C510A4" w:rsidRPr="00403D5C" w:rsidRDefault="00C510A4" w:rsidP="00AA15C2">
            <w:pPr>
              <w:pStyle w:val="NormalIndent"/>
              <w:numPr>
                <w:ilvl w:val="0"/>
                <w:numId w:val="84"/>
                <w:numberingChange w:id="568"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C510A4" w:rsidRPr="00403D5C" w:rsidRDefault="00C510A4" w:rsidP="00AA15C2">
            <w:pPr>
              <w:pStyle w:val="NormalIndent"/>
              <w:numPr>
                <w:ilvl w:val="0"/>
                <w:numId w:val="84"/>
                <w:numberingChange w:id="569"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Devices are snmp enabled to enable discovery</w:t>
            </w:r>
          </w:p>
          <w:p w:rsidR="00C510A4" w:rsidRPr="00403D5C" w:rsidRDefault="00C510A4" w:rsidP="007641BB">
            <w:pPr>
              <w:pStyle w:val="NormalIndent"/>
              <w:ind w:left="360"/>
              <w:rPr>
                <w:rFonts w:asciiTheme="minorHAnsi" w:hAnsiTheme="minorHAnsi" w:cstheme="minorHAnsi"/>
                <w:sz w:val="22"/>
                <w:szCs w:val="22"/>
              </w:rPr>
            </w:pPr>
          </w:p>
        </w:tc>
      </w:tr>
      <w:tr w:rsidR="00C510A4" w:rsidRPr="00403D5C">
        <w:trPr>
          <w:trHeight w:val="504"/>
        </w:trPr>
        <w:tc>
          <w:tcPr>
            <w:tcW w:w="1933" w:type="dxa"/>
            <w:shd w:val="clear" w:color="auto" w:fill="B6DDE8" w:themeFill="accent5" w:themeFillTint="66"/>
          </w:tcPr>
          <w:p w:rsidR="00C510A4" w:rsidRPr="00403D5C" w:rsidRDefault="00C510A4" w:rsidP="007641BB">
            <w:pPr>
              <w:pStyle w:val="NormalIndent"/>
              <w:ind w:left="0"/>
              <w:rPr>
                <w:rFonts w:asciiTheme="minorHAnsi" w:hAnsiTheme="minorHAnsi" w:cstheme="minorHAnsi"/>
                <w:b/>
                <w:bCs/>
                <w:sz w:val="22"/>
                <w:szCs w:val="22"/>
              </w:rPr>
            </w:pP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7641BB">
            <w:pPr>
              <w:pStyle w:val="NormalIndent"/>
              <w:ind w:left="0"/>
              <w:rPr>
                <w:rFonts w:asciiTheme="minorHAnsi" w:hAnsiTheme="minorHAnsi" w:cstheme="minorHAnsi"/>
                <w:sz w:val="22"/>
                <w:szCs w:val="22"/>
              </w:rPr>
            </w:pPr>
          </w:p>
          <w:p w:rsidR="00C510A4" w:rsidRPr="00403D5C" w:rsidRDefault="00C510A4" w:rsidP="00AA15C2">
            <w:pPr>
              <w:pStyle w:val="NormalIndent"/>
              <w:numPr>
                <w:ilvl w:val="0"/>
                <w:numId w:val="83"/>
                <w:numberingChange w:id="570" w:author="Mark Jewiss" w:date="2010-03-18T19:52:00Z" w:original="%1:1:0:."/>
              </w:numPr>
              <w:rPr>
                <w:rFonts w:asciiTheme="minorHAnsi" w:hAnsiTheme="minorHAnsi" w:cstheme="minorHAnsi"/>
                <w:sz w:val="22"/>
                <w:szCs w:val="22"/>
              </w:rPr>
            </w:pPr>
            <w:commentRangeStart w:id="571"/>
            <w:r w:rsidRPr="00403D5C">
              <w:rPr>
                <w:rFonts w:asciiTheme="minorHAnsi" w:hAnsiTheme="minorHAnsi" w:cstheme="minorHAnsi"/>
                <w:sz w:val="22"/>
                <w:szCs w:val="22"/>
              </w:rPr>
              <w:t xml:space="preserve">Mobilink network can not be discovered because the devices are not snmp enabled. A solution for the discovery is </w:t>
            </w:r>
            <w:r w:rsidR="002042F8" w:rsidRPr="00403D5C">
              <w:rPr>
                <w:rFonts w:asciiTheme="minorHAnsi" w:hAnsiTheme="minorHAnsi" w:cstheme="minorHAnsi"/>
                <w:sz w:val="22"/>
                <w:szCs w:val="22"/>
              </w:rPr>
              <w:t>yet to be established.</w:t>
            </w:r>
            <w:r w:rsidRPr="00403D5C">
              <w:rPr>
                <w:rFonts w:asciiTheme="minorHAnsi" w:hAnsiTheme="minorHAnsi" w:cstheme="minorHAnsi"/>
                <w:sz w:val="22"/>
                <w:szCs w:val="22"/>
              </w:rPr>
              <w:t xml:space="preserve"> </w:t>
            </w:r>
            <w:commentRangeEnd w:id="571"/>
            <w:r w:rsidR="00F16475">
              <w:rPr>
                <w:rStyle w:val="CommentReference"/>
                <w:rFonts w:asciiTheme="minorHAnsi" w:eastAsiaTheme="minorHAnsi" w:hAnsiTheme="minorHAnsi" w:cstheme="minorBidi"/>
                <w:noProof w:val="0"/>
                <w:vanish/>
              </w:rPr>
              <w:commentReference w:id="571"/>
            </w:r>
          </w:p>
          <w:p w:rsidR="00C510A4" w:rsidRPr="00403D5C" w:rsidRDefault="00C510A4" w:rsidP="00C510A4">
            <w:pPr>
              <w:pStyle w:val="NormalIndent"/>
              <w:ind w:left="720"/>
              <w:rPr>
                <w:rFonts w:asciiTheme="minorHAnsi" w:hAnsiTheme="minorHAnsi" w:cstheme="minorHAnsi"/>
                <w:sz w:val="22"/>
                <w:szCs w:val="22"/>
              </w:rPr>
            </w:pPr>
          </w:p>
        </w:tc>
      </w:tr>
    </w:tbl>
    <w:p w:rsidR="00C510A4" w:rsidRPr="00403D5C" w:rsidRDefault="00C510A4" w:rsidP="00E4337D">
      <w:pPr>
        <w:autoSpaceDE w:val="0"/>
        <w:autoSpaceDN w:val="0"/>
        <w:adjustRightInd w:val="0"/>
        <w:spacing w:after="0" w:line="240" w:lineRule="auto"/>
        <w:rPr>
          <w:rFonts w:cstheme="minorHAnsi"/>
        </w:rPr>
      </w:pPr>
    </w:p>
    <w:p w:rsidR="007D5D13" w:rsidRPr="00403D5C" w:rsidRDefault="007D5D13" w:rsidP="007F4D15">
      <w:pPr>
        <w:pStyle w:val="Heading2"/>
        <w:rPr>
          <w:rFonts w:asciiTheme="minorHAnsi" w:hAnsiTheme="minorHAnsi" w:cstheme="minorHAnsi"/>
          <w:sz w:val="22"/>
          <w:szCs w:val="22"/>
        </w:rPr>
      </w:pPr>
      <w:bookmarkStart w:id="572" w:name="_Toc256598882"/>
      <w:r w:rsidRPr="00403D5C">
        <w:rPr>
          <w:rFonts w:asciiTheme="minorHAnsi" w:hAnsiTheme="minorHAnsi" w:cstheme="minorHAnsi"/>
          <w:sz w:val="22"/>
          <w:szCs w:val="22"/>
        </w:rPr>
        <w:t>I</w:t>
      </w:r>
      <w:r w:rsidR="00146A4D" w:rsidRPr="00403D5C">
        <w:rPr>
          <w:rFonts w:asciiTheme="minorHAnsi" w:hAnsiTheme="minorHAnsi" w:cstheme="minorHAnsi"/>
          <w:sz w:val="22"/>
          <w:szCs w:val="22"/>
        </w:rPr>
        <w:t xml:space="preserve">BM </w:t>
      </w:r>
      <w:r w:rsidRPr="00403D5C">
        <w:rPr>
          <w:rFonts w:asciiTheme="minorHAnsi" w:hAnsiTheme="minorHAnsi" w:cstheme="minorHAnsi"/>
          <w:sz w:val="22"/>
          <w:szCs w:val="22"/>
        </w:rPr>
        <w:t>T</w:t>
      </w:r>
      <w:r w:rsidR="00146A4D" w:rsidRPr="00403D5C">
        <w:rPr>
          <w:rFonts w:asciiTheme="minorHAnsi" w:hAnsiTheme="minorHAnsi" w:cstheme="minorHAnsi"/>
          <w:sz w:val="22"/>
          <w:szCs w:val="22"/>
        </w:rPr>
        <w:t xml:space="preserve">ivoli </w:t>
      </w:r>
      <w:r w:rsidRPr="00403D5C">
        <w:rPr>
          <w:rFonts w:asciiTheme="minorHAnsi" w:hAnsiTheme="minorHAnsi" w:cstheme="minorHAnsi"/>
          <w:sz w:val="22"/>
          <w:szCs w:val="22"/>
        </w:rPr>
        <w:t>M</w:t>
      </w:r>
      <w:r w:rsidR="00146A4D" w:rsidRPr="00403D5C">
        <w:rPr>
          <w:rFonts w:asciiTheme="minorHAnsi" w:hAnsiTheme="minorHAnsi" w:cstheme="minorHAnsi"/>
          <w:sz w:val="22"/>
          <w:szCs w:val="22"/>
        </w:rPr>
        <w:t>onitoring</w:t>
      </w:r>
      <w:bookmarkEnd w:id="572"/>
    </w:p>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333F35" w:rsidP="00F35580">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19.1</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rPr>
                <w:rFonts w:eastAsia="Times New Roman" w:cstheme="minorHAnsi"/>
                <w:noProof/>
              </w:rPr>
            </w:pPr>
            <w:r w:rsidRPr="00403D5C">
              <w:rPr>
                <w:rFonts w:eastAsia="Times New Roman" w:cstheme="minorHAnsi"/>
                <w:noProof/>
              </w:rPr>
              <w:t xml:space="preserve">Install ITM </w:t>
            </w:r>
            <w:del w:id="573" w:author="Mark Jewiss" w:date="2010-03-18T20:29:00Z">
              <w:r w:rsidRPr="00403D5C" w:rsidDel="00F16475">
                <w:rPr>
                  <w:rFonts w:eastAsia="Times New Roman" w:cstheme="minorHAnsi"/>
                  <w:noProof/>
                </w:rPr>
                <w:delText>and configure basic server monitoring</w:delText>
              </w:r>
            </w:del>
          </w:p>
          <w:p w:rsidR="007D5D13" w:rsidRPr="00403D5C" w:rsidRDefault="007D5D13" w:rsidP="00F35580">
            <w:pPr>
              <w:pStyle w:val="NormalIndent"/>
              <w:ind w:left="0"/>
              <w:rPr>
                <w:rFonts w:asciiTheme="minorHAnsi" w:hAnsiTheme="minorHAnsi" w:cstheme="minorHAnsi"/>
                <w:sz w:val="22"/>
                <w:szCs w:val="22"/>
              </w:rPr>
            </w:pPr>
          </w:p>
        </w:tc>
      </w:tr>
      <w:tr w:rsidR="004566F1" w:rsidRPr="00403D5C">
        <w:trPr>
          <w:trHeight w:val="504"/>
        </w:trPr>
        <w:tc>
          <w:tcPr>
            <w:tcW w:w="1933"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4566F1" w:rsidRPr="00403D5C" w:rsidRDefault="004566F1" w:rsidP="00F35580">
            <w:pPr>
              <w:pStyle w:val="NormalIndent"/>
              <w:ind w:left="0"/>
              <w:rPr>
                <w:rFonts w:asciiTheme="minorHAnsi" w:hAnsiTheme="minorHAnsi" w:cstheme="minorHAnsi"/>
                <w:b/>
                <w:bCs/>
                <w:sz w:val="22"/>
                <w:szCs w:val="22"/>
              </w:rPr>
            </w:pPr>
          </w:p>
        </w:tc>
        <w:tc>
          <w:tcPr>
            <w:tcW w:w="1192" w:type="dxa"/>
            <w:vAlign w:val="center"/>
          </w:tcPr>
          <w:p w:rsidR="004566F1" w:rsidRPr="00403D5C" w:rsidRDefault="004566F1" w:rsidP="00F35580">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20</w:t>
            </w:r>
          </w:p>
        </w:tc>
        <w:tc>
          <w:tcPr>
            <w:tcW w:w="835"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6"/>
                <w:numberingChange w:id="57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Install ITM instance</w:t>
            </w:r>
          </w:p>
          <w:p w:rsidR="007D5D13" w:rsidRPr="00403D5C" w:rsidRDefault="007D5D13" w:rsidP="00EB2725">
            <w:pPr>
              <w:pStyle w:val="NormalIndent"/>
              <w:numPr>
                <w:ilvl w:val="0"/>
                <w:numId w:val="6"/>
                <w:numberingChange w:id="575"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Configure startup and shutdown scripts</w:t>
            </w:r>
          </w:p>
          <w:p w:rsidR="007D5D13" w:rsidRPr="00403D5C" w:rsidRDefault="007D5D13" w:rsidP="00EB2725">
            <w:pPr>
              <w:pStyle w:val="NormalIndent"/>
              <w:numPr>
                <w:ilvl w:val="0"/>
                <w:numId w:val="6"/>
                <w:numberingChange w:id="576"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Configure event forwarding to the OMNIbus EIF probe</w:t>
            </w:r>
          </w:p>
          <w:p w:rsidR="007D5D13" w:rsidRPr="00403D5C" w:rsidRDefault="007D5D13" w:rsidP="00C510A4">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7"/>
                <w:numberingChange w:id="577"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ITM applications are installed and running</w:t>
            </w:r>
          </w:p>
          <w:p w:rsidR="007D5D13" w:rsidRPr="00403D5C" w:rsidRDefault="007D5D13" w:rsidP="00EB2725">
            <w:pPr>
              <w:pStyle w:val="NormalIndent"/>
              <w:numPr>
                <w:ilvl w:val="0"/>
                <w:numId w:val="7"/>
                <w:numberingChange w:id="578"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ITM GUI is available from remote browser</w:t>
            </w:r>
          </w:p>
          <w:p w:rsidR="007D5D13" w:rsidRPr="00403D5C" w:rsidRDefault="007D5D13" w:rsidP="00EB2725">
            <w:pPr>
              <w:pStyle w:val="NormalIndent"/>
              <w:numPr>
                <w:ilvl w:val="0"/>
                <w:numId w:val="7"/>
                <w:numberingChange w:id="579"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Startup and shutdown scripts in place</w:t>
            </w:r>
          </w:p>
          <w:p w:rsidR="007D5D13" w:rsidRPr="00403D5C" w:rsidRDefault="007D5D13" w:rsidP="00EB2725">
            <w:pPr>
              <w:pStyle w:val="NormalIndent"/>
              <w:numPr>
                <w:ilvl w:val="0"/>
                <w:numId w:val="7"/>
                <w:numberingChange w:id="580"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Events are being forwarded to the Collection Layer ObjectServers</w:t>
            </w:r>
          </w:p>
          <w:p w:rsidR="007D5D13" w:rsidRPr="00403D5C" w:rsidDel="00F16475" w:rsidRDefault="007D5D13" w:rsidP="00EB2725">
            <w:pPr>
              <w:pStyle w:val="NormalIndent"/>
              <w:numPr>
                <w:ilvl w:val="0"/>
                <w:numId w:val="7"/>
                <w:numberingChange w:id="581" w:author="Mark Jewiss" w:date="2010-03-18T19:52:00Z" w:original="%1:5:0:."/>
              </w:numPr>
              <w:rPr>
                <w:del w:id="582" w:author="Mark Jewiss" w:date="2010-03-18T20:29:00Z"/>
                <w:rFonts w:asciiTheme="minorHAnsi" w:hAnsiTheme="minorHAnsi" w:cstheme="minorHAnsi"/>
                <w:sz w:val="22"/>
                <w:szCs w:val="22"/>
              </w:rPr>
            </w:pPr>
            <w:del w:id="583" w:author="Mark Jewiss" w:date="2010-03-18T20:29:00Z">
              <w:r w:rsidRPr="00403D5C" w:rsidDel="00F16475">
                <w:rPr>
                  <w:rFonts w:asciiTheme="minorHAnsi" w:hAnsiTheme="minorHAnsi" w:cstheme="minorHAnsi"/>
                  <w:sz w:val="22"/>
                  <w:szCs w:val="22"/>
                </w:rPr>
                <w:delText>Agents are collecting data from server they are installed on</w:delText>
              </w:r>
            </w:del>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8"/>
                <w:numberingChange w:id="58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7D5D13" w:rsidRPr="00403D5C" w:rsidRDefault="007D5D13" w:rsidP="00EB2725">
            <w:pPr>
              <w:pStyle w:val="NormalIndent"/>
              <w:numPr>
                <w:ilvl w:val="0"/>
                <w:numId w:val="8"/>
                <w:numberingChange w:id="585"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7D5D13" w:rsidRPr="00403D5C" w:rsidRDefault="007D5D13" w:rsidP="00EB2725">
            <w:pPr>
              <w:pStyle w:val="NormalIndent"/>
              <w:numPr>
                <w:ilvl w:val="0"/>
                <w:numId w:val="8"/>
                <w:numberingChange w:id="586"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Appropriate access to server that are to have agents deployed in them, in order to install the agent application.</w:t>
            </w:r>
          </w:p>
          <w:p w:rsidR="007D5D13" w:rsidRPr="00403D5C" w:rsidRDefault="007D5D13" w:rsidP="00EB2725">
            <w:pPr>
              <w:pStyle w:val="NormalIndent"/>
              <w:numPr>
                <w:ilvl w:val="0"/>
                <w:numId w:val="8"/>
                <w:numberingChange w:id="587"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Network connectivity between the servers with agents deployed on them and the ITM application server.</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256681" w:rsidRPr="00403D5C">
        <w:trPr>
          <w:trHeight w:val="504"/>
        </w:trPr>
        <w:tc>
          <w:tcPr>
            <w:tcW w:w="1933"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tc>
        <w:tc>
          <w:tcPr>
            <w:tcW w:w="1192" w:type="dxa"/>
            <w:vAlign w:val="center"/>
          </w:tcPr>
          <w:p w:rsidR="00256681" w:rsidRPr="00403D5C" w:rsidRDefault="00333F35" w:rsidP="009E3B7F">
            <w:pPr>
              <w:pStyle w:val="NormalIndent"/>
              <w:tabs>
                <w:tab w:val="center" w:pos="488"/>
              </w:tabs>
              <w:ind w:left="0"/>
              <w:rPr>
                <w:rFonts w:asciiTheme="minorHAnsi" w:hAnsiTheme="minorHAnsi" w:cstheme="minorHAnsi"/>
                <w:sz w:val="22"/>
                <w:szCs w:val="22"/>
              </w:rPr>
            </w:pPr>
            <w:r w:rsidRPr="00403D5C">
              <w:rPr>
                <w:rFonts w:asciiTheme="minorHAnsi" w:hAnsiTheme="minorHAnsi" w:cstheme="minorHAnsi"/>
                <w:sz w:val="22"/>
                <w:szCs w:val="22"/>
              </w:rPr>
              <w:t>1.9.2</w:t>
            </w:r>
          </w:p>
        </w:tc>
        <w:tc>
          <w:tcPr>
            <w:tcW w:w="835"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256681" w:rsidRPr="00403D5C" w:rsidRDefault="00256681" w:rsidP="00F1647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 xml:space="preserve">Configure </w:t>
            </w:r>
            <w:r w:rsidR="002042F8" w:rsidRPr="00403D5C">
              <w:rPr>
                <w:rFonts w:asciiTheme="minorHAnsi" w:hAnsiTheme="minorHAnsi" w:cstheme="minorHAnsi"/>
                <w:sz w:val="22"/>
                <w:szCs w:val="22"/>
              </w:rPr>
              <w:t xml:space="preserve">ITM </w:t>
            </w:r>
            <w:del w:id="588" w:author="Mark Jewiss" w:date="2010-03-18T20:29:00Z">
              <w:r w:rsidRPr="00403D5C" w:rsidDel="00F16475">
                <w:rPr>
                  <w:rFonts w:asciiTheme="minorHAnsi" w:hAnsiTheme="minorHAnsi" w:cstheme="minorHAnsi"/>
                  <w:sz w:val="22"/>
                  <w:szCs w:val="22"/>
                </w:rPr>
                <w:delText>custom s</w:delText>
              </w:r>
            </w:del>
            <w:ins w:id="589" w:author="Mark Jewiss" w:date="2010-03-18T20:29:00Z">
              <w:r w:rsidR="00F16475">
                <w:rPr>
                  <w:rFonts w:asciiTheme="minorHAnsi" w:hAnsiTheme="minorHAnsi" w:cstheme="minorHAnsi"/>
                  <w:sz w:val="22"/>
                  <w:szCs w:val="22"/>
                </w:rPr>
                <w:t>S</w:t>
              </w:r>
            </w:ins>
            <w:r w:rsidRPr="00403D5C">
              <w:rPr>
                <w:rFonts w:asciiTheme="minorHAnsi" w:hAnsiTheme="minorHAnsi" w:cstheme="minorHAnsi"/>
                <w:sz w:val="22"/>
                <w:szCs w:val="22"/>
              </w:rPr>
              <w:t xml:space="preserve">erver </w:t>
            </w:r>
            <w:del w:id="590" w:author="Mark Jewiss" w:date="2010-03-18T20:29:00Z">
              <w:r w:rsidRPr="00403D5C" w:rsidDel="00F16475">
                <w:rPr>
                  <w:rFonts w:asciiTheme="minorHAnsi" w:hAnsiTheme="minorHAnsi" w:cstheme="minorHAnsi"/>
                  <w:sz w:val="22"/>
                  <w:szCs w:val="22"/>
                </w:rPr>
                <w:delText>m</w:delText>
              </w:r>
            </w:del>
            <w:ins w:id="591" w:author="Mark Jewiss" w:date="2010-03-18T20:29:00Z">
              <w:r w:rsidR="00F16475">
                <w:rPr>
                  <w:rFonts w:asciiTheme="minorHAnsi" w:hAnsiTheme="minorHAnsi" w:cstheme="minorHAnsi"/>
                  <w:sz w:val="22"/>
                  <w:szCs w:val="22"/>
                </w:rPr>
                <w:t>M</w:t>
              </w:r>
            </w:ins>
            <w:r w:rsidRPr="00403D5C">
              <w:rPr>
                <w:rFonts w:asciiTheme="minorHAnsi" w:hAnsiTheme="minorHAnsi" w:cstheme="minorHAnsi"/>
                <w:sz w:val="22"/>
                <w:szCs w:val="22"/>
              </w:rPr>
              <w:t>onitoring</w:t>
            </w:r>
          </w:p>
        </w:tc>
      </w:tr>
      <w:tr w:rsidR="00256681" w:rsidRPr="00403D5C">
        <w:trPr>
          <w:trHeight w:val="504"/>
        </w:trPr>
        <w:tc>
          <w:tcPr>
            <w:tcW w:w="1933"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tc>
        <w:tc>
          <w:tcPr>
            <w:tcW w:w="1192" w:type="dxa"/>
            <w:vAlign w:val="center"/>
          </w:tcPr>
          <w:p w:rsidR="00256681" w:rsidRPr="00403D5C" w:rsidRDefault="00256681" w:rsidP="009E3B7F">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20</w:t>
            </w:r>
          </w:p>
        </w:tc>
        <w:tc>
          <w:tcPr>
            <w:tcW w:w="835"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256681" w:rsidRPr="00403D5C" w:rsidRDefault="004566F1" w:rsidP="009E3B7F">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EB2725">
            <w:pPr>
              <w:pStyle w:val="NormalIndent"/>
              <w:numPr>
                <w:ilvl w:val="0"/>
                <w:numId w:val="19"/>
                <w:numberingChange w:id="592"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Install monitoring agent on required servers</w:t>
            </w:r>
            <w:r w:rsidR="00C510A4" w:rsidRPr="00403D5C">
              <w:rPr>
                <w:rFonts w:asciiTheme="minorHAnsi" w:hAnsiTheme="minorHAnsi" w:cstheme="minorHAnsi"/>
                <w:sz w:val="22"/>
                <w:szCs w:val="22"/>
              </w:rPr>
              <w:t xml:space="preserve">. </w:t>
            </w:r>
            <w:commentRangeStart w:id="593"/>
            <w:r w:rsidR="00C510A4" w:rsidRPr="00403D5C">
              <w:rPr>
                <w:rFonts w:asciiTheme="minorHAnsi" w:hAnsiTheme="minorHAnsi" w:cstheme="minorHAnsi"/>
                <w:sz w:val="22"/>
                <w:szCs w:val="22"/>
              </w:rPr>
              <w:t>This includes a total of 413 servers to monitor</w:t>
            </w:r>
            <w:commentRangeEnd w:id="593"/>
            <w:r w:rsidR="00F16475">
              <w:rPr>
                <w:rStyle w:val="CommentReference"/>
                <w:rFonts w:asciiTheme="minorHAnsi" w:eastAsiaTheme="minorHAnsi" w:hAnsiTheme="minorHAnsi" w:cstheme="minorBidi"/>
                <w:noProof w:val="0"/>
                <w:vanish/>
              </w:rPr>
              <w:commentReference w:id="593"/>
            </w:r>
          </w:p>
          <w:p w:rsidR="00256681" w:rsidRPr="00403D5C" w:rsidRDefault="00256681" w:rsidP="00EB2725">
            <w:pPr>
              <w:pStyle w:val="NormalIndent"/>
              <w:numPr>
                <w:ilvl w:val="0"/>
                <w:numId w:val="19"/>
                <w:numberingChange w:id="594"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Configure agents to monitor server health metrics</w:t>
            </w:r>
          </w:p>
          <w:p w:rsidR="00256681" w:rsidRPr="00403D5C" w:rsidRDefault="00256681" w:rsidP="00EB2725">
            <w:pPr>
              <w:pStyle w:val="NormalIndent"/>
              <w:numPr>
                <w:ilvl w:val="1"/>
                <w:numId w:val="19"/>
                <w:numberingChange w:id="595" w:author="Mark Jewiss" w:date="2010-03-18T19:52:00Z" w:original="%2:1:4:."/>
              </w:numPr>
              <w:rPr>
                <w:rFonts w:asciiTheme="minorHAnsi" w:hAnsiTheme="minorHAnsi" w:cstheme="minorHAnsi"/>
                <w:sz w:val="22"/>
                <w:szCs w:val="22"/>
              </w:rPr>
            </w:pPr>
            <w:r w:rsidRPr="00403D5C">
              <w:rPr>
                <w:rFonts w:asciiTheme="minorHAnsi" w:hAnsiTheme="minorHAnsi" w:cstheme="minorHAnsi"/>
                <w:sz w:val="22"/>
                <w:szCs w:val="22"/>
              </w:rPr>
              <w:t>CPU utilisation</w:t>
            </w:r>
          </w:p>
          <w:p w:rsidR="00256681" w:rsidRPr="00403D5C" w:rsidRDefault="00256681" w:rsidP="00EB2725">
            <w:pPr>
              <w:pStyle w:val="NormalIndent"/>
              <w:numPr>
                <w:ilvl w:val="1"/>
                <w:numId w:val="19"/>
                <w:numberingChange w:id="596" w:author="Mark Jewiss" w:date="2010-03-18T19:52:00Z" w:original="%2:2:4:."/>
              </w:numPr>
              <w:rPr>
                <w:rFonts w:asciiTheme="minorHAnsi" w:hAnsiTheme="minorHAnsi" w:cstheme="minorHAnsi"/>
                <w:sz w:val="22"/>
                <w:szCs w:val="22"/>
              </w:rPr>
            </w:pPr>
            <w:r w:rsidRPr="00403D5C">
              <w:rPr>
                <w:rFonts w:asciiTheme="minorHAnsi" w:hAnsiTheme="minorHAnsi" w:cstheme="minorHAnsi"/>
                <w:sz w:val="22"/>
                <w:szCs w:val="22"/>
              </w:rPr>
              <w:t>Memory utilisation</w:t>
            </w:r>
          </w:p>
          <w:p w:rsidR="00256681" w:rsidRPr="00403D5C" w:rsidRDefault="00256681" w:rsidP="00EB2725">
            <w:pPr>
              <w:pStyle w:val="NormalIndent"/>
              <w:numPr>
                <w:ilvl w:val="1"/>
                <w:numId w:val="19"/>
                <w:numberingChange w:id="597" w:author="Mark Jewiss" w:date="2010-03-18T19:52:00Z" w:original="%2:3:4:."/>
              </w:numPr>
              <w:rPr>
                <w:rFonts w:asciiTheme="minorHAnsi" w:hAnsiTheme="minorHAnsi" w:cstheme="minorHAnsi"/>
                <w:sz w:val="22"/>
                <w:szCs w:val="22"/>
              </w:rPr>
            </w:pPr>
            <w:r w:rsidRPr="00403D5C">
              <w:rPr>
                <w:rFonts w:asciiTheme="minorHAnsi" w:hAnsiTheme="minorHAnsi" w:cstheme="minorHAnsi"/>
                <w:sz w:val="22"/>
                <w:szCs w:val="22"/>
              </w:rPr>
              <w:t>Disk space usage</w:t>
            </w:r>
          </w:p>
          <w:p w:rsidR="00256681" w:rsidRPr="00403D5C" w:rsidRDefault="00256681" w:rsidP="00EB2725">
            <w:pPr>
              <w:pStyle w:val="NormalIndent"/>
              <w:numPr>
                <w:ilvl w:val="1"/>
                <w:numId w:val="19"/>
                <w:numberingChange w:id="598" w:author="Mark Jewiss" w:date="2010-03-18T19:52:00Z" w:original="%2:4:4:."/>
              </w:numPr>
              <w:rPr>
                <w:rFonts w:asciiTheme="minorHAnsi" w:hAnsiTheme="minorHAnsi" w:cstheme="minorHAnsi"/>
                <w:sz w:val="22"/>
                <w:szCs w:val="22"/>
              </w:rPr>
            </w:pPr>
            <w:r w:rsidRPr="00403D5C">
              <w:rPr>
                <w:rFonts w:asciiTheme="minorHAnsi" w:hAnsiTheme="minorHAnsi" w:cstheme="minorHAnsi"/>
                <w:sz w:val="22"/>
                <w:szCs w:val="22"/>
              </w:rPr>
              <w:t>Process/service status</w:t>
            </w:r>
          </w:p>
          <w:p w:rsidR="00256681" w:rsidRPr="00403D5C" w:rsidRDefault="00256681" w:rsidP="00EB2725">
            <w:pPr>
              <w:pStyle w:val="NormalIndent"/>
              <w:numPr>
                <w:ilvl w:val="1"/>
                <w:numId w:val="19"/>
                <w:numberingChange w:id="599" w:author="Mark Jewiss" w:date="2010-03-18T19:52:00Z" w:original="%2:5:4:."/>
              </w:numPr>
              <w:rPr>
                <w:rFonts w:asciiTheme="minorHAnsi" w:hAnsiTheme="minorHAnsi" w:cstheme="minorHAnsi"/>
                <w:sz w:val="22"/>
                <w:szCs w:val="22"/>
              </w:rPr>
            </w:pPr>
            <w:r w:rsidRPr="00403D5C">
              <w:rPr>
                <w:rFonts w:asciiTheme="minorHAnsi" w:hAnsiTheme="minorHAnsi" w:cstheme="minorHAnsi"/>
                <w:sz w:val="22"/>
                <w:szCs w:val="22"/>
              </w:rPr>
              <w:t>Event log entries</w:t>
            </w:r>
          </w:p>
        </w:tc>
      </w:tr>
      <w:tr w:rsidR="00256681" w:rsidRPr="00403D5C">
        <w:trPr>
          <w:trHeight w:val="349"/>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vAlign w:val="center"/>
          </w:tcPr>
          <w:p w:rsidR="00256681" w:rsidRPr="00403D5C" w:rsidRDefault="00256681" w:rsidP="00EB2725">
            <w:pPr>
              <w:pStyle w:val="NormalIndent"/>
              <w:numPr>
                <w:ilvl w:val="0"/>
                <w:numId w:val="20"/>
                <w:numberingChange w:id="600"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with monitoring agents installed collecting relevant server health metrics</w:t>
            </w:r>
          </w:p>
          <w:p w:rsidR="00256681" w:rsidRPr="00403D5C" w:rsidRDefault="00256681" w:rsidP="00EB2725">
            <w:pPr>
              <w:pStyle w:val="NormalIndent"/>
              <w:numPr>
                <w:ilvl w:val="0"/>
                <w:numId w:val="20"/>
                <w:numberingChange w:id="601"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Servers with monitoring agents installed generating events with regard to monitored values</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EB2725">
            <w:pPr>
              <w:pStyle w:val="NormalIndent"/>
              <w:numPr>
                <w:ilvl w:val="0"/>
                <w:numId w:val="21"/>
                <w:numberingChange w:id="602"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256681" w:rsidRPr="00403D5C" w:rsidRDefault="00256681" w:rsidP="00EB2725">
            <w:pPr>
              <w:pStyle w:val="NormalIndent"/>
              <w:numPr>
                <w:ilvl w:val="0"/>
                <w:numId w:val="21"/>
                <w:numberingChange w:id="603"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256681" w:rsidRPr="00403D5C" w:rsidRDefault="00256681" w:rsidP="00EB2725">
            <w:pPr>
              <w:pStyle w:val="NormalIndent"/>
              <w:numPr>
                <w:ilvl w:val="0"/>
                <w:numId w:val="21"/>
                <w:numberingChange w:id="604"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Appropriate access to server that are to have agents deployed in them, in order to install the agent application.</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9E3B7F">
            <w:pPr>
              <w:pStyle w:val="NormalIndent"/>
              <w:ind w:left="360"/>
              <w:rPr>
                <w:rFonts w:asciiTheme="minorHAnsi" w:hAnsiTheme="minorHAnsi" w:cstheme="minorHAnsi"/>
                <w:sz w:val="22"/>
                <w:szCs w:val="22"/>
              </w:rPr>
            </w:pPr>
            <w:r w:rsidRPr="00403D5C">
              <w:rPr>
                <w:rFonts w:asciiTheme="minorHAnsi" w:hAnsiTheme="minorHAnsi" w:cstheme="minorHAnsi"/>
                <w:sz w:val="22"/>
                <w:szCs w:val="22"/>
              </w:rPr>
              <w:t>Mobilink may not have security access to install probes, policies, monitors etc on all servers – this will delay the wp in the best case, in the worse case it could stall the monitoring of all impacted servers..</w:t>
            </w:r>
          </w:p>
        </w:tc>
      </w:tr>
    </w:tbl>
    <w:p w:rsidR="00F81083" w:rsidRPr="00403D5C" w:rsidRDefault="00F81083" w:rsidP="007F4D15">
      <w:pPr>
        <w:pStyle w:val="Heading2"/>
        <w:rPr>
          <w:rFonts w:asciiTheme="minorHAnsi" w:hAnsiTheme="minorHAnsi" w:cstheme="minorHAnsi"/>
          <w:sz w:val="22"/>
          <w:szCs w:val="22"/>
        </w:rPr>
      </w:pPr>
    </w:p>
    <w:p w:rsidR="00256681" w:rsidRPr="00403D5C" w:rsidRDefault="00395A3B" w:rsidP="007F4D15">
      <w:pPr>
        <w:pStyle w:val="Heading2"/>
        <w:rPr>
          <w:rFonts w:asciiTheme="minorHAnsi" w:hAnsiTheme="minorHAnsi" w:cstheme="minorHAnsi"/>
          <w:sz w:val="22"/>
          <w:szCs w:val="22"/>
        </w:rPr>
      </w:pPr>
      <w:bookmarkStart w:id="605" w:name="_Toc256598883"/>
      <w:r w:rsidRPr="00403D5C">
        <w:rPr>
          <w:rFonts w:asciiTheme="minorHAnsi" w:hAnsiTheme="minorHAnsi" w:cstheme="minorHAnsi"/>
          <w:sz w:val="22"/>
          <w:szCs w:val="22"/>
        </w:rPr>
        <w:t>Abilisoft M</w:t>
      </w:r>
      <w:r w:rsidR="00146A4D" w:rsidRPr="00403D5C">
        <w:rPr>
          <w:rFonts w:asciiTheme="minorHAnsi" w:hAnsiTheme="minorHAnsi" w:cstheme="minorHAnsi"/>
          <w:sz w:val="22"/>
          <w:szCs w:val="22"/>
        </w:rPr>
        <w:t xml:space="preserve">onitor </w:t>
      </w:r>
      <w:r w:rsidRPr="00403D5C">
        <w:rPr>
          <w:rFonts w:asciiTheme="minorHAnsi" w:hAnsiTheme="minorHAnsi" w:cstheme="minorHAnsi"/>
          <w:sz w:val="22"/>
          <w:szCs w:val="22"/>
        </w:rPr>
        <w:t>T</w:t>
      </w:r>
      <w:r w:rsidR="00146A4D" w:rsidRPr="00403D5C">
        <w:rPr>
          <w:rFonts w:asciiTheme="minorHAnsi" w:hAnsiTheme="minorHAnsi" w:cstheme="minorHAnsi"/>
          <w:sz w:val="22"/>
          <w:szCs w:val="22"/>
        </w:rPr>
        <w:t xml:space="preserve">he </w:t>
      </w:r>
      <w:r w:rsidRPr="00403D5C">
        <w:rPr>
          <w:rFonts w:asciiTheme="minorHAnsi" w:hAnsiTheme="minorHAnsi" w:cstheme="minorHAnsi"/>
          <w:sz w:val="22"/>
          <w:szCs w:val="22"/>
        </w:rPr>
        <w:t>M</w:t>
      </w:r>
      <w:r w:rsidR="00146A4D" w:rsidRPr="00403D5C">
        <w:rPr>
          <w:rFonts w:asciiTheme="minorHAnsi" w:hAnsiTheme="minorHAnsi" w:cstheme="minorHAnsi"/>
          <w:sz w:val="22"/>
          <w:szCs w:val="22"/>
        </w:rPr>
        <w:t>onitor</w:t>
      </w:r>
      <w:bookmarkEnd w:id="605"/>
    </w:p>
    <w:p w:rsidR="00146A4D" w:rsidRPr="00403D5C" w:rsidRDefault="00146A4D" w:rsidP="00146A4D">
      <w:pPr>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395A3B" w:rsidRPr="00403D5C">
        <w:trPr>
          <w:trHeight w:val="504"/>
        </w:trPr>
        <w:tc>
          <w:tcPr>
            <w:tcW w:w="1933" w:type="dxa"/>
            <w:shd w:val="clear" w:color="auto" w:fill="B6DDE8"/>
            <w:vAlign w:val="center"/>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Task ID</w:t>
            </w:r>
          </w:p>
        </w:tc>
        <w:tc>
          <w:tcPr>
            <w:tcW w:w="1192" w:type="dxa"/>
            <w:vAlign w:val="center"/>
          </w:tcPr>
          <w:p w:rsidR="00395A3B" w:rsidRPr="00403D5C" w:rsidRDefault="00333F35" w:rsidP="009E3B7F">
            <w:pPr>
              <w:pStyle w:val="NormalIndent"/>
              <w:widowControl w:val="0"/>
              <w:ind w:left="0"/>
              <w:rPr>
                <w:rFonts w:asciiTheme="minorHAnsi" w:hAnsiTheme="minorHAnsi" w:cstheme="minorHAnsi"/>
                <w:noProof w:val="0"/>
                <w:sz w:val="22"/>
                <w:szCs w:val="22"/>
              </w:rPr>
            </w:pPr>
            <w:r w:rsidRPr="00403D5C">
              <w:rPr>
                <w:rFonts w:asciiTheme="minorHAnsi" w:hAnsiTheme="minorHAnsi" w:cstheme="minorHAnsi"/>
                <w:noProof w:val="0"/>
                <w:sz w:val="22"/>
                <w:szCs w:val="22"/>
              </w:rPr>
              <w:t>2</w:t>
            </w:r>
            <w:proofErr w:type="gramStart"/>
            <w:r w:rsidRPr="00403D5C">
              <w:rPr>
                <w:rFonts w:asciiTheme="minorHAnsi" w:hAnsiTheme="minorHAnsi" w:cstheme="minorHAnsi"/>
                <w:noProof w:val="0"/>
                <w:sz w:val="22"/>
                <w:szCs w:val="22"/>
              </w:rPr>
              <w:t>..</w:t>
            </w:r>
            <w:proofErr w:type="gramEnd"/>
            <w:r w:rsidRPr="00403D5C">
              <w:rPr>
                <w:rFonts w:asciiTheme="minorHAnsi" w:hAnsiTheme="minorHAnsi" w:cstheme="minorHAnsi"/>
                <w:noProof w:val="0"/>
                <w:sz w:val="22"/>
                <w:szCs w:val="22"/>
              </w:rPr>
              <w:t>0.1</w:t>
            </w:r>
          </w:p>
        </w:tc>
        <w:tc>
          <w:tcPr>
            <w:tcW w:w="835" w:type="dxa"/>
            <w:shd w:val="clear" w:color="auto" w:fill="B6DDE8"/>
            <w:vAlign w:val="center"/>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Title</w:t>
            </w:r>
          </w:p>
        </w:tc>
        <w:tc>
          <w:tcPr>
            <w:tcW w:w="4860" w:type="dxa"/>
            <w:vAlign w:val="center"/>
          </w:tcPr>
          <w:p w:rsidR="00395A3B" w:rsidRPr="00403D5C" w:rsidRDefault="00395A3B" w:rsidP="009E3B7F">
            <w:pPr>
              <w:pStyle w:val="NormalIndent"/>
              <w:widowControl w:val="0"/>
              <w:ind w:left="0"/>
              <w:rPr>
                <w:rFonts w:asciiTheme="minorHAnsi" w:hAnsiTheme="minorHAnsi" w:cstheme="minorHAnsi"/>
                <w:noProof w:val="0"/>
                <w:sz w:val="22"/>
                <w:szCs w:val="22"/>
              </w:rPr>
            </w:pPr>
            <w:r w:rsidRPr="00403D5C">
              <w:rPr>
                <w:rFonts w:asciiTheme="minorHAnsi" w:hAnsiTheme="minorHAnsi" w:cstheme="minorHAnsi"/>
                <w:noProof w:val="0"/>
                <w:sz w:val="22"/>
                <w:szCs w:val="22"/>
              </w:rPr>
              <w:t>Abilisoft MTM Installation and Configuration</w:t>
            </w:r>
          </w:p>
        </w:tc>
      </w:tr>
      <w:tr w:rsidR="00395A3B" w:rsidRPr="00403D5C">
        <w:trPr>
          <w:trHeight w:val="504"/>
        </w:trPr>
        <w:tc>
          <w:tcPr>
            <w:tcW w:w="1933" w:type="dxa"/>
            <w:shd w:val="clear" w:color="auto" w:fill="B6DDE8"/>
            <w:vAlign w:val="center"/>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Duration (Days)</w:t>
            </w:r>
          </w:p>
          <w:p w:rsidR="00395A3B" w:rsidRPr="00403D5C" w:rsidRDefault="00395A3B" w:rsidP="009E3B7F">
            <w:pPr>
              <w:pStyle w:val="NormalIndent"/>
              <w:widowControl w:val="0"/>
              <w:ind w:left="0"/>
              <w:rPr>
                <w:rFonts w:asciiTheme="minorHAnsi" w:hAnsiTheme="minorHAnsi" w:cstheme="minorHAnsi"/>
                <w:b/>
                <w:bCs/>
                <w:noProof w:val="0"/>
                <w:sz w:val="22"/>
                <w:szCs w:val="22"/>
              </w:rPr>
            </w:pPr>
          </w:p>
        </w:tc>
        <w:tc>
          <w:tcPr>
            <w:tcW w:w="1192" w:type="dxa"/>
            <w:vAlign w:val="center"/>
          </w:tcPr>
          <w:p w:rsidR="00395A3B" w:rsidRPr="00403D5C" w:rsidRDefault="00395A3B" w:rsidP="009E3B7F">
            <w:pPr>
              <w:pStyle w:val="NormalIndent"/>
              <w:widowControl w:val="0"/>
              <w:ind w:left="0"/>
              <w:rPr>
                <w:rFonts w:asciiTheme="minorHAnsi" w:hAnsiTheme="minorHAnsi" w:cstheme="minorHAnsi"/>
                <w:noProof w:val="0"/>
                <w:sz w:val="22"/>
                <w:szCs w:val="22"/>
              </w:rPr>
            </w:pPr>
            <w:r w:rsidRPr="00403D5C">
              <w:rPr>
                <w:rFonts w:asciiTheme="minorHAnsi" w:hAnsiTheme="minorHAnsi" w:cstheme="minorHAnsi"/>
                <w:noProof w:val="0"/>
                <w:sz w:val="22"/>
                <w:szCs w:val="22"/>
              </w:rPr>
              <w:t>5</w:t>
            </w:r>
          </w:p>
        </w:tc>
        <w:tc>
          <w:tcPr>
            <w:tcW w:w="835" w:type="dxa"/>
            <w:shd w:val="clear" w:color="auto" w:fill="B6DDE8"/>
            <w:vAlign w:val="center"/>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Status</w:t>
            </w:r>
          </w:p>
        </w:tc>
        <w:tc>
          <w:tcPr>
            <w:tcW w:w="4860" w:type="dxa"/>
            <w:vAlign w:val="center"/>
          </w:tcPr>
          <w:p w:rsidR="00395A3B" w:rsidRPr="00403D5C" w:rsidRDefault="004566F1" w:rsidP="009E3B7F">
            <w:pPr>
              <w:pStyle w:val="NormalIndent"/>
              <w:widowControl w:val="0"/>
              <w:ind w:left="0"/>
              <w:rPr>
                <w:rFonts w:asciiTheme="minorHAnsi" w:hAnsiTheme="minorHAnsi" w:cstheme="minorHAnsi"/>
                <w:noProof w:val="0"/>
                <w:sz w:val="22"/>
                <w:szCs w:val="22"/>
              </w:rPr>
            </w:pPr>
            <w:r w:rsidRPr="00403D5C">
              <w:rPr>
                <w:rFonts w:asciiTheme="minorHAnsi" w:hAnsiTheme="minorHAnsi" w:cstheme="minorHAnsi"/>
                <w:noProof w:val="0"/>
                <w:sz w:val="22"/>
                <w:szCs w:val="22"/>
              </w:rPr>
              <w:t>In Plan</w:t>
            </w:r>
          </w:p>
        </w:tc>
      </w:tr>
      <w:tr w:rsidR="00395A3B" w:rsidRPr="00403D5C">
        <w:trPr>
          <w:trHeight w:val="504"/>
        </w:trPr>
        <w:tc>
          <w:tcPr>
            <w:tcW w:w="1933" w:type="dxa"/>
            <w:shd w:val="clear" w:color="auto" w:fill="B6DDE8"/>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Description</w:t>
            </w:r>
          </w:p>
          <w:p w:rsidR="00395A3B" w:rsidRPr="00403D5C" w:rsidRDefault="00395A3B" w:rsidP="009E3B7F">
            <w:pPr>
              <w:pStyle w:val="NormalIndent"/>
              <w:widowControl w:val="0"/>
              <w:ind w:left="0"/>
              <w:rPr>
                <w:rFonts w:asciiTheme="minorHAnsi" w:hAnsiTheme="minorHAnsi" w:cstheme="minorHAnsi"/>
                <w:b/>
                <w:bCs/>
                <w:noProof w:val="0"/>
                <w:sz w:val="22"/>
                <w:szCs w:val="22"/>
              </w:rPr>
            </w:pPr>
          </w:p>
        </w:tc>
        <w:tc>
          <w:tcPr>
            <w:tcW w:w="6887" w:type="dxa"/>
            <w:gridSpan w:val="3"/>
          </w:tcPr>
          <w:p w:rsidR="00395A3B" w:rsidRPr="00403D5C" w:rsidRDefault="00395A3B" w:rsidP="00EB2725">
            <w:pPr>
              <w:pStyle w:val="NormalIndent"/>
              <w:widowControl w:val="0"/>
              <w:numPr>
                <w:ilvl w:val="0"/>
                <w:numId w:val="24"/>
                <w:numberingChange w:id="606" w:author="Mark Jewiss" w:date="2010-03-18T19:52:00Z" w:original="%1:1:0:."/>
              </w:numPr>
              <w:rPr>
                <w:rFonts w:asciiTheme="minorHAnsi" w:hAnsiTheme="minorHAnsi" w:cstheme="minorHAnsi"/>
                <w:noProof w:val="0"/>
                <w:sz w:val="22"/>
                <w:szCs w:val="22"/>
              </w:rPr>
            </w:pPr>
            <w:r w:rsidRPr="00403D5C">
              <w:rPr>
                <w:rFonts w:asciiTheme="minorHAnsi" w:hAnsiTheme="minorHAnsi" w:cstheme="minorHAnsi"/>
                <w:noProof w:val="0"/>
                <w:sz w:val="22"/>
                <w:szCs w:val="22"/>
              </w:rPr>
              <w:t>Download and install core MTM software</w:t>
            </w:r>
          </w:p>
          <w:p w:rsidR="00395A3B" w:rsidRPr="00403D5C" w:rsidRDefault="00395A3B" w:rsidP="00EB2725">
            <w:pPr>
              <w:pStyle w:val="NormalIndent"/>
              <w:widowControl w:val="0"/>
              <w:numPr>
                <w:ilvl w:val="0"/>
                <w:numId w:val="24"/>
                <w:numberingChange w:id="607" w:author="Mark Jewiss" w:date="2010-03-18T19:52:00Z" w:original="%1:2:0:."/>
              </w:numPr>
              <w:rPr>
                <w:rFonts w:asciiTheme="minorHAnsi" w:hAnsiTheme="minorHAnsi" w:cstheme="minorHAnsi"/>
                <w:noProof w:val="0"/>
                <w:sz w:val="22"/>
                <w:szCs w:val="22"/>
              </w:rPr>
            </w:pPr>
            <w:r w:rsidRPr="00403D5C">
              <w:rPr>
                <w:rFonts w:asciiTheme="minorHAnsi" w:hAnsiTheme="minorHAnsi" w:cstheme="minorHAnsi"/>
                <w:noProof w:val="0"/>
                <w:sz w:val="22"/>
                <w:szCs w:val="22"/>
              </w:rPr>
              <w:t>Install MTM Agent on each server that will be running Netcool components</w:t>
            </w:r>
          </w:p>
          <w:p w:rsidR="00395A3B" w:rsidRPr="00403D5C" w:rsidRDefault="00395A3B" w:rsidP="00EB2725">
            <w:pPr>
              <w:pStyle w:val="NormalIndent"/>
              <w:widowControl w:val="0"/>
              <w:numPr>
                <w:ilvl w:val="0"/>
                <w:numId w:val="24"/>
                <w:numberingChange w:id="608" w:author="Mark Jewiss" w:date="2010-03-18T19:52:00Z" w:original="%1:3:0:."/>
              </w:numPr>
              <w:rPr>
                <w:rFonts w:asciiTheme="minorHAnsi" w:hAnsiTheme="minorHAnsi" w:cstheme="minorHAnsi"/>
                <w:noProof w:val="0"/>
                <w:sz w:val="22"/>
                <w:szCs w:val="22"/>
              </w:rPr>
            </w:pPr>
            <w:r w:rsidRPr="00403D5C">
              <w:rPr>
                <w:rFonts w:asciiTheme="minorHAnsi" w:hAnsiTheme="minorHAnsi" w:cstheme="minorHAnsi"/>
                <w:noProof w:val="0"/>
                <w:sz w:val="22"/>
                <w:szCs w:val="22"/>
              </w:rPr>
              <w:t>Centrally configure Agents to monitor host hardware and operating systems</w:t>
            </w:r>
          </w:p>
          <w:p w:rsidR="00395A3B" w:rsidRPr="00403D5C" w:rsidRDefault="00395A3B" w:rsidP="00EB2725">
            <w:pPr>
              <w:pStyle w:val="NormalIndent"/>
              <w:widowControl w:val="0"/>
              <w:numPr>
                <w:ilvl w:val="0"/>
                <w:numId w:val="24"/>
                <w:numberingChange w:id="609" w:author="Mark Jewiss" w:date="2010-03-18T19:52:00Z" w:original="%1:4:0:."/>
              </w:numPr>
              <w:rPr>
                <w:rFonts w:asciiTheme="minorHAnsi" w:hAnsiTheme="minorHAnsi" w:cstheme="minorHAnsi"/>
                <w:noProof w:val="0"/>
                <w:sz w:val="22"/>
                <w:szCs w:val="22"/>
              </w:rPr>
            </w:pPr>
            <w:r w:rsidRPr="00403D5C">
              <w:rPr>
                <w:rFonts w:asciiTheme="minorHAnsi" w:hAnsiTheme="minorHAnsi" w:cstheme="minorHAnsi"/>
                <w:noProof w:val="0"/>
                <w:sz w:val="22"/>
                <w:szCs w:val="22"/>
              </w:rPr>
              <w:t>Centrally configure Agents to monitor availability, performance and configuration of Netcool processes</w:t>
            </w:r>
          </w:p>
          <w:p w:rsidR="00395A3B" w:rsidRPr="00403D5C" w:rsidRDefault="00395A3B" w:rsidP="00EB2725">
            <w:pPr>
              <w:pStyle w:val="NormalIndent"/>
              <w:widowControl w:val="0"/>
              <w:numPr>
                <w:ilvl w:val="0"/>
                <w:numId w:val="24"/>
                <w:numberingChange w:id="610" w:author="Mark Jewiss" w:date="2010-03-18T19:52:00Z" w:original="%1:5:0:."/>
              </w:numPr>
              <w:rPr>
                <w:rFonts w:asciiTheme="minorHAnsi" w:hAnsiTheme="minorHAnsi" w:cstheme="minorHAnsi"/>
                <w:noProof w:val="0"/>
                <w:sz w:val="22"/>
                <w:szCs w:val="22"/>
              </w:rPr>
            </w:pPr>
            <w:r w:rsidRPr="00403D5C">
              <w:rPr>
                <w:rFonts w:asciiTheme="minorHAnsi" w:hAnsiTheme="minorHAnsi" w:cstheme="minorHAnsi"/>
                <w:noProof w:val="0"/>
                <w:sz w:val="22"/>
                <w:szCs w:val="22"/>
              </w:rPr>
              <w:t>Configure MTM client</w:t>
            </w:r>
          </w:p>
        </w:tc>
      </w:tr>
      <w:tr w:rsidR="00395A3B" w:rsidRPr="00403D5C">
        <w:trPr>
          <w:trHeight w:val="504"/>
        </w:trPr>
        <w:tc>
          <w:tcPr>
            <w:tcW w:w="1933" w:type="dxa"/>
            <w:shd w:val="clear" w:color="auto" w:fill="B6DDE8"/>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Success Criteria</w:t>
            </w:r>
          </w:p>
          <w:p w:rsidR="00395A3B" w:rsidRPr="00403D5C" w:rsidRDefault="00395A3B" w:rsidP="009E3B7F">
            <w:pPr>
              <w:pStyle w:val="NormalIndent"/>
              <w:widowControl w:val="0"/>
              <w:ind w:left="0"/>
              <w:rPr>
                <w:rFonts w:asciiTheme="minorHAnsi" w:hAnsiTheme="minorHAnsi" w:cstheme="minorHAnsi"/>
                <w:b/>
                <w:bCs/>
                <w:noProof w:val="0"/>
                <w:sz w:val="22"/>
                <w:szCs w:val="22"/>
              </w:rPr>
            </w:pPr>
          </w:p>
        </w:tc>
        <w:tc>
          <w:tcPr>
            <w:tcW w:w="6887" w:type="dxa"/>
            <w:gridSpan w:val="3"/>
            <w:vAlign w:val="center"/>
          </w:tcPr>
          <w:p w:rsidR="00395A3B" w:rsidRPr="00403D5C" w:rsidRDefault="00395A3B" w:rsidP="00EB2725">
            <w:pPr>
              <w:pStyle w:val="NormalIndent"/>
              <w:widowControl w:val="0"/>
              <w:numPr>
                <w:ilvl w:val="0"/>
                <w:numId w:val="22"/>
                <w:numberingChange w:id="611" w:author="Mark Jewiss" w:date="2010-03-18T19:52:00Z" w:original="%1:1:0:."/>
              </w:numPr>
              <w:rPr>
                <w:rFonts w:asciiTheme="minorHAnsi" w:hAnsiTheme="minorHAnsi" w:cstheme="minorHAnsi"/>
                <w:noProof w:val="0"/>
                <w:sz w:val="22"/>
                <w:szCs w:val="22"/>
              </w:rPr>
            </w:pPr>
            <w:r w:rsidRPr="00403D5C">
              <w:rPr>
                <w:rFonts w:asciiTheme="minorHAnsi" w:hAnsiTheme="minorHAnsi" w:cstheme="minorHAnsi"/>
                <w:noProof w:val="0"/>
                <w:sz w:val="22"/>
                <w:szCs w:val="22"/>
              </w:rPr>
              <w:t>MTM core components running</w:t>
            </w:r>
          </w:p>
          <w:p w:rsidR="00395A3B" w:rsidRPr="00403D5C" w:rsidRDefault="00395A3B" w:rsidP="00EB2725">
            <w:pPr>
              <w:pStyle w:val="NormalIndent"/>
              <w:widowControl w:val="0"/>
              <w:numPr>
                <w:ilvl w:val="0"/>
                <w:numId w:val="22"/>
                <w:numberingChange w:id="612" w:author="Mark Jewiss" w:date="2010-03-18T19:52:00Z" w:original="%1:2:0:."/>
              </w:numPr>
              <w:rPr>
                <w:rFonts w:asciiTheme="minorHAnsi" w:hAnsiTheme="minorHAnsi" w:cstheme="minorHAnsi"/>
                <w:noProof w:val="0"/>
                <w:sz w:val="22"/>
                <w:szCs w:val="22"/>
              </w:rPr>
            </w:pPr>
            <w:r w:rsidRPr="00403D5C">
              <w:rPr>
                <w:rFonts w:asciiTheme="minorHAnsi" w:hAnsiTheme="minorHAnsi" w:cstheme="minorHAnsi"/>
                <w:noProof w:val="0"/>
                <w:sz w:val="22"/>
                <w:szCs w:val="22"/>
              </w:rPr>
              <w:t>MTM Agents running on each server</w:t>
            </w:r>
          </w:p>
          <w:p w:rsidR="00395A3B" w:rsidRPr="00403D5C" w:rsidRDefault="00395A3B" w:rsidP="00EB2725">
            <w:pPr>
              <w:pStyle w:val="NormalIndent"/>
              <w:widowControl w:val="0"/>
              <w:numPr>
                <w:ilvl w:val="0"/>
                <w:numId w:val="22"/>
                <w:numberingChange w:id="613" w:author="Mark Jewiss" w:date="2010-03-18T19:52:00Z" w:original="%1:3:0:."/>
              </w:numPr>
              <w:rPr>
                <w:rFonts w:asciiTheme="minorHAnsi" w:hAnsiTheme="minorHAnsi" w:cstheme="minorHAnsi"/>
                <w:noProof w:val="0"/>
                <w:sz w:val="22"/>
                <w:szCs w:val="22"/>
              </w:rPr>
            </w:pPr>
            <w:r w:rsidRPr="00403D5C">
              <w:rPr>
                <w:rFonts w:asciiTheme="minorHAnsi" w:hAnsiTheme="minorHAnsi" w:cstheme="minorHAnsi"/>
                <w:noProof w:val="0"/>
                <w:sz w:val="22"/>
                <w:szCs w:val="22"/>
              </w:rPr>
              <w:t>MTM client available to configured users</w:t>
            </w:r>
          </w:p>
          <w:p w:rsidR="00395A3B" w:rsidRPr="00403D5C" w:rsidRDefault="00395A3B" w:rsidP="00EB2725">
            <w:pPr>
              <w:pStyle w:val="NormalIndent"/>
              <w:widowControl w:val="0"/>
              <w:numPr>
                <w:ilvl w:val="0"/>
                <w:numId w:val="22"/>
                <w:numberingChange w:id="614" w:author="Mark Jewiss" w:date="2010-03-18T19:52:00Z" w:original="%1:4:0:."/>
              </w:numPr>
              <w:rPr>
                <w:rFonts w:asciiTheme="minorHAnsi" w:hAnsiTheme="minorHAnsi" w:cstheme="minorHAnsi"/>
                <w:noProof w:val="0"/>
                <w:sz w:val="22"/>
                <w:szCs w:val="22"/>
              </w:rPr>
            </w:pPr>
            <w:r w:rsidRPr="00403D5C">
              <w:rPr>
                <w:rFonts w:asciiTheme="minorHAnsi" w:hAnsiTheme="minorHAnsi" w:cstheme="minorHAnsi"/>
                <w:noProof w:val="0"/>
                <w:sz w:val="22"/>
                <w:szCs w:val="22"/>
              </w:rPr>
              <w:t>Host hardware and operating system metrics available in the MTM client</w:t>
            </w:r>
          </w:p>
          <w:p w:rsidR="00395A3B" w:rsidRPr="00403D5C" w:rsidRDefault="00395A3B" w:rsidP="00EB2725">
            <w:pPr>
              <w:pStyle w:val="NormalIndent"/>
              <w:widowControl w:val="0"/>
              <w:numPr>
                <w:ilvl w:val="0"/>
                <w:numId w:val="22"/>
                <w:numberingChange w:id="615" w:author="Mark Jewiss" w:date="2010-03-18T19:52:00Z" w:original="%1:5:0:."/>
              </w:numPr>
              <w:rPr>
                <w:rFonts w:asciiTheme="minorHAnsi" w:hAnsiTheme="minorHAnsi" w:cstheme="minorHAnsi"/>
                <w:noProof w:val="0"/>
                <w:sz w:val="22"/>
                <w:szCs w:val="22"/>
              </w:rPr>
            </w:pPr>
            <w:r w:rsidRPr="00403D5C">
              <w:rPr>
                <w:rFonts w:asciiTheme="minorHAnsi" w:hAnsiTheme="minorHAnsi" w:cstheme="minorHAnsi"/>
                <w:noProof w:val="0"/>
                <w:sz w:val="22"/>
                <w:szCs w:val="22"/>
              </w:rPr>
              <w:t>Netcool availability, performance and configuration metrics available in the MTM client</w:t>
            </w:r>
          </w:p>
        </w:tc>
      </w:tr>
      <w:tr w:rsidR="00395A3B" w:rsidRPr="00403D5C">
        <w:trPr>
          <w:trHeight w:val="504"/>
        </w:trPr>
        <w:tc>
          <w:tcPr>
            <w:tcW w:w="1933" w:type="dxa"/>
            <w:shd w:val="clear" w:color="auto" w:fill="B6DDE8"/>
          </w:tcPr>
          <w:p w:rsidR="00395A3B" w:rsidRPr="00403D5C" w:rsidRDefault="00395A3B" w:rsidP="009E3B7F">
            <w:pPr>
              <w:pStyle w:val="NormalIndent"/>
              <w:widowControl w:val="0"/>
              <w:ind w:left="0"/>
              <w:rPr>
                <w:rFonts w:asciiTheme="minorHAnsi" w:hAnsiTheme="minorHAnsi" w:cstheme="minorHAnsi"/>
                <w:b/>
                <w:bCs/>
                <w:noProof w:val="0"/>
                <w:sz w:val="22"/>
                <w:szCs w:val="22"/>
              </w:rPr>
            </w:pPr>
            <w:r w:rsidRPr="00403D5C">
              <w:rPr>
                <w:rFonts w:asciiTheme="minorHAnsi" w:hAnsiTheme="minorHAnsi" w:cstheme="minorHAnsi"/>
                <w:b/>
                <w:bCs/>
                <w:noProof w:val="0"/>
                <w:sz w:val="22"/>
                <w:szCs w:val="22"/>
              </w:rPr>
              <w:t>Dependencies</w:t>
            </w:r>
          </w:p>
          <w:p w:rsidR="00395A3B" w:rsidRPr="00403D5C" w:rsidRDefault="00395A3B" w:rsidP="009E3B7F">
            <w:pPr>
              <w:pStyle w:val="NormalIndent"/>
              <w:widowControl w:val="0"/>
              <w:ind w:left="0"/>
              <w:rPr>
                <w:rFonts w:asciiTheme="minorHAnsi" w:hAnsiTheme="minorHAnsi" w:cstheme="minorHAnsi"/>
                <w:b/>
                <w:bCs/>
                <w:noProof w:val="0"/>
                <w:sz w:val="22"/>
                <w:szCs w:val="22"/>
              </w:rPr>
            </w:pPr>
          </w:p>
        </w:tc>
        <w:tc>
          <w:tcPr>
            <w:tcW w:w="6887" w:type="dxa"/>
            <w:gridSpan w:val="3"/>
          </w:tcPr>
          <w:p w:rsidR="00395A3B" w:rsidRPr="00403D5C" w:rsidRDefault="00395A3B" w:rsidP="00EB2725">
            <w:pPr>
              <w:pStyle w:val="NormalIndent"/>
              <w:widowControl w:val="0"/>
              <w:numPr>
                <w:ilvl w:val="0"/>
                <w:numId w:val="23"/>
                <w:numberingChange w:id="616" w:author="Mark Jewiss" w:date="2010-03-18T19:52:00Z" w:original="%1:1:0:."/>
              </w:numPr>
              <w:rPr>
                <w:rFonts w:asciiTheme="minorHAnsi" w:hAnsiTheme="minorHAnsi" w:cstheme="minorHAnsi"/>
                <w:noProof w:val="0"/>
                <w:sz w:val="22"/>
                <w:szCs w:val="22"/>
              </w:rPr>
            </w:pPr>
            <w:r w:rsidRPr="00403D5C">
              <w:rPr>
                <w:rFonts w:asciiTheme="minorHAnsi" w:hAnsiTheme="minorHAnsi" w:cstheme="minorHAnsi"/>
                <w:noProof w:val="0"/>
                <w:sz w:val="22"/>
                <w:szCs w:val="22"/>
              </w:rPr>
              <w:t>Hardware available with required operating system installed</w:t>
            </w:r>
          </w:p>
          <w:p w:rsidR="00395A3B" w:rsidRPr="00403D5C" w:rsidRDefault="00395A3B" w:rsidP="00EB2725">
            <w:pPr>
              <w:pStyle w:val="NormalIndent"/>
              <w:widowControl w:val="0"/>
              <w:numPr>
                <w:ilvl w:val="0"/>
                <w:numId w:val="23"/>
                <w:numberingChange w:id="617" w:author="Mark Jewiss" w:date="2010-03-18T19:52:00Z" w:original="%1:2:0:."/>
              </w:numPr>
              <w:rPr>
                <w:rFonts w:asciiTheme="minorHAnsi" w:hAnsiTheme="minorHAnsi" w:cstheme="minorHAnsi"/>
                <w:noProof w:val="0"/>
                <w:sz w:val="22"/>
                <w:szCs w:val="22"/>
              </w:rPr>
            </w:pPr>
            <w:r w:rsidRPr="00403D5C">
              <w:rPr>
                <w:rFonts w:asciiTheme="minorHAnsi" w:hAnsiTheme="minorHAnsi" w:cstheme="minorHAnsi"/>
                <w:noProof w:val="0"/>
                <w:sz w:val="22"/>
                <w:szCs w:val="22"/>
              </w:rPr>
              <w:t>Access to the required software binaries that will be used for the production installation</w:t>
            </w:r>
          </w:p>
        </w:tc>
      </w:tr>
    </w:tbl>
    <w:p w:rsidR="00395A3B" w:rsidRPr="00403D5C" w:rsidRDefault="00395A3B" w:rsidP="00395A3B">
      <w:pPr>
        <w:rPr>
          <w:rFonts w:cstheme="minorHAnsi"/>
        </w:rPr>
      </w:pPr>
    </w:p>
    <w:p w:rsidR="007229C9" w:rsidRPr="00403D5C" w:rsidRDefault="007229C9" w:rsidP="007229C9">
      <w:pPr>
        <w:pStyle w:val="Heading2"/>
        <w:rPr>
          <w:rFonts w:asciiTheme="minorHAnsi" w:hAnsiTheme="minorHAnsi" w:cstheme="minorHAnsi"/>
          <w:sz w:val="22"/>
          <w:szCs w:val="22"/>
        </w:rPr>
      </w:pPr>
      <w:bookmarkStart w:id="618" w:name="_Toc256598884"/>
      <w:r w:rsidRPr="00403D5C">
        <w:rPr>
          <w:rFonts w:asciiTheme="minorHAnsi" w:hAnsiTheme="minorHAnsi" w:cstheme="minorHAnsi"/>
          <w:sz w:val="22"/>
          <w:szCs w:val="22"/>
        </w:rPr>
        <w:t>IBM Tivoli Change and Configuration Management Database</w:t>
      </w:r>
      <w:bookmarkEnd w:id="618"/>
    </w:p>
    <w:p w:rsidR="007229C9" w:rsidRPr="00403D5C" w:rsidRDefault="007229C9" w:rsidP="007229C9">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7229C9" w:rsidRPr="00403D5C" w:rsidRDefault="007229C9" w:rsidP="00CE57E5">
            <w:pPr>
              <w:pStyle w:val="NormalIndent"/>
              <w:ind w:left="0"/>
              <w:rPr>
                <w:rFonts w:asciiTheme="minorHAnsi" w:hAnsiTheme="minorHAnsi" w:cstheme="minorHAnsi"/>
                <w:sz w:val="22"/>
                <w:szCs w:val="22"/>
              </w:rPr>
            </w:pPr>
          </w:p>
        </w:tc>
        <w:tc>
          <w:tcPr>
            <w:tcW w:w="1192" w:type="dxa"/>
          </w:tcPr>
          <w:p w:rsidR="007229C9" w:rsidRPr="00403D5C" w:rsidRDefault="007229C9" w:rsidP="00CE57E5">
            <w:pPr>
              <w:pStyle w:val="NormalIndent"/>
              <w:ind w:left="0"/>
              <w:jc w:val="center"/>
              <w:rPr>
                <w:rFonts w:asciiTheme="minorHAnsi" w:hAnsiTheme="minorHAnsi" w:cstheme="minorHAnsi"/>
                <w:sz w:val="22"/>
                <w:szCs w:val="22"/>
              </w:rPr>
            </w:pPr>
          </w:p>
          <w:p w:rsidR="007229C9" w:rsidRPr="00403D5C" w:rsidRDefault="00333F35" w:rsidP="00CE57E5">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2.1.1</w:t>
            </w:r>
          </w:p>
        </w:tc>
        <w:tc>
          <w:tcPr>
            <w:tcW w:w="835"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Install CCMDB and configure collection architecture</w:t>
            </w:r>
          </w:p>
          <w:p w:rsidR="007229C9" w:rsidRPr="00403D5C" w:rsidRDefault="007229C9" w:rsidP="00CE57E5">
            <w:pPr>
              <w:pStyle w:val="NormalIndent"/>
              <w:ind w:left="0"/>
              <w:rPr>
                <w:rFonts w:asciiTheme="minorHAnsi" w:hAnsiTheme="minorHAnsi" w:cstheme="minorHAnsi"/>
                <w:sz w:val="22"/>
                <w:szCs w:val="22"/>
              </w:rPr>
            </w:pPr>
          </w:p>
        </w:tc>
      </w:tr>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7229C9" w:rsidRPr="00403D5C" w:rsidRDefault="007229C9" w:rsidP="00CE57E5">
            <w:pPr>
              <w:pStyle w:val="NormalIndent"/>
              <w:ind w:left="0"/>
              <w:rPr>
                <w:rFonts w:asciiTheme="minorHAnsi" w:hAnsiTheme="minorHAnsi" w:cstheme="minorHAnsi"/>
                <w:b/>
                <w:bCs/>
                <w:sz w:val="22"/>
                <w:szCs w:val="22"/>
              </w:rPr>
            </w:pPr>
          </w:p>
        </w:tc>
        <w:tc>
          <w:tcPr>
            <w:tcW w:w="1192" w:type="dxa"/>
            <w:vAlign w:val="center"/>
          </w:tcPr>
          <w:p w:rsidR="007229C9" w:rsidRPr="00403D5C" w:rsidRDefault="007229C9" w:rsidP="00CE57E5">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30</w:t>
            </w:r>
          </w:p>
        </w:tc>
        <w:tc>
          <w:tcPr>
            <w:tcW w:w="835"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numPr>
                <w:ilvl w:val="0"/>
                <w:numId w:val="11"/>
                <w:numberingChange w:id="619"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Installation and Configuration of Middleware</w:t>
            </w:r>
          </w:p>
          <w:p w:rsidR="007229C9" w:rsidRPr="00403D5C" w:rsidRDefault="007229C9" w:rsidP="00CE57E5">
            <w:pPr>
              <w:pStyle w:val="NormalIndent"/>
              <w:numPr>
                <w:ilvl w:val="0"/>
                <w:numId w:val="11"/>
                <w:numberingChange w:id="620"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TADDM Installation and Configuration</w:t>
            </w:r>
          </w:p>
          <w:p w:rsidR="007229C9" w:rsidRPr="00403D5C" w:rsidRDefault="007229C9" w:rsidP="00CE57E5">
            <w:pPr>
              <w:pStyle w:val="NormalIndent"/>
              <w:numPr>
                <w:ilvl w:val="0"/>
                <w:numId w:val="11"/>
                <w:numberingChange w:id="621"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Base Service Installation and Configuration</w:t>
            </w:r>
          </w:p>
          <w:p w:rsidR="007229C9" w:rsidRPr="00403D5C" w:rsidRDefault="007229C9" w:rsidP="00CE57E5">
            <w:pPr>
              <w:pStyle w:val="NormalIndent"/>
              <w:numPr>
                <w:ilvl w:val="0"/>
                <w:numId w:val="11"/>
                <w:numberingChange w:id="622"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CCMDB Installation and Configuration</w:t>
            </w:r>
          </w:p>
          <w:p w:rsidR="007229C9" w:rsidRPr="00403D5C" w:rsidRDefault="007229C9" w:rsidP="00CE57E5">
            <w:pPr>
              <w:pStyle w:val="NormalIndent"/>
              <w:numPr>
                <w:ilvl w:val="0"/>
                <w:numId w:val="11"/>
                <w:numberingChange w:id="623" w:author="Mark Jewiss" w:date="2010-03-18T19:52:00Z" w:original="%1:5:0:."/>
              </w:numPr>
              <w:rPr>
                <w:rFonts w:asciiTheme="minorHAnsi" w:hAnsiTheme="minorHAnsi" w:cstheme="minorHAnsi"/>
                <w:sz w:val="22"/>
                <w:szCs w:val="22"/>
              </w:rPr>
            </w:pPr>
            <w:r w:rsidRPr="00403D5C">
              <w:rPr>
                <w:rFonts w:asciiTheme="minorHAnsi" w:hAnsiTheme="minorHAnsi" w:cstheme="minorHAnsi"/>
                <w:sz w:val="22"/>
                <w:szCs w:val="22"/>
              </w:rPr>
              <w:t>Initial Data Configuration</w:t>
            </w:r>
          </w:p>
          <w:p w:rsidR="007229C9" w:rsidRPr="00403D5C" w:rsidRDefault="007229C9" w:rsidP="00CE57E5">
            <w:pPr>
              <w:pStyle w:val="NormalIndent"/>
              <w:numPr>
                <w:ilvl w:val="0"/>
                <w:numId w:val="11"/>
                <w:numberingChange w:id="624" w:author="Mark Jewiss" w:date="2010-03-18T19:52:00Z" w:original="%1:6:0:."/>
              </w:numPr>
              <w:rPr>
                <w:rFonts w:asciiTheme="minorHAnsi" w:hAnsiTheme="minorHAnsi" w:cstheme="minorHAnsi"/>
                <w:sz w:val="22"/>
                <w:szCs w:val="22"/>
              </w:rPr>
            </w:pPr>
            <w:r w:rsidRPr="00403D5C">
              <w:rPr>
                <w:rFonts w:asciiTheme="minorHAnsi" w:hAnsiTheme="minorHAnsi" w:cstheme="minorHAnsi"/>
                <w:sz w:val="22"/>
                <w:szCs w:val="22"/>
              </w:rPr>
              <w:t>Tivoli Integration Composer Installation</w:t>
            </w:r>
          </w:p>
          <w:p w:rsidR="007229C9" w:rsidRPr="00403D5C" w:rsidRDefault="007229C9" w:rsidP="00CE57E5">
            <w:pPr>
              <w:pStyle w:val="NormalIndent"/>
              <w:numPr>
                <w:ilvl w:val="0"/>
                <w:numId w:val="11"/>
                <w:numberingChange w:id="625" w:author="Mark Jewiss" w:date="2010-03-18T19:52:00Z" w:original="%1:7:0:."/>
              </w:numPr>
              <w:rPr>
                <w:rFonts w:asciiTheme="minorHAnsi" w:hAnsiTheme="minorHAnsi" w:cstheme="minorHAnsi"/>
                <w:sz w:val="22"/>
                <w:szCs w:val="22"/>
              </w:rPr>
            </w:pPr>
            <w:r w:rsidRPr="00403D5C">
              <w:rPr>
                <w:rFonts w:asciiTheme="minorHAnsi" w:hAnsiTheme="minorHAnsi" w:cstheme="minorHAnsi"/>
                <w:sz w:val="22"/>
                <w:szCs w:val="22"/>
              </w:rPr>
              <w:t>Configuration of Tivoli Integration Composer</w:t>
            </w:r>
          </w:p>
          <w:p w:rsidR="007229C9" w:rsidRPr="00403D5C" w:rsidRDefault="007229C9" w:rsidP="00CE57E5">
            <w:pPr>
              <w:pStyle w:val="NormalIndent"/>
              <w:ind w:left="360"/>
              <w:rPr>
                <w:rFonts w:asciiTheme="minorHAnsi" w:hAnsiTheme="minorHAnsi" w:cstheme="minorHAnsi"/>
                <w:sz w:val="22"/>
                <w:szCs w:val="22"/>
              </w:rPr>
            </w:pPr>
          </w:p>
        </w:tc>
      </w:tr>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vAlign w:val="center"/>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numPr>
                <w:ilvl w:val="0"/>
                <w:numId w:val="12"/>
                <w:numberingChange w:id="626"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DB2 Instances up and running</w:t>
            </w:r>
          </w:p>
          <w:p w:rsidR="007229C9" w:rsidRPr="00403D5C" w:rsidRDefault="007229C9" w:rsidP="00CE57E5">
            <w:pPr>
              <w:pStyle w:val="NormalIndent"/>
              <w:numPr>
                <w:ilvl w:val="0"/>
                <w:numId w:val="12"/>
                <w:numberingChange w:id="627"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LDAP Instances up and running</w:t>
            </w:r>
          </w:p>
          <w:p w:rsidR="007229C9" w:rsidRPr="00403D5C" w:rsidRDefault="007229C9" w:rsidP="00CE57E5">
            <w:pPr>
              <w:pStyle w:val="NormalIndent"/>
              <w:numPr>
                <w:ilvl w:val="0"/>
                <w:numId w:val="12"/>
                <w:numberingChange w:id="628"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Websphere Instances up and running</w:t>
            </w:r>
          </w:p>
          <w:p w:rsidR="007229C9" w:rsidRPr="00403D5C" w:rsidRDefault="007229C9" w:rsidP="00CE57E5">
            <w:pPr>
              <w:pStyle w:val="NormalIndent"/>
              <w:numPr>
                <w:ilvl w:val="0"/>
                <w:numId w:val="12"/>
                <w:numberingChange w:id="629"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Websphere admin Web Interface available from remote browser</w:t>
            </w:r>
          </w:p>
          <w:p w:rsidR="007229C9" w:rsidRPr="00403D5C" w:rsidRDefault="007229C9" w:rsidP="00CE57E5">
            <w:pPr>
              <w:pStyle w:val="NormalIndent"/>
              <w:numPr>
                <w:ilvl w:val="0"/>
                <w:numId w:val="12"/>
                <w:numberingChange w:id="630" w:author="Mark Jewiss" w:date="2010-03-18T19:52:00Z" w:original="%1:5:0:."/>
              </w:numPr>
              <w:rPr>
                <w:rFonts w:asciiTheme="minorHAnsi" w:hAnsiTheme="minorHAnsi" w:cstheme="minorHAnsi"/>
                <w:sz w:val="22"/>
                <w:szCs w:val="22"/>
              </w:rPr>
            </w:pPr>
            <w:r w:rsidRPr="00403D5C">
              <w:rPr>
                <w:rFonts w:asciiTheme="minorHAnsi" w:hAnsiTheme="minorHAnsi" w:cstheme="minorHAnsi"/>
                <w:sz w:val="22"/>
                <w:szCs w:val="22"/>
              </w:rPr>
              <w:t>CCMDB Web Interface available from remote browser</w:t>
            </w:r>
          </w:p>
          <w:p w:rsidR="007229C9" w:rsidRPr="00403D5C" w:rsidRDefault="007229C9" w:rsidP="00CE57E5">
            <w:pPr>
              <w:pStyle w:val="NormalIndent"/>
              <w:numPr>
                <w:ilvl w:val="0"/>
                <w:numId w:val="12"/>
                <w:numberingChange w:id="631" w:author="Mark Jewiss" w:date="2010-03-18T19:52:00Z" w:original="%1:6:0:."/>
              </w:numPr>
              <w:rPr>
                <w:rFonts w:asciiTheme="minorHAnsi" w:hAnsiTheme="minorHAnsi" w:cstheme="minorHAnsi"/>
                <w:sz w:val="22"/>
                <w:szCs w:val="22"/>
              </w:rPr>
            </w:pPr>
            <w:r w:rsidRPr="00403D5C">
              <w:rPr>
                <w:rFonts w:asciiTheme="minorHAnsi" w:hAnsiTheme="minorHAnsi" w:cstheme="minorHAnsi"/>
                <w:sz w:val="22"/>
                <w:szCs w:val="22"/>
              </w:rPr>
              <w:t xml:space="preserve">CCMDB Administrator user id successfully login </w:t>
            </w:r>
          </w:p>
          <w:p w:rsidR="007229C9" w:rsidRPr="00403D5C" w:rsidRDefault="007229C9" w:rsidP="00CE57E5">
            <w:pPr>
              <w:pStyle w:val="NormalIndent"/>
              <w:numPr>
                <w:ilvl w:val="0"/>
                <w:numId w:val="12"/>
                <w:numberingChange w:id="632" w:author="Mark Jewiss" w:date="2010-03-18T19:52:00Z" w:original="%1:7:0:."/>
              </w:numPr>
              <w:rPr>
                <w:rFonts w:asciiTheme="minorHAnsi" w:hAnsiTheme="minorHAnsi" w:cstheme="minorHAnsi"/>
                <w:sz w:val="22"/>
                <w:szCs w:val="22"/>
              </w:rPr>
            </w:pPr>
            <w:r w:rsidRPr="00403D5C">
              <w:rPr>
                <w:rFonts w:asciiTheme="minorHAnsi" w:hAnsiTheme="minorHAnsi" w:cstheme="minorHAnsi"/>
                <w:sz w:val="22"/>
                <w:szCs w:val="22"/>
              </w:rPr>
              <w:t>CCMDB Web Interface successfully access maximo applications</w:t>
            </w:r>
          </w:p>
          <w:p w:rsidR="007229C9" w:rsidRPr="00403D5C" w:rsidRDefault="007229C9" w:rsidP="00CE57E5">
            <w:pPr>
              <w:pStyle w:val="NormalIndent"/>
              <w:numPr>
                <w:ilvl w:val="0"/>
                <w:numId w:val="12"/>
                <w:numberingChange w:id="633" w:author="Mark Jewiss" w:date="2010-03-18T19:52:00Z" w:original="%1:8:0:."/>
              </w:numPr>
              <w:rPr>
                <w:rFonts w:asciiTheme="minorHAnsi" w:hAnsiTheme="minorHAnsi" w:cstheme="minorHAnsi"/>
                <w:sz w:val="22"/>
                <w:szCs w:val="22"/>
              </w:rPr>
            </w:pPr>
            <w:r w:rsidRPr="00403D5C">
              <w:rPr>
                <w:rFonts w:asciiTheme="minorHAnsi" w:hAnsiTheme="minorHAnsi" w:cstheme="minorHAnsi"/>
                <w:sz w:val="22"/>
                <w:szCs w:val="22"/>
              </w:rPr>
              <w:t>TADDM database up and running</w:t>
            </w:r>
          </w:p>
          <w:p w:rsidR="007229C9" w:rsidRPr="00403D5C" w:rsidRDefault="007229C9" w:rsidP="00CE57E5">
            <w:pPr>
              <w:pStyle w:val="NormalIndent"/>
              <w:numPr>
                <w:ilvl w:val="0"/>
                <w:numId w:val="12"/>
                <w:numberingChange w:id="634" w:author="Mark Jewiss" w:date="2010-03-18T19:52:00Z" w:original="%1:9:0:."/>
              </w:numPr>
              <w:rPr>
                <w:rFonts w:asciiTheme="minorHAnsi" w:hAnsiTheme="minorHAnsi" w:cstheme="minorHAnsi"/>
                <w:sz w:val="22"/>
                <w:szCs w:val="22"/>
              </w:rPr>
            </w:pPr>
            <w:r w:rsidRPr="00403D5C">
              <w:rPr>
                <w:rFonts w:asciiTheme="minorHAnsi" w:hAnsiTheme="minorHAnsi" w:cstheme="minorHAnsi"/>
                <w:sz w:val="22"/>
                <w:szCs w:val="22"/>
              </w:rPr>
              <w:t>TADDM application access from its console</w:t>
            </w:r>
          </w:p>
          <w:p w:rsidR="007229C9" w:rsidRPr="00403D5C" w:rsidRDefault="007229C9" w:rsidP="00CE57E5">
            <w:pPr>
              <w:pStyle w:val="NormalIndent"/>
              <w:numPr>
                <w:ilvl w:val="0"/>
                <w:numId w:val="12"/>
                <w:numberingChange w:id="635" w:author="Mark Jewiss" w:date="2010-03-18T19:52:00Z" w:original="%1:10:0:."/>
              </w:numPr>
              <w:rPr>
                <w:rFonts w:asciiTheme="minorHAnsi" w:hAnsiTheme="minorHAnsi" w:cstheme="minorHAnsi"/>
                <w:sz w:val="22"/>
                <w:szCs w:val="22"/>
              </w:rPr>
            </w:pPr>
            <w:r w:rsidRPr="00403D5C">
              <w:rPr>
                <w:rFonts w:asciiTheme="minorHAnsi" w:hAnsiTheme="minorHAnsi" w:cstheme="minorHAnsi"/>
                <w:sz w:val="22"/>
                <w:szCs w:val="22"/>
              </w:rPr>
              <w:t>Tivoli Integration Composer access from its console</w:t>
            </w:r>
          </w:p>
          <w:p w:rsidR="007229C9" w:rsidRPr="00403D5C" w:rsidRDefault="007229C9" w:rsidP="00CE57E5">
            <w:pPr>
              <w:pStyle w:val="NormalIndent"/>
              <w:ind w:left="0"/>
              <w:rPr>
                <w:rFonts w:asciiTheme="minorHAnsi" w:hAnsiTheme="minorHAnsi" w:cstheme="minorHAnsi"/>
                <w:sz w:val="22"/>
                <w:szCs w:val="22"/>
              </w:rPr>
            </w:pPr>
          </w:p>
        </w:tc>
      </w:tr>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numPr>
                <w:ilvl w:val="0"/>
                <w:numId w:val="13"/>
                <w:numberingChange w:id="636"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7229C9" w:rsidRPr="00403D5C" w:rsidRDefault="007229C9" w:rsidP="00CE57E5">
            <w:pPr>
              <w:pStyle w:val="NormalIndent"/>
              <w:numPr>
                <w:ilvl w:val="0"/>
                <w:numId w:val="13"/>
                <w:numberingChange w:id="637"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7229C9" w:rsidRPr="00403D5C" w:rsidRDefault="007229C9" w:rsidP="00CE57E5">
            <w:pPr>
              <w:pStyle w:val="NormalIndent"/>
              <w:numPr>
                <w:ilvl w:val="0"/>
                <w:numId w:val="13"/>
                <w:numberingChange w:id="638"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CCMDB software is availabel on servers</w:t>
            </w:r>
          </w:p>
          <w:p w:rsidR="007229C9" w:rsidRPr="00403D5C" w:rsidRDefault="007229C9" w:rsidP="00CE57E5">
            <w:pPr>
              <w:pStyle w:val="NormalIndent"/>
              <w:numPr>
                <w:ilvl w:val="0"/>
                <w:numId w:val="13"/>
                <w:numberingChange w:id="639"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Servers are communicating on TCP/IP</w:t>
            </w:r>
          </w:p>
          <w:p w:rsidR="007229C9" w:rsidRPr="00403D5C" w:rsidRDefault="007229C9" w:rsidP="00CE57E5">
            <w:pPr>
              <w:pStyle w:val="NormalIndent"/>
              <w:ind w:left="360"/>
              <w:rPr>
                <w:rFonts w:asciiTheme="minorHAnsi" w:hAnsiTheme="minorHAnsi" w:cstheme="minorHAnsi"/>
                <w:sz w:val="22"/>
                <w:szCs w:val="22"/>
              </w:rPr>
            </w:pPr>
          </w:p>
        </w:tc>
      </w:tr>
      <w:tr w:rsidR="007229C9" w:rsidRPr="00403D5C">
        <w:trPr>
          <w:trHeight w:val="504"/>
        </w:trPr>
        <w:tc>
          <w:tcPr>
            <w:tcW w:w="1933" w:type="dxa"/>
            <w:shd w:val="clear" w:color="auto" w:fill="B6DDE8" w:themeFill="accent5" w:themeFillTint="66"/>
          </w:tcPr>
          <w:p w:rsidR="007229C9" w:rsidRPr="00403D5C" w:rsidRDefault="007229C9" w:rsidP="00CE57E5">
            <w:pPr>
              <w:pStyle w:val="NormalIndent"/>
              <w:ind w:left="0"/>
              <w:rPr>
                <w:rFonts w:asciiTheme="minorHAnsi" w:hAnsiTheme="minorHAnsi" w:cstheme="minorHAnsi"/>
                <w:b/>
                <w:bCs/>
                <w:sz w:val="22"/>
                <w:szCs w:val="22"/>
              </w:rPr>
            </w:pP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tcPr>
          <w:p w:rsidR="007229C9" w:rsidRPr="00403D5C" w:rsidRDefault="007229C9" w:rsidP="00CE57E5">
            <w:pPr>
              <w:pStyle w:val="NormalIndent"/>
              <w:ind w:left="0"/>
              <w:rPr>
                <w:rFonts w:asciiTheme="minorHAnsi" w:hAnsiTheme="minorHAnsi" w:cstheme="minorHAnsi"/>
                <w:sz w:val="22"/>
                <w:szCs w:val="22"/>
              </w:rPr>
            </w:pPr>
          </w:p>
          <w:p w:rsidR="007229C9" w:rsidRPr="00403D5C" w:rsidRDefault="007229C9" w:rsidP="00CE57E5">
            <w:pPr>
              <w:pStyle w:val="NormalIndent"/>
              <w:ind w:left="360"/>
              <w:rPr>
                <w:rFonts w:asciiTheme="minorHAnsi" w:hAnsiTheme="minorHAnsi" w:cstheme="minorHAnsi"/>
                <w:sz w:val="22"/>
                <w:szCs w:val="22"/>
              </w:rPr>
            </w:pPr>
          </w:p>
        </w:tc>
      </w:tr>
    </w:tbl>
    <w:p w:rsidR="007229C9" w:rsidRPr="00403D5C" w:rsidRDefault="007229C9" w:rsidP="007229C9">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7229C9" w:rsidRPr="00403D5C">
        <w:trPr>
          <w:trHeight w:val="504"/>
        </w:trPr>
        <w:tc>
          <w:tcPr>
            <w:tcW w:w="1933" w:type="dxa"/>
            <w:shd w:val="clear" w:color="auto" w:fill="B6DDE8"/>
            <w:vAlign w:val="center"/>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tc>
        <w:tc>
          <w:tcPr>
            <w:tcW w:w="1192" w:type="dxa"/>
            <w:vAlign w:val="center"/>
          </w:tcPr>
          <w:p w:rsidR="007229C9" w:rsidRPr="00403D5C" w:rsidRDefault="00333F35"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2.1.2</w:t>
            </w:r>
          </w:p>
        </w:tc>
        <w:tc>
          <w:tcPr>
            <w:tcW w:w="835" w:type="dxa"/>
            <w:shd w:val="clear" w:color="auto" w:fill="B6DDE8"/>
            <w:vAlign w:val="center"/>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7229C9" w:rsidRPr="00403D5C" w:rsidRDefault="007229C9"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Database architecture knowledge transfer</w:t>
            </w:r>
          </w:p>
        </w:tc>
      </w:tr>
      <w:tr w:rsidR="007229C9" w:rsidRPr="00403D5C">
        <w:trPr>
          <w:trHeight w:val="504"/>
        </w:trPr>
        <w:tc>
          <w:tcPr>
            <w:tcW w:w="1933" w:type="dxa"/>
            <w:shd w:val="clear" w:color="auto" w:fill="B6DDE8"/>
            <w:vAlign w:val="center"/>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tc>
        <w:tc>
          <w:tcPr>
            <w:tcW w:w="1192" w:type="dxa"/>
            <w:vAlign w:val="center"/>
          </w:tcPr>
          <w:p w:rsidR="007229C9" w:rsidRPr="00403D5C" w:rsidRDefault="007229C9"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5</w:t>
            </w:r>
          </w:p>
        </w:tc>
        <w:tc>
          <w:tcPr>
            <w:tcW w:w="835" w:type="dxa"/>
            <w:shd w:val="clear" w:color="auto" w:fill="B6DDE8"/>
            <w:vAlign w:val="center"/>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shd w:val="clear" w:color="auto" w:fill="auto"/>
            <w:vAlign w:val="center"/>
          </w:tcPr>
          <w:p w:rsidR="007229C9" w:rsidRPr="00403D5C" w:rsidRDefault="007229C9"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7229C9" w:rsidRPr="00403D5C">
        <w:trPr>
          <w:trHeight w:val="504"/>
        </w:trPr>
        <w:tc>
          <w:tcPr>
            <w:tcW w:w="1933" w:type="dxa"/>
            <w:shd w:val="clear" w:color="auto" w:fill="B6DDE8"/>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tcPr>
          <w:p w:rsidR="007229C9" w:rsidRPr="00403D5C" w:rsidRDefault="007229C9" w:rsidP="00CE57E5">
            <w:pPr>
              <w:pStyle w:val="NormalIndent"/>
              <w:numPr>
                <w:ilvl w:val="0"/>
                <w:numId w:val="27"/>
                <w:numberingChange w:id="640"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Create database architecture document</w:t>
            </w:r>
          </w:p>
          <w:p w:rsidR="007229C9" w:rsidRPr="00403D5C" w:rsidRDefault="007229C9" w:rsidP="00CE57E5">
            <w:pPr>
              <w:pStyle w:val="NormalIndent"/>
              <w:numPr>
                <w:ilvl w:val="0"/>
                <w:numId w:val="27"/>
                <w:numberingChange w:id="641"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Hold sessions with Mobilink on database architecture</w:t>
            </w:r>
          </w:p>
        </w:tc>
      </w:tr>
      <w:tr w:rsidR="007229C9" w:rsidRPr="00403D5C">
        <w:trPr>
          <w:trHeight w:val="504"/>
        </w:trPr>
        <w:tc>
          <w:tcPr>
            <w:tcW w:w="1933" w:type="dxa"/>
            <w:shd w:val="clear" w:color="auto" w:fill="B6DDE8"/>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7229C9" w:rsidRPr="00403D5C" w:rsidRDefault="007229C9" w:rsidP="00CE57E5">
            <w:pPr>
              <w:pStyle w:val="NormalIndent"/>
              <w:numPr>
                <w:ilvl w:val="0"/>
                <w:numId w:val="25"/>
                <w:numberingChange w:id="642"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Database architecture document handed over to Mobilink</w:t>
            </w:r>
          </w:p>
          <w:p w:rsidR="007229C9" w:rsidRPr="00403D5C" w:rsidRDefault="007229C9" w:rsidP="00CE57E5">
            <w:pPr>
              <w:pStyle w:val="NormalIndent"/>
              <w:numPr>
                <w:ilvl w:val="0"/>
                <w:numId w:val="25"/>
                <w:numberingChange w:id="643"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Sessions held on database architecture with Mobilink</w:t>
            </w:r>
          </w:p>
        </w:tc>
      </w:tr>
      <w:tr w:rsidR="007229C9" w:rsidRPr="00403D5C">
        <w:trPr>
          <w:trHeight w:val="504"/>
        </w:trPr>
        <w:tc>
          <w:tcPr>
            <w:tcW w:w="1933" w:type="dxa"/>
            <w:shd w:val="clear" w:color="auto" w:fill="B6DDE8"/>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tc>
        <w:tc>
          <w:tcPr>
            <w:tcW w:w="6887" w:type="dxa"/>
            <w:gridSpan w:val="3"/>
          </w:tcPr>
          <w:p w:rsidR="007229C9" w:rsidRPr="00403D5C" w:rsidRDefault="007229C9" w:rsidP="00CE57E5">
            <w:pPr>
              <w:pStyle w:val="NormalIndent"/>
              <w:numPr>
                <w:ilvl w:val="0"/>
                <w:numId w:val="26"/>
                <w:numberingChange w:id="64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Appropriate Mobilink staff available to attend sessions on database architecture.</w:t>
            </w:r>
          </w:p>
        </w:tc>
      </w:tr>
      <w:tr w:rsidR="007229C9" w:rsidRPr="00403D5C">
        <w:trPr>
          <w:trHeight w:val="504"/>
        </w:trPr>
        <w:tc>
          <w:tcPr>
            <w:tcW w:w="1933" w:type="dxa"/>
            <w:shd w:val="clear" w:color="auto" w:fill="B6DDE8"/>
          </w:tcPr>
          <w:p w:rsidR="007229C9" w:rsidRPr="00403D5C" w:rsidRDefault="007229C9"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229C9" w:rsidRPr="00403D5C" w:rsidRDefault="007229C9" w:rsidP="00CE57E5">
            <w:pPr>
              <w:pStyle w:val="NormalIndent"/>
              <w:ind w:left="0"/>
              <w:rPr>
                <w:rFonts w:asciiTheme="minorHAnsi" w:hAnsiTheme="minorHAnsi" w:cstheme="minorHAnsi"/>
                <w:b/>
                <w:bCs/>
                <w:sz w:val="22"/>
                <w:szCs w:val="22"/>
              </w:rPr>
            </w:pPr>
          </w:p>
        </w:tc>
        <w:tc>
          <w:tcPr>
            <w:tcW w:w="6887" w:type="dxa"/>
            <w:gridSpan w:val="3"/>
          </w:tcPr>
          <w:p w:rsidR="007229C9" w:rsidRPr="00403D5C" w:rsidRDefault="007229C9" w:rsidP="00CE57E5">
            <w:pPr>
              <w:pStyle w:val="NormalIndent"/>
              <w:ind w:left="360"/>
              <w:rPr>
                <w:rFonts w:asciiTheme="minorHAnsi" w:hAnsiTheme="minorHAnsi" w:cstheme="minorHAnsi"/>
                <w:sz w:val="22"/>
                <w:szCs w:val="22"/>
              </w:rPr>
            </w:pPr>
          </w:p>
        </w:tc>
      </w:tr>
    </w:tbl>
    <w:p w:rsidR="007229C9" w:rsidRPr="00403D5C" w:rsidRDefault="007229C9" w:rsidP="00395A3B">
      <w:pPr>
        <w:rPr>
          <w:rFonts w:cstheme="minorHAnsi"/>
        </w:rPr>
      </w:pPr>
    </w:p>
    <w:p w:rsidR="007D5D13" w:rsidRPr="00403D5C" w:rsidRDefault="00146A4D" w:rsidP="007F4D15">
      <w:pPr>
        <w:pStyle w:val="Heading2"/>
        <w:rPr>
          <w:rFonts w:asciiTheme="minorHAnsi" w:hAnsiTheme="minorHAnsi" w:cstheme="minorHAnsi"/>
          <w:sz w:val="22"/>
          <w:szCs w:val="22"/>
        </w:rPr>
      </w:pPr>
      <w:bookmarkStart w:id="645" w:name="_Toc256598885"/>
      <w:r w:rsidRPr="00403D5C">
        <w:rPr>
          <w:rFonts w:asciiTheme="minorHAnsi" w:hAnsiTheme="minorHAnsi" w:cstheme="minorHAnsi"/>
          <w:sz w:val="22"/>
          <w:szCs w:val="22"/>
        </w:rPr>
        <w:t xml:space="preserve">IBM </w:t>
      </w:r>
      <w:r w:rsidR="007D5D13" w:rsidRPr="00403D5C">
        <w:rPr>
          <w:rFonts w:asciiTheme="minorHAnsi" w:hAnsiTheme="minorHAnsi" w:cstheme="minorHAnsi"/>
          <w:sz w:val="22"/>
          <w:szCs w:val="22"/>
        </w:rPr>
        <w:t>T</w:t>
      </w:r>
      <w:r w:rsidRPr="00403D5C">
        <w:rPr>
          <w:rFonts w:asciiTheme="minorHAnsi" w:hAnsiTheme="minorHAnsi" w:cstheme="minorHAnsi"/>
          <w:sz w:val="22"/>
          <w:szCs w:val="22"/>
        </w:rPr>
        <w:t xml:space="preserve">ivoli </w:t>
      </w:r>
      <w:r w:rsidR="007D5D13" w:rsidRPr="00403D5C">
        <w:rPr>
          <w:rFonts w:asciiTheme="minorHAnsi" w:hAnsiTheme="minorHAnsi" w:cstheme="minorHAnsi"/>
          <w:sz w:val="22"/>
          <w:szCs w:val="22"/>
        </w:rPr>
        <w:t>S</w:t>
      </w:r>
      <w:r w:rsidRPr="00403D5C">
        <w:rPr>
          <w:rFonts w:asciiTheme="minorHAnsi" w:hAnsiTheme="minorHAnsi" w:cstheme="minorHAnsi"/>
          <w:sz w:val="22"/>
          <w:szCs w:val="22"/>
        </w:rPr>
        <w:t xml:space="preserve">ervice </w:t>
      </w:r>
      <w:r w:rsidR="007D5D13" w:rsidRPr="00403D5C">
        <w:rPr>
          <w:rFonts w:asciiTheme="minorHAnsi" w:hAnsiTheme="minorHAnsi" w:cstheme="minorHAnsi"/>
          <w:sz w:val="22"/>
          <w:szCs w:val="22"/>
        </w:rPr>
        <w:t>R</w:t>
      </w:r>
      <w:r w:rsidRPr="00403D5C">
        <w:rPr>
          <w:rFonts w:asciiTheme="minorHAnsi" w:hAnsiTheme="minorHAnsi" w:cstheme="minorHAnsi"/>
          <w:sz w:val="22"/>
          <w:szCs w:val="22"/>
        </w:rPr>
        <w:t xml:space="preserve">equest </w:t>
      </w:r>
      <w:r w:rsidR="007D5D13" w:rsidRPr="00403D5C">
        <w:rPr>
          <w:rFonts w:asciiTheme="minorHAnsi" w:hAnsiTheme="minorHAnsi" w:cstheme="minorHAnsi"/>
          <w:sz w:val="22"/>
          <w:szCs w:val="22"/>
        </w:rPr>
        <w:t>M</w:t>
      </w:r>
      <w:r w:rsidRPr="00403D5C">
        <w:rPr>
          <w:rFonts w:asciiTheme="minorHAnsi" w:hAnsiTheme="minorHAnsi" w:cstheme="minorHAnsi"/>
          <w:sz w:val="22"/>
          <w:szCs w:val="22"/>
        </w:rPr>
        <w:t>anager</w:t>
      </w:r>
      <w:bookmarkEnd w:id="645"/>
      <w:r w:rsidR="007D5D13" w:rsidRPr="00403D5C">
        <w:rPr>
          <w:rFonts w:asciiTheme="minorHAnsi" w:hAnsiTheme="minorHAnsi" w:cstheme="minorHAnsi"/>
          <w:sz w:val="22"/>
          <w:szCs w:val="22"/>
        </w:rPr>
        <w:t xml:space="preserve"> </w:t>
      </w:r>
    </w:p>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933"/>
        <w:gridCol w:w="1192"/>
        <w:gridCol w:w="835"/>
        <w:gridCol w:w="4860"/>
      </w:tblGrid>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7D5D13" w:rsidRPr="00403D5C" w:rsidRDefault="007D5D13" w:rsidP="00F35580">
            <w:pPr>
              <w:pStyle w:val="NormalIndent"/>
              <w:ind w:left="0"/>
              <w:rPr>
                <w:rFonts w:asciiTheme="minorHAnsi" w:hAnsiTheme="minorHAnsi" w:cstheme="minorHAnsi"/>
                <w:sz w:val="22"/>
                <w:szCs w:val="22"/>
              </w:rPr>
            </w:pPr>
          </w:p>
        </w:tc>
        <w:tc>
          <w:tcPr>
            <w:tcW w:w="1192" w:type="dxa"/>
          </w:tcPr>
          <w:p w:rsidR="007D5D13" w:rsidRPr="00403D5C" w:rsidRDefault="007D5D13" w:rsidP="00F35580">
            <w:pPr>
              <w:pStyle w:val="NormalIndent"/>
              <w:ind w:left="0"/>
              <w:jc w:val="center"/>
              <w:rPr>
                <w:rFonts w:asciiTheme="minorHAnsi" w:hAnsiTheme="minorHAnsi" w:cstheme="minorHAnsi"/>
                <w:sz w:val="22"/>
                <w:szCs w:val="22"/>
              </w:rPr>
            </w:pPr>
          </w:p>
          <w:p w:rsidR="007D5D13" w:rsidRPr="00403D5C" w:rsidRDefault="00A9392F" w:rsidP="00A9392F">
            <w:pPr>
              <w:autoSpaceDE w:val="0"/>
              <w:autoSpaceDN w:val="0"/>
              <w:adjustRightInd w:val="0"/>
              <w:spacing w:after="0" w:line="240" w:lineRule="auto"/>
              <w:rPr>
                <w:rFonts w:cstheme="minorHAnsi"/>
              </w:rPr>
            </w:pPr>
            <w:r w:rsidRPr="00403D5C">
              <w:rPr>
                <w:rFonts w:cstheme="minorHAnsi"/>
              </w:rPr>
              <w:t>2.2.1</w:t>
            </w:r>
          </w:p>
        </w:tc>
        <w:tc>
          <w:tcPr>
            <w:tcW w:w="835"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Install TSRM instances and provide basic configuration</w:t>
            </w:r>
          </w:p>
          <w:p w:rsidR="007D5D13" w:rsidRPr="00403D5C" w:rsidRDefault="007D5D13" w:rsidP="00F35580">
            <w:pPr>
              <w:pStyle w:val="NormalIndent"/>
              <w:ind w:left="0"/>
              <w:rPr>
                <w:rFonts w:asciiTheme="minorHAnsi" w:hAnsiTheme="minorHAnsi" w:cstheme="minorHAnsi"/>
                <w:sz w:val="22"/>
                <w:szCs w:val="22"/>
              </w:rPr>
            </w:pPr>
          </w:p>
        </w:tc>
      </w:tr>
      <w:tr w:rsidR="004566F1" w:rsidRPr="00403D5C">
        <w:trPr>
          <w:trHeight w:val="504"/>
        </w:trPr>
        <w:tc>
          <w:tcPr>
            <w:tcW w:w="1933"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4566F1" w:rsidRPr="00403D5C" w:rsidRDefault="004566F1" w:rsidP="00F35580">
            <w:pPr>
              <w:pStyle w:val="NormalIndent"/>
              <w:ind w:left="0"/>
              <w:rPr>
                <w:rFonts w:asciiTheme="minorHAnsi" w:hAnsiTheme="minorHAnsi" w:cstheme="minorHAnsi"/>
                <w:b/>
                <w:bCs/>
                <w:sz w:val="22"/>
                <w:szCs w:val="22"/>
              </w:rPr>
            </w:pPr>
          </w:p>
        </w:tc>
        <w:tc>
          <w:tcPr>
            <w:tcW w:w="1192" w:type="dxa"/>
            <w:vAlign w:val="center"/>
          </w:tcPr>
          <w:p w:rsidR="004566F1" w:rsidRPr="00403D5C" w:rsidRDefault="004566F1" w:rsidP="00F35580">
            <w:pPr>
              <w:pStyle w:val="NormalIndent"/>
              <w:ind w:left="0"/>
              <w:jc w:val="center"/>
              <w:rPr>
                <w:rFonts w:asciiTheme="minorHAnsi" w:hAnsiTheme="minorHAnsi" w:cstheme="minorHAnsi"/>
                <w:sz w:val="22"/>
                <w:szCs w:val="22"/>
              </w:rPr>
            </w:pPr>
            <w:r w:rsidRPr="00403D5C">
              <w:rPr>
                <w:rFonts w:asciiTheme="minorHAnsi" w:hAnsiTheme="minorHAnsi" w:cstheme="minorHAnsi"/>
                <w:sz w:val="22"/>
                <w:szCs w:val="22"/>
              </w:rPr>
              <w:t>20</w:t>
            </w:r>
          </w:p>
        </w:tc>
        <w:tc>
          <w:tcPr>
            <w:tcW w:w="835" w:type="dxa"/>
            <w:shd w:val="clear" w:color="auto" w:fill="B6DDE8" w:themeFill="accent5" w:themeFillTint="66"/>
          </w:tcPr>
          <w:p w:rsidR="004566F1" w:rsidRPr="00403D5C" w:rsidRDefault="004566F1" w:rsidP="00F35580">
            <w:pPr>
              <w:pStyle w:val="NormalIndent"/>
              <w:ind w:left="0"/>
              <w:rPr>
                <w:rFonts w:asciiTheme="minorHAnsi" w:hAnsiTheme="minorHAnsi" w:cstheme="minorHAnsi"/>
                <w:b/>
                <w:bCs/>
                <w:sz w:val="22"/>
                <w:szCs w:val="22"/>
              </w:rPr>
            </w:pPr>
          </w:p>
          <w:p w:rsidR="004566F1" w:rsidRPr="00403D5C" w:rsidRDefault="004566F1"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tcPr>
          <w:p w:rsidR="004566F1" w:rsidRPr="00403D5C" w:rsidRDefault="004566F1" w:rsidP="00F35580">
            <w:pPr>
              <w:pStyle w:val="NormalIndent"/>
              <w:ind w:left="0"/>
              <w:rPr>
                <w:rFonts w:asciiTheme="minorHAnsi" w:hAnsiTheme="minorHAnsi" w:cstheme="minorHAnsi"/>
                <w:sz w:val="22"/>
                <w:szCs w:val="22"/>
              </w:rPr>
            </w:pPr>
          </w:p>
          <w:p w:rsidR="004566F1" w:rsidRPr="00403D5C" w:rsidRDefault="004566F1" w:rsidP="00F35580">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9"/>
                <w:numberingChange w:id="646"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Installation and configuring the middleware</w:t>
            </w:r>
          </w:p>
          <w:p w:rsidR="007D5D13" w:rsidRPr="00403D5C" w:rsidRDefault="007D5D13" w:rsidP="00EB2725">
            <w:pPr>
              <w:pStyle w:val="NormalIndent"/>
              <w:numPr>
                <w:ilvl w:val="0"/>
                <w:numId w:val="9"/>
                <w:numberingChange w:id="647"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Installing base services</w:t>
            </w:r>
          </w:p>
          <w:p w:rsidR="007D5D13" w:rsidRPr="00403D5C" w:rsidRDefault="007D5D13" w:rsidP="00EB2725">
            <w:pPr>
              <w:pStyle w:val="NormalIndent"/>
              <w:numPr>
                <w:ilvl w:val="0"/>
                <w:numId w:val="9"/>
                <w:numberingChange w:id="648"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Installing Service Request Manager</w:t>
            </w:r>
          </w:p>
          <w:p w:rsidR="007D5D13" w:rsidRPr="00403D5C" w:rsidRDefault="007D5D13" w:rsidP="00EB2725">
            <w:pPr>
              <w:pStyle w:val="NormalIndent"/>
              <w:numPr>
                <w:ilvl w:val="0"/>
                <w:numId w:val="9"/>
                <w:numberingChange w:id="649"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Initial Data Configuration</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vAlign w:val="center"/>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EB2725">
            <w:pPr>
              <w:pStyle w:val="NormalIndent"/>
              <w:numPr>
                <w:ilvl w:val="0"/>
                <w:numId w:val="10"/>
                <w:numberingChange w:id="650"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DB2 Instances up and running</w:t>
            </w:r>
          </w:p>
          <w:p w:rsidR="007D5D13" w:rsidRPr="00403D5C" w:rsidRDefault="007D5D13" w:rsidP="00EB2725">
            <w:pPr>
              <w:pStyle w:val="NormalIndent"/>
              <w:numPr>
                <w:ilvl w:val="0"/>
                <w:numId w:val="10"/>
                <w:numberingChange w:id="651"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LDAP Instances up and running</w:t>
            </w:r>
          </w:p>
          <w:p w:rsidR="007D5D13" w:rsidRPr="00403D5C" w:rsidRDefault="007D5D13" w:rsidP="00EB2725">
            <w:pPr>
              <w:pStyle w:val="NormalIndent"/>
              <w:numPr>
                <w:ilvl w:val="0"/>
                <w:numId w:val="10"/>
                <w:numberingChange w:id="652"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Websphere Instances up and running</w:t>
            </w:r>
          </w:p>
          <w:p w:rsidR="007D5D13" w:rsidRPr="00403D5C" w:rsidRDefault="007D5D13" w:rsidP="00EB2725">
            <w:pPr>
              <w:pStyle w:val="NormalIndent"/>
              <w:numPr>
                <w:ilvl w:val="0"/>
                <w:numId w:val="10"/>
                <w:numberingChange w:id="653"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Websphere admin Web Interface available from remote browser</w:t>
            </w:r>
          </w:p>
          <w:p w:rsidR="007D5D13" w:rsidRPr="00403D5C" w:rsidRDefault="007D5D13" w:rsidP="00EB2725">
            <w:pPr>
              <w:pStyle w:val="NormalIndent"/>
              <w:numPr>
                <w:ilvl w:val="0"/>
                <w:numId w:val="10"/>
                <w:numberingChange w:id="654" w:author="Mark Jewiss" w:date="2010-03-18T19:52:00Z" w:original="%1:5:0:."/>
              </w:numPr>
              <w:rPr>
                <w:rFonts w:asciiTheme="minorHAnsi" w:hAnsiTheme="minorHAnsi" w:cstheme="minorHAnsi"/>
                <w:sz w:val="22"/>
                <w:szCs w:val="22"/>
              </w:rPr>
            </w:pPr>
            <w:r w:rsidRPr="00403D5C">
              <w:rPr>
                <w:rFonts w:asciiTheme="minorHAnsi" w:hAnsiTheme="minorHAnsi" w:cstheme="minorHAnsi"/>
                <w:sz w:val="22"/>
                <w:szCs w:val="22"/>
              </w:rPr>
              <w:t>TSRM Web Interface available from remote browser</w:t>
            </w:r>
          </w:p>
          <w:p w:rsidR="007D5D13" w:rsidRPr="00403D5C" w:rsidRDefault="007D5D13" w:rsidP="00EB2725">
            <w:pPr>
              <w:pStyle w:val="NormalIndent"/>
              <w:numPr>
                <w:ilvl w:val="0"/>
                <w:numId w:val="10"/>
                <w:numberingChange w:id="655" w:author="Mark Jewiss" w:date="2010-03-18T19:52:00Z" w:original="%1:6:0:."/>
              </w:numPr>
              <w:rPr>
                <w:rFonts w:asciiTheme="minorHAnsi" w:hAnsiTheme="minorHAnsi" w:cstheme="minorHAnsi"/>
                <w:sz w:val="22"/>
                <w:szCs w:val="22"/>
              </w:rPr>
            </w:pPr>
            <w:r w:rsidRPr="00403D5C">
              <w:rPr>
                <w:rFonts w:asciiTheme="minorHAnsi" w:hAnsiTheme="minorHAnsi" w:cstheme="minorHAnsi"/>
                <w:sz w:val="22"/>
                <w:szCs w:val="22"/>
              </w:rPr>
              <w:t xml:space="preserve">TSRM Administrator user id successfully login </w:t>
            </w:r>
          </w:p>
          <w:p w:rsidR="007D5D13" w:rsidRPr="00403D5C" w:rsidRDefault="007D5D13" w:rsidP="00EB2725">
            <w:pPr>
              <w:pStyle w:val="NormalIndent"/>
              <w:numPr>
                <w:ilvl w:val="0"/>
                <w:numId w:val="10"/>
                <w:numberingChange w:id="656" w:author="Mark Jewiss" w:date="2010-03-18T19:52:00Z" w:original="%1:7:0:."/>
              </w:numPr>
              <w:rPr>
                <w:rFonts w:asciiTheme="minorHAnsi" w:hAnsiTheme="minorHAnsi" w:cstheme="minorHAnsi"/>
                <w:sz w:val="22"/>
                <w:szCs w:val="22"/>
              </w:rPr>
            </w:pPr>
            <w:r w:rsidRPr="00403D5C">
              <w:rPr>
                <w:rFonts w:asciiTheme="minorHAnsi" w:hAnsiTheme="minorHAnsi" w:cstheme="minorHAnsi"/>
                <w:sz w:val="22"/>
                <w:szCs w:val="22"/>
              </w:rPr>
              <w:t>TSRM Web Interface successfully access maximo applications</w:t>
            </w:r>
          </w:p>
          <w:p w:rsidR="007D5D13" w:rsidRPr="00403D5C" w:rsidRDefault="007D5D13" w:rsidP="00F35580">
            <w:pPr>
              <w:pStyle w:val="NormalIndent"/>
              <w:ind w:left="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16475">
            <w:pPr>
              <w:pStyle w:val="NormalIndent"/>
              <w:numPr>
                <w:ilvl w:val="0"/>
                <w:numId w:val="111"/>
                <w:numberingChange w:id="657" w:author="Mark Jewiss" w:date="2010-03-18T19:52:00Z" w:original="%1:5:0:."/>
                <w:ins w:id="658" w:author="Mark Jewiss" w:date="2010-03-18T19:52:00Z"/>
              </w:numPr>
              <w:rPr>
                <w:rFonts w:asciiTheme="minorHAnsi" w:hAnsiTheme="minorHAnsi" w:cstheme="minorHAnsi"/>
                <w:sz w:val="22"/>
                <w:szCs w:val="22"/>
              </w:rPr>
            </w:pPr>
            <w:r w:rsidRPr="00403D5C">
              <w:rPr>
                <w:rFonts w:asciiTheme="minorHAnsi" w:hAnsiTheme="minorHAnsi" w:cstheme="minorHAnsi"/>
                <w:sz w:val="22"/>
                <w:szCs w:val="22"/>
              </w:rPr>
              <w:t>Servers are available with operating system installed and running.</w:t>
            </w:r>
          </w:p>
          <w:p w:rsidR="007D5D13" w:rsidRPr="00403D5C" w:rsidRDefault="007D5D13" w:rsidP="00EB2725">
            <w:pPr>
              <w:pStyle w:val="NormalIndent"/>
              <w:numPr>
                <w:ilvl w:val="0"/>
                <w:numId w:val="111"/>
                <w:numberingChange w:id="659" w:author="Mark Jewiss" w:date="2010-03-18T19:52:00Z" w:original="%1:6:0:."/>
              </w:numPr>
              <w:rPr>
                <w:rFonts w:asciiTheme="minorHAnsi" w:hAnsiTheme="minorHAnsi" w:cstheme="minorHAnsi"/>
                <w:sz w:val="22"/>
                <w:szCs w:val="22"/>
              </w:rPr>
            </w:pPr>
            <w:r w:rsidRPr="00403D5C">
              <w:rPr>
                <w:rFonts w:asciiTheme="minorHAnsi" w:hAnsiTheme="minorHAnsi" w:cstheme="minorHAnsi"/>
                <w:sz w:val="22"/>
                <w:szCs w:val="22"/>
              </w:rPr>
              <w:t>Appropriate user accounts to access the servers, including root level access.</w:t>
            </w:r>
          </w:p>
          <w:p w:rsidR="007D5D13" w:rsidRPr="00403D5C" w:rsidRDefault="007D5D13" w:rsidP="00EB2725">
            <w:pPr>
              <w:pStyle w:val="NormalIndent"/>
              <w:numPr>
                <w:ilvl w:val="0"/>
                <w:numId w:val="111"/>
                <w:numberingChange w:id="660" w:author="Mark Jewiss" w:date="2010-03-18T19:52:00Z" w:original="%1:7:0:."/>
              </w:numPr>
              <w:rPr>
                <w:rFonts w:asciiTheme="minorHAnsi" w:hAnsiTheme="minorHAnsi" w:cstheme="minorHAnsi"/>
                <w:sz w:val="22"/>
                <w:szCs w:val="22"/>
              </w:rPr>
            </w:pPr>
            <w:r w:rsidRPr="00403D5C">
              <w:rPr>
                <w:rFonts w:asciiTheme="minorHAnsi" w:hAnsiTheme="minorHAnsi" w:cstheme="minorHAnsi"/>
                <w:sz w:val="22"/>
                <w:szCs w:val="22"/>
              </w:rPr>
              <w:t>TSRM software is availabel on servers</w:t>
            </w:r>
          </w:p>
          <w:p w:rsidR="007D5D13" w:rsidRPr="00403D5C" w:rsidRDefault="007D5D13" w:rsidP="00EB2725">
            <w:pPr>
              <w:pStyle w:val="NormalIndent"/>
              <w:numPr>
                <w:ilvl w:val="0"/>
                <w:numId w:val="111"/>
                <w:numberingChange w:id="661" w:author="Mark Jewiss" w:date="2010-03-18T19:52:00Z" w:original="%1:8:0:."/>
              </w:numPr>
              <w:rPr>
                <w:rFonts w:asciiTheme="minorHAnsi" w:hAnsiTheme="minorHAnsi" w:cstheme="minorHAnsi"/>
                <w:sz w:val="22"/>
                <w:szCs w:val="22"/>
              </w:rPr>
            </w:pPr>
            <w:r w:rsidRPr="00403D5C">
              <w:rPr>
                <w:rFonts w:asciiTheme="minorHAnsi" w:hAnsiTheme="minorHAnsi" w:cstheme="minorHAnsi"/>
                <w:sz w:val="22"/>
                <w:szCs w:val="22"/>
              </w:rPr>
              <w:t>Servers are communication on TCP/IP</w:t>
            </w:r>
          </w:p>
          <w:p w:rsidR="007D5D13" w:rsidRPr="00403D5C" w:rsidRDefault="007D5D13" w:rsidP="00F35580">
            <w:pPr>
              <w:pStyle w:val="NormalIndent"/>
              <w:ind w:left="360"/>
              <w:rPr>
                <w:rFonts w:asciiTheme="minorHAnsi" w:hAnsiTheme="minorHAnsi" w:cstheme="minorHAnsi"/>
                <w:sz w:val="22"/>
                <w:szCs w:val="22"/>
              </w:rPr>
            </w:pPr>
          </w:p>
        </w:tc>
      </w:tr>
      <w:tr w:rsidR="007D5D13" w:rsidRPr="00403D5C">
        <w:trPr>
          <w:trHeight w:val="504"/>
        </w:trPr>
        <w:tc>
          <w:tcPr>
            <w:tcW w:w="1933" w:type="dxa"/>
            <w:shd w:val="clear" w:color="auto" w:fill="B6DDE8" w:themeFill="accent5" w:themeFillTint="66"/>
          </w:tcPr>
          <w:p w:rsidR="007D5D13" w:rsidRPr="00403D5C" w:rsidRDefault="007D5D13" w:rsidP="00F35580">
            <w:pPr>
              <w:pStyle w:val="NormalIndent"/>
              <w:ind w:left="0"/>
              <w:rPr>
                <w:rFonts w:asciiTheme="minorHAnsi" w:hAnsiTheme="minorHAnsi" w:cstheme="minorHAnsi"/>
                <w:b/>
                <w:bCs/>
                <w:sz w:val="22"/>
                <w:szCs w:val="22"/>
              </w:rPr>
            </w:pPr>
          </w:p>
          <w:p w:rsidR="007D5D13" w:rsidRPr="00403D5C" w:rsidRDefault="007D5D13" w:rsidP="00F35580">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7D5D13" w:rsidRPr="00403D5C" w:rsidRDefault="007D5D13" w:rsidP="00F35580">
            <w:pPr>
              <w:pStyle w:val="NormalIndent"/>
              <w:ind w:left="0"/>
              <w:rPr>
                <w:rFonts w:asciiTheme="minorHAnsi" w:hAnsiTheme="minorHAnsi" w:cstheme="minorHAnsi"/>
                <w:b/>
                <w:bCs/>
                <w:sz w:val="22"/>
                <w:szCs w:val="22"/>
              </w:rPr>
            </w:pPr>
          </w:p>
        </w:tc>
        <w:tc>
          <w:tcPr>
            <w:tcW w:w="6887" w:type="dxa"/>
            <w:gridSpan w:val="3"/>
          </w:tcPr>
          <w:p w:rsidR="007D5D13" w:rsidRPr="00403D5C" w:rsidRDefault="007D5D13" w:rsidP="00F35580">
            <w:pPr>
              <w:pStyle w:val="NormalIndent"/>
              <w:ind w:left="0"/>
              <w:rPr>
                <w:rFonts w:asciiTheme="minorHAnsi" w:hAnsiTheme="minorHAnsi" w:cstheme="minorHAnsi"/>
                <w:sz w:val="22"/>
                <w:szCs w:val="22"/>
              </w:rPr>
            </w:pPr>
          </w:p>
          <w:p w:rsidR="007D5D13" w:rsidRPr="00403D5C" w:rsidRDefault="007D5D13" w:rsidP="00F35580">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256681" w:rsidRPr="00403D5C">
        <w:trPr>
          <w:trHeight w:val="504"/>
        </w:trPr>
        <w:tc>
          <w:tcPr>
            <w:tcW w:w="1933"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256681" w:rsidRPr="00403D5C" w:rsidRDefault="00256681" w:rsidP="009E3B7F">
            <w:pPr>
              <w:pStyle w:val="NormalIndent"/>
              <w:ind w:left="0"/>
              <w:rPr>
                <w:rFonts w:asciiTheme="minorHAnsi" w:hAnsiTheme="minorHAnsi" w:cstheme="minorHAnsi"/>
                <w:sz w:val="22"/>
                <w:szCs w:val="22"/>
              </w:rPr>
            </w:pPr>
          </w:p>
        </w:tc>
        <w:tc>
          <w:tcPr>
            <w:tcW w:w="1192" w:type="dxa"/>
            <w:vAlign w:val="center"/>
          </w:tcPr>
          <w:p w:rsidR="00256681" w:rsidRPr="00403D5C" w:rsidRDefault="00A9392F" w:rsidP="00A9392F">
            <w:pPr>
              <w:autoSpaceDE w:val="0"/>
              <w:autoSpaceDN w:val="0"/>
              <w:adjustRightInd w:val="0"/>
              <w:spacing w:after="0" w:line="240" w:lineRule="auto"/>
              <w:rPr>
                <w:rFonts w:cstheme="minorHAnsi"/>
              </w:rPr>
            </w:pPr>
            <w:r w:rsidRPr="00403D5C">
              <w:rPr>
                <w:rFonts w:cstheme="minorHAnsi"/>
              </w:rPr>
              <w:t>2.2.2</w:t>
            </w:r>
          </w:p>
        </w:tc>
        <w:tc>
          <w:tcPr>
            <w:tcW w:w="835"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256681" w:rsidRPr="00403D5C" w:rsidRDefault="00256681" w:rsidP="009E3B7F">
            <w:pPr>
              <w:pStyle w:val="NormalIndent"/>
              <w:ind w:left="0"/>
              <w:rPr>
                <w:rFonts w:asciiTheme="minorHAnsi" w:hAnsiTheme="minorHAnsi" w:cstheme="minorHAnsi"/>
                <w:sz w:val="22"/>
                <w:szCs w:val="22"/>
              </w:rPr>
            </w:pPr>
            <w:commentRangeStart w:id="662"/>
            <w:r w:rsidRPr="00403D5C">
              <w:rPr>
                <w:rFonts w:asciiTheme="minorHAnsi" w:hAnsiTheme="minorHAnsi" w:cstheme="minorHAnsi"/>
                <w:sz w:val="22"/>
                <w:szCs w:val="22"/>
              </w:rPr>
              <w:t>Configure custom incident management workflows in TSRM</w:t>
            </w:r>
            <w:commentRangeEnd w:id="662"/>
            <w:r w:rsidR="00F16475">
              <w:rPr>
                <w:rStyle w:val="CommentReference"/>
                <w:rFonts w:asciiTheme="minorHAnsi" w:eastAsiaTheme="minorHAnsi" w:hAnsiTheme="minorHAnsi" w:cstheme="minorBidi"/>
                <w:noProof w:val="0"/>
                <w:vanish/>
              </w:rPr>
              <w:commentReference w:id="662"/>
            </w:r>
          </w:p>
        </w:tc>
      </w:tr>
      <w:tr w:rsidR="00256681" w:rsidRPr="00403D5C">
        <w:trPr>
          <w:trHeight w:val="504"/>
        </w:trPr>
        <w:tc>
          <w:tcPr>
            <w:tcW w:w="1933"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256681" w:rsidRPr="00403D5C" w:rsidRDefault="00256681" w:rsidP="009E3B7F">
            <w:pPr>
              <w:pStyle w:val="NormalIndent"/>
              <w:ind w:left="0"/>
              <w:rPr>
                <w:rFonts w:asciiTheme="minorHAnsi" w:hAnsiTheme="minorHAnsi" w:cstheme="minorHAnsi"/>
                <w:b/>
                <w:bCs/>
                <w:sz w:val="22"/>
                <w:szCs w:val="22"/>
              </w:rPr>
            </w:pPr>
          </w:p>
        </w:tc>
        <w:tc>
          <w:tcPr>
            <w:tcW w:w="1192" w:type="dxa"/>
            <w:vAlign w:val="center"/>
          </w:tcPr>
          <w:p w:rsidR="00256681" w:rsidRPr="00403D5C" w:rsidRDefault="00256681" w:rsidP="009E3B7F">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30</w:t>
            </w:r>
          </w:p>
        </w:tc>
        <w:tc>
          <w:tcPr>
            <w:tcW w:w="835" w:type="dxa"/>
            <w:shd w:val="clear" w:color="auto" w:fill="B6DDE8"/>
            <w:vAlign w:val="center"/>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256681" w:rsidRPr="00403D5C" w:rsidRDefault="004566F1" w:rsidP="009E3B7F">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EB2725">
            <w:pPr>
              <w:pStyle w:val="NormalIndent"/>
              <w:numPr>
                <w:ilvl w:val="0"/>
                <w:numId w:val="17"/>
                <w:numberingChange w:id="663"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Creating roles, person and group record for Work flow</w:t>
            </w:r>
          </w:p>
          <w:p w:rsidR="00256681" w:rsidRPr="00403D5C" w:rsidRDefault="00256681" w:rsidP="00EB2725">
            <w:pPr>
              <w:pStyle w:val="NormalIndent"/>
              <w:numPr>
                <w:ilvl w:val="0"/>
                <w:numId w:val="17"/>
                <w:numberingChange w:id="664"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Creating Communication Templates</w:t>
            </w:r>
          </w:p>
          <w:p w:rsidR="00256681" w:rsidRPr="00403D5C" w:rsidRDefault="00256681" w:rsidP="00EB2725">
            <w:pPr>
              <w:pStyle w:val="NormalIndent"/>
              <w:numPr>
                <w:ilvl w:val="0"/>
                <w:numId w:val="17"/>
                <w:numberingChange w:id="665"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Creating Actions and escalations</w:t>
            </w:r>
          </w:p>
          <w:p w:rsidR="00256681" w:rsidRPr="00403D5C" w:rsidRDefault="00256681" w:rsidP="00EB2725">
            <w:pPr>
              <w:pStyle w:val="NormalIndent"/>
              <w:numPr>
                <w:ilvl w:val="0"/>
                <w:numId w:val="17"/>
                <w:numberingChange w:id="666"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Build Work Flow</w:t>
            </w:r>
          </w:p>
          <w:p w:rsidR="00256681" w:rsidRPr="00403D5C" w:rsidRDefault="00256681" w:rsidP="00EB2725">
            <w:pPr>
              <w:pStyle w:val="NormalIndent"/>
              <w:numPr>
                <w:ilvl w:val="0"/>
                <w:numId w:val="17"/>
                <w:numberingChange w:id="667" w:author="Mark Jewiss" w:date="2010-03-18T19:52:00Z" w:original="%1:5:0:."/>
              </w:numPr>
              <w:rPr>
                <w:rFonts w:asciiTheme="minorHAnsi" w:hAnsiTheme="minorHAnsi" w:cstheme="minorHAnsi"/>
                <w:sz w:val="22"/>
                <w:szCs w:val="22"/>
              </w:rPr>
            </w:pPr>
            <w:r w:rsidRPr="00403D5C">
              <w:rPr>
                <w:rFonts w:asciiTheme="minorHAnsi" w:hAnsiTheme="minorHAnsi" w:cstheme="minorHAnsi"/>
                <w:sz w:val="22"/>
                <w:szCs w:val="22"/>
              </w:rPr>
              <w:t>Testing Work Flow</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256681" w:rsidRPr="00403D5C" w:rsidRDefault="00C510A4" w:rsidP="00AA15C2">
            <w:pPr>
              <w:pStyle w:val="NormalIndent"/>
              <w:numPr>
                <w:ilvl w:val="0"/>
                <w:numId w:val="85"/>
                <w:numberingChange w:id="668"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 xml:space="preserve">Configuration of custom incident management workflows created as shown in HLD. </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EB2725">
            <w:pPr>
              <w:pStyle w:val="NormalIndent"/>
              <w:numPr>
                <w:ilvl w:val="0"/>
                <w:numId w:val="18"/>
                <w:numberingChange w:id="669"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Work flow application operating successfully</w:t>
            </w:r>
          </w:p>
          <w:p w:rsidR="00256681" w:rsidRPr="00403D5C" w:rsidRDefault="00256681" w:rsidP="00EB2725">
            <w:pPr>
              <w:pStyle w:val="NormalIndent"/>
              <w:numPr>
                <w:ilvl w:val="0"/>
                <w:numId w:val="18"/>
                <w:numberingChange w:id="670"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Mail server is configured by Mobilink</w:t>
            </w:r>
          </w:p>
          <w:p w:rsidR="00256681" w:rsidRPr="00403D5C" w:rsidRDefault="00256681" w:rsidP="00EB2725">
            <w:pPr>
              <w:pStyle w:val="NormalIndent"/>
              <w:numPr>
                <w:ilvl w:val="0"/>
                <w:numId w:val="18"/>
                <w:numberingChange w:id="671"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All email accounts are created by mobilink</w:t>
            </w:r>
          </w:p>
          <w:p w:rsidR="00256681" w:rsidRPr="00403D5C" w:rsidRDefault="00256681" w:rsidP="00EB2725">
            <w:pPr>
              <w:pStyle w:val="NormalIndent"/>
              <w:numPr>
                <w:ilvl w:val="0"/>
                <w:numId w:val="18"/>
                <w:numberingChange w:id="672" w:author="Mark Jewiss" w:date="2010-03-18T19:52:00Z" w:original="%1:4:0:."/>
              </w:numPr>
              <w:rPr>
                <w:rFonts w:asciiTheme="minorHAnsi" w:hAnsiTheme="minorHAnsi" w:cstheme="minorHAnsi"/>
                <w:sz w:val="22"/>
                <w:szCs w:val="22"/>
              </w:rPr>
            </w:pPr>
            <w:r w:rsidRPr="00403D5C">
              <w:rPr>
                <w:rFonts w:asciiTheme="minorHAnsi" w:hAnsiTheme="minorHAnsi" w:cstheme="minorHAnsi"/>
                <w:sz w:val="22"/>
                <w:szCs w:val="22"/>
              </w:rPr>
              <w:t>Work flow process documentation is available from Mobilink</w:t>
            </w:r>
          </w:p>
        </w:tc>
      </w:tr>
      <w:tr w:rsidR="00256681" w:rsidRPr="00403D5C">
        <w:trPr>
          <w:trHeight w:val="504"/>
        </w:trPr>
        <w:tc>
          <w:tcPr>
            <w:tcW w:w="1933" w:type="dxa"/>
            <w:shd w:val="clear" w:color="auto" w:fill="B6DDE8"/>
          </w:tcPr>
          <w:p w:rsidR="00256681" w:rsidRPr="00403D5C" w:rsidRDefault="00256681" w:rsidP="009E3B7F">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256681" w:rsidRPr="00403D5C" w:rsidRDefault="00256681" w:rsidP="009E3B7F">
            <w:pPr>
              <w:pStyle w:val="NormalIndent"/>
              <w:ind w:left="0"/>
              <w:rPr>
                <w:rFonts w:asciiTheme="minorHAnsi" w:hAnsiTheme="minorHAnsi" w:cstheme="minorHAnsi"/>
                <w:b/>
                <w:bCs/>
                <w:sz w:val="22"/>
                <w:szCs w:val="22"/>
              </w:rPr>
            </w:pPr>
          </w:p>
        </w:tc>
        <w:tc>
          <w:tcPr>
            <w:tcW w:w="6887" w:type="dxa"/>
            <w:gridSpan w:val="3"/>
          </w:tcPr>
          <w:p w:rsidR="00256681" w:rsidRPr="00403D5C" w:rsidRDefault="00256681" w:rsidP="009E3B7F">
            <w:pPr>
              <w:pStyle w:val="NormalIndent"/>
              <w:ind w:left="360"/>
              <w:rPr>
                <w:rFonts w:asciiTheme="minorHAnsi" w:hAnsiTheme="minorHAnsi" w:cstheme="minorHAnsi"/>
                <w:sz w:val="22"/>
                <w:szCs w:val="22"/>
              </w:rPr>
            </w:pPr>
          </w:p>
        </w:tc>
      </w:tr>
    </w:tbl>
    <w:p w:rsidR="007D5D13" w:rsidRPr="00403D5C" w:rsidRDefault="007D5D1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C510A4" w:rsidRPr="00403D5C">
        <w:trPr>
          <w:trHeight w:val="504"/>
        </w:trPr>
        <w:tc>
          <w:tcPr>
            <w:tcW w:w="1933" w:type="dxa"/>
            <w:shd w:val="clear" w:color="auto" w:fill="B6DDE8"/>
            <w:vAlign w:val="center"/>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C510A4" w:rsidRPr="00403D5C" w:rsidRDefault="00C510A4" w:rsidP="007641BB">
            <w:pPr>
              <w:pStyle w:val="NormalIndent"/>
              <w:ind w:left="0"/>
              <w:rPr>
                <w:rFonts w:asciiTheme="minorHAnsi" w:hAnsiTheme="minorHAnsi" w:cstheme="minorHAnsi"/>
                <w:sz w:val="22"/>
                <w:szCs w:val="22"/>
              </w:rPr>
            </w:pPr>
          </w:p>
        </w:tc>
        <w:tc>
          <w:tcPr>
            <w:tcW w:w="1192" w:type="dxa"/>
            <w:vAlign w:val="center"/>
          </w:tcPr>
          <w:p w:rsidR="00C510A4" w:rsidRPr="00403D5C" w:rsidRDefault="00A9392F" w:rsidP="00A9392F">
            <w:pPr>
              <w:autoSpaceDE w:val="0"/>
              <w:autoSpaceDN w:val="0"/>
              <w:adjustRightInd w:val="0"/>
              <w:spacing w:after="0" w:line="240" w:lineRule="auto"/>
              <w:rPr>
                <w:rFonts w:cstheme="minorHAnsi"/>
              </w:rPr>
            </w:pPr>
            <w:r w:rsidRPr="00403D5C">
              <w:rPr>
                <w:rFonts w:cstheme="minorHAnsi"/>
              </w:rPr>
              <w:t>2.2.3</w:t>
            </w:r>
          </w:p>
        </w:tc>
        <w:tc>
          <w:tcPr>
            <w:tcW w:w="835" w:type="dxa"/>
            <w:shd w:val="clear" w:color="auto" w:fill="B6DDE8"/>
            <w:vAlign w:val="center"/>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C510A4" w:rsidRPr="00403D5C" w:rsidRDefault="00C510A4" w:rsidP="007641B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TSRM Active Directory Integration</w:t>
            </w:r>
          </w:p>
        </w:tc>
      </w:tr>
      <w:tr w:rsidR="00C510A4" w:rsidRPr="00403D5C">
        <w:trPr>
          <w:trHeight w:val="504"/>
        </w:trPr>
        <w:tc>
          <w:tcPr>
            <w:tcW w:w="1933" w:type="dxa"/>
            <w:shd w:val="clear" w:color="auto" w:fill="B6DDE8"/>
            <w:vAlign w:val="center"/>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C510A4" w:rsidRPr="00403D5C" w:rsidRDefault="00C510A4" w:rsidP="007641BB">
            <w:pPr>
              <w:pStyle w:val="NormalIndent"/>
              <w:ind w:left="0"/>
              <w:rPr>
                <w:rFonts w:asciiTheme="minorHAnsi" w:hAnsiTheme="minorHAnsi" w:cstheme="minorHAnsi"/>
                <w:b/>
                <w:bCs/>
                <w:sz w:val="22"/>
                <w:szCs w:val="22"/>
              </w:rPr>
            </w:pPr>
          </w:p>
        </w:tc>
        <w:tc>
          <w:tcPr>
            <w:tcW w:w="1192" w:type="dxa"/>
            <w:vAlign w:val="center"/>
          </w:tcPr>
          <w:p w:rsidR="00C510A4" w:rsidRPr="00403D5C" w:rsidRDefault="00DC7173" w:rsidP="007641BB">
            <w:pPr>
              <w:pStyle w:val="NormalIndent"/>
              <w:ind w:left="0"/>
              <w:rPr>
                <w:rFonts w:asciiTheme="minorHAnsi" w:hAnsiTheme="minorHAnsi" w:cstheme="minorHAnsi"/>
                <w:sz w:val="22"/>
                <w:szCs w:val="22"/>
              </w:rPr>
            </w:pPr>
            <w:commentRangeStart w:id="673"/>
            <w:r w:rsidRPr="00403D5C">
              <w:rPr>
                <w:rFonts w:asciiTheme="minorHAnsi" w:hAnsiTheme="minorHAnsi" w:cstheme="minorHAnsi"/>
                <w:sz w:val="22"/>
                <w:szCs w:val="22"/>
              </w:rPr>
              <w:t>20</w:t>
            </w:r>
            <w:commentRangeEnd w:id="673"/>
            <w:r w:rsidR="00F16475">
              <w:rPr>
                <w:rStyle w:val="CommentReference"/>
                <w:rFonts w:asciiTheme="minorHAnsi" w:eastAsiaTheme="minorHAnsi" w:hAnsiTheme="minorHAnsi" w:cstheme="minorBidi"/>
                <w:noProof w:val="0"/>
                <w:vanish/>
              </w:rPr>
              <w:commentReference w:id="673"/>
            </w:r>
          </w:p>
        </w:tc>
        <w:tc>
          <w:tcPr>
            <w:tcW w:w="835" w:type="dxa"/>
            <w:shd w:val="clear" w:color="auto" w:fill="B6DDE8"/>
            <w:vAlign w:val="center"/>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C510A4" w:rsidRPr="00403D5C" w:rsidRDefault="00C510A4" w:rsidP="007641B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In Plan</w:t>
            </w:r>
          </w:p>
        </w:tc>
      </w:tr>
      <w:tr w:rsidR="00C510A4" w:rsidRPr="00403D5C">
        <w:trPr>
          <w:trHeight w:val="504"/>
        </w:trPr>
        <w:tc>
          <w:tcPr>
            <w:tcW w:w="1933" w:type="dxa"/>
            <w:shd w:val="clear" w:color="auto" w:fill="B6DDE8"/>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C510A4">
            <w:pPr>
              <w:pStyle w:val="NormalIndent"/>
              <w:ind w:left="720"/>
              <w:rPr>
                <w:rFonts w:asciiTheme="minorHAnsi" w:hAnsiTheme="minorHAnsi" w:cstheme="minorHAnsi"/>
                <w:sz w:val="22"/>
                <w:szCs w:val="22"/>
              </w:rPr>
            </w:pPr>
          </w:p>
          <w:p w:rsidR="00C510A4" w:rsidRPr="00403D5C" w:rsidRDefault="00C510A4" w:rsidP="00AA15C2">
            <w:pPr>
              <w:pStyle w:val="NormalIndent"/>
              <w:numPr>
                <w:ilvl w:val="0"/>
                <w:numId w:val="88"/>
                <w:numberingChange w:id="674"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Configure TSRM for user authenticaton via Active Directory.</w:t>
            </w:r>
          </w:p>
          <w:p w:rsidR="00C510A4" w:rsidRPr="00403D5C" w:rsidRDefault="00C510A4" w:rsidP="00C510A4">
            <w:pPr>
              <w:pStyle w:val="NormalIndent"/>
              <w:ind w:left="1210"/>
              <w:rPr>
                <w:rFonts w:asciiTheme="minorHAnsi" w:hAnsiTheme="minorHAnsi" w:cstheme="minorHAnsi"/>
                <w:sz w:val="22"/>
                <w:szCs w:val="22"/>
              </w:rPr>
            </w:pPr>
          </w:p>
        </w:tc>
      </w:tr>
      <w:tr w:rsidR="00C510A4" w:rsidRPr="00403D5C">
        <w:trPr>
          <w:trHeight w:val="504"/>
        </w:trPr>
        <w:tc>
          <w:tcPr>
            <w:tcW w:w="1933" w:type="dxa"/>
            <w:shd w:val="clear" w:color="auto" w:fill="B6DDE8"/>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C510A4" w:rsidRPr="00403D5C" w:rsidRDefault="00C510A4" w:rsidP="00AA15C2">
            <w:pPr>
              <w:pStyle w:val="NormalIndent"/>
              <w:numPr>
                <w:ilvl w:val="0"/>
                <w:numId w:val="87"/>
                <w:numberingChange w:id="675"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 xml:space="preserve">Users to be able to authenticate via LDAP </w:t>
            </w:r>
          </w:p>
        </w:tc>
      </w:tr>
      <w:tr w:rsidR="00C510A4" w:rsidRPr="00403D5C">
        <w:trPr>
          <w:trHeight w:val="504"/>
        </w:trPr>
        <w:tc>
          <w:tcPr>
            <w:tcW w:w="1933" w:type="dxa"/>
            <w:shd w:val="clear" w:color="auto" w:fill="B6DDE8"/>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C510A4">
            <w:pPr>
              <w:pStyle w:val="NormalIndent"/>
              <w:ind w:left="720"/>
              <w:rPr>
                <w:rFonts w:asciiTheme="minorHAnsi" w:hAnsiTheme="minorHAnsi" w:cstheme="minorHAnsi"/>
                <w:sz w:val="22"/>
                <w:szCs w:val="22"/>
              </w:rPr>
            </w:pPr>
          </w:p>
          <w:p w:rsidR="00C510A4" w:rsidRPr="00403D5C" w:rsidRDefault="00C510A4" w:rsidP="00AA15C2">
            <w:pPr>
              <w:pStyle w:val="NormalIndent"/>
              <w:numPr>
                <w:ilvl w:val="0"/>
                <w:numId w:val="86"/>
                <w:numberingChange w:id="676"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LDap settings provided by Mobilink.</w:t>
            </w:r>
          </w:p>
        </w:tc>
      </w:tr>
      <w:tr w:rsidR="00C510A4" w:rsidRPr="00403D5C">
        <w:trPr>
          <w:trHeight w:val="504"/>
        </w:trPr>
        <w:tc>
          <w:tcPr>
            <w:tcW w:w="1933" w:type="dxa"/>
            <w:shd w:val="clear" w:color="auto" w:fill="B6DDE8"/>
          </w:tcPr>
          <w:p w:rsidR="00C510A4" w:rsidRPr="00403D5C" w:rsidRDefault="00C510A4" w:rsidP="007641BB">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C510A4" w:rsidRPr="00403D5C" w:rsidRDefault="00C510A4" w:rsidP="007641BB">
            <w:pPr>
              <w:pStyle w:val="NormalIndent"/>
              <w:ind w:left="0"/>
              <w:rPr>
                <w:rFonts w:asciiTheme="minorHAnsi" w:hAnsiTheme="minorHAnsi" w:cstheme="minorHAnsi"/>
                <w:b/>
                <w:bCs/>
                <w:sz w:val="22"/>
                <w:szCs w:val="22"/>
              </w:rPr>
            </w:pPr>
          </w:p>
        </w:tc>
        <w:tc>
          <w:tcPr>
            <w:tcW w:w="6887" w:type="dxa"/>
            <w:gridSpan w:val="3"/>
          </w:tcPr>
          <w:p w:rsidR="00C510A4" w:rsidRPr="00403D5C" w:rsidRDefault="00C510A4" w:rsidP="007641BB">
            <w:pPr>
              <w:pStyle w:val="NormalIndent"/>
              <w:ind w:left="360"/>
              <w:rPr>
                <w:rFonts w:asciiTheme="minorHAnsi" w:hAnsiTheme="minorHAnsi" w:cstheme="minorHAnsi"/>
                <w:sz w:val="22"/>
                <w:szCs w:val="22"/>
              </w:rPr>
            </w:pPr>
          </w:p>
        </w:tc>
      </w:tr>
    </w:tbl>
    <w:p w:rsidR="00C510A4" w:rsidRPr="00403D5C" w:rsidRDefault="00C510A4" w:rsidP="00E4337D">
      <w:pPr>
        <w:autoSpaceDE w:val="0"/>
        <w:autoSpaceDN w:val="0"/>
        <w:adjustRightInd w:val="0"/>
        <w:spacing w:after="0" w:line="240" w:lineRule="auto"/>
        <w:rPr>
          <w:rFonts w:cstheme="minorHAnsi"/>
        </w:rPr>
      </w:pPr>
    </w:p>
    <w:p w:rsidR="00F81083" w:rsidRPr="00403D5C" w:rsidRDefault="00F81083" w:rsidP="00E4337D">
      <w:pPr>
        <w:autoSpaceDE w:val="0"/>
        <w:autoSpaceDN w:val="0"/>
        <w:adjustRightInd w:val="0"/>
        <w:spacing w:after="0" w:line="240" w:lineRule="auto"/>
        <w:rPr>
          <w:rFonts w:cstheme="minorHAnsi"/>
        </w:rPr>
      </w:pPr>
    </w:p>
    <w:p w:rsidR="00F81083" w:rsidRPr="00403D5C" w:rsidRDefault="00F81083" w:rsidP="00F81083">
      <w:pPr>
        <w:pStyle w:val="Heading3"/>
        <w:rPr>
          <w:rFonts w:asciiTheme="minorHAnsi" w:hAnsiTheme="minorHAnsi" w:cstheme="minorHAnsi"/>
        </w:rPr>
      </w:pPr>
      <w:bookmarkStart w:id="677" w:name="_Toc256598886"/>
      <w:r w:rsidRPr="00403D5C">
        <w:rPr>
          <w:rFonts w:asciiTheme="minorHAnsi" w:hAnsiTheme="minorHAnsi" w:cstheme="minorHAnsi"/>
        </w:rPr>
        <w:t>Out of Scope</w:t>
      </w:r>
      <w:bookmarkEnd w:id="677"/>
    </w:p>
    <w:p w:rsidR="00F81083" w:rsidRPr="00403D5C" w:rsidRDefault="00F81083" w:rsidP="00E4337D">
      <w:pPr>
        <w:autoSpaceDE w:val="0"/>
        <w:autoSpaceDN w:val="0"/>
        <w:adjustRightInd w:val="0"/>
        <w:spacing w:after="0" w:line="240" w:lineRule="auto"/>
        <w:rPr>
          <w:rFonts w:cstheme="minorHAnsi"/>
        </w:rPr>
      </w:pPr>
    </w:p>
    <w:p w:rsidR="00F81083" w:rsidRPr="00403D5C" w:rsidRDefault="00F8108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F81083" w:rsidRPr="00403D5C">
        <w:trPr>
          <w:trHeight w:val="504"/>
        </w:trPr>
        <w:tc>
          <w:tcPr>
            <w:tcW w:w="1933" w:type="dxa"/>
            <w:shd w:val="clear" w:color="auto" w:fill="B6DDE8"/>
            <w:vAlign w:val="center"/>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F81083" w:rsidRPr="00403D5C" w:rsidRDefault="00F81083" w:rsidP="00CE57E5">
            <w:pPr>
              <w:pStyle w:val="NormalIndent"/>
              <w:ind w:left="0"/>
              <w:rPr>
                <w:rFonts w:asciiTheme="minorHAnsi" w:hAnsiTheme="minorHAnsi" w:cstheme="minorHAnsi"/>
                <w:sz w:val="22"/>
                <w:szCs w:val="22"/>
              </w:rPr>
            </w:pPr>
          </w:p>
        </w:tc>
        <w:tc>
          <w:tcPr>
            <w:tcW w:w="1192" w:type="dxa"/>
            <w:vAlign w:val="center"/>
          </w:tcPr>
          <w:p w:rsidR="00F81083" w:rsidRPr="00403D5C" w:rsidRDefault="00F81083" w:rsidP="00CE57E5">
            <w:pPr>
              <w:autoSpaceDE w:val="0"/>
              <w:autoSpaceDN w:val="0"/>
              <w:adjustRightInd w:val="0"/>
              <w:spacing w:after="0" w:line="240" w:lineRule="auto"/>
              <w:rPr>
                <w:rFonts w:cstheme="minorHAnsi"/>
              </w:rPr>
            </w:pPr>
            <w:r w:rsidRPr="00403D5C">
              <w:rPr>
                <w:rFonts w:cstheme="minorHAnsi"/>
              </w:rPr>
              <w:t>3.</w:t>
            </w:r>
            <w:r w:rsidR="001B0CDB" w:rsidRPr="00403D5C">
              <w:rPr>
                <w:rFonts w:cstheme="minorHAnsi"/>
              </w:rPr>
              <w:t>1</w:t>
            </w:r>
          </w:p>
        </w:tc>
        <w:tc>
          <w:tcPr>
            <w:tcW w:w="835" w:type="dxa"/>
            <w:shd w:val="clear" w:color="auto" w:fill="B6DDE8"/>
            <w:vAlign w:val="center"/>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F81083" w:rsidRPr="00403D5C" w:rsidRDefault="00F81083"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Send SMS from TSRM and give functionality to change STATUS of TICKETS</w:t>
            </w:r>
            <w:r w:rsidR="001B0CDB" w:rsidRPr="00403D5C">
              <w:rPr>
                <w:rFonts w:asciiTheme="minorHAnsi" w:hAnsiTheme="minorHAnsi" w:cstheme="minorHAnsi"/>
                <w:sz w:val="22"/>
                <w:szCs w:val="22"/>
              </w:rPr>
              <w:t xml:space="preserve"> by SMS</w:t>
            </w:r>
          </w:p>
        </w:tc>
      </w:tr>
      <w:tr w:rsidR="00F81083" w:rsidRPr="00403D5C">
        <w:trPr>
          <w:trHeight w:val="504"/>
        </w:trPr>
        <w:tc>
          <w:tcPr>
            <w:tcW w:w="1933" w:type="dxa"/>
            <w:shd w:val="clear" w:color="auto" w:fill="B6DDE8"/>
            <w:vAlign w:val="center"/>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F81083" w:rsidRPr="00403D5C" w:rsidRDefault="00F81083" w:rsidP="00CE57E5">
            <w:pPr>
              <w:pStyle w:val="NormalIndent"/>
              <w:ind w:left="0"/>
              <w:rPr>
                <w:rFonts w:asciiTheme="minorHAnsi" w:hAnsiTheme="minorHAnsi" w:cstheme="minorHAnsi"/>
                <w:b/>
                <w:bCs/>
                <w:sz w:val="22"/>
                <w:szCs w:val="22"/>
              </w:rPr>
            </w:pPr>
          </w:p>
        </w:tc>
        <w:tc>
          <w:tcPr>
            <w:tcW w:w="1192" w:type="dxa"/>
            <w:vAlign w:val="center"/>
          </w:tcPr>
          <w:p w:rsidR="00F81083" w:rsidRPr="00403D5C" w:rsidRDefault="00F81083" w:rsidP="00CE57E5">
            <w:pPr>
              <w:pStyle w:val="NormalIndent"/>
              <w:ind w:left="0"/>
              <w:rPr>
                <w:rFonts w:asciiTheme="minorHAnsi" w:hAnsiTheme="minorHAnsi" w:cstheme="minorHAnsi"/>
                <w:sz w:val="22"/>
                <w:szCs w:val="22"/>
              </w:rPr>
            </w:pPr>
          </w:p>
        </w:tc>
        <w:tc>
          <w:tcPr>
            <w:tcW w:w="835" w:type="dxa"/>
            <w:shd w:val="clear" w:color="auto" w:fill="B6DDE8"/>
            <w:vAlign w:val="center"/>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F81083" w:rsidRPr="00403D5C" w:rsidRDefault="00F81083"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Out of Scope</w:t>
            </w:r>
          </w:p>
        </w:tc>
      </w:tr>
      <w:tr w:rsidR="00F81083" w:rsidRPr="00403D5C">
        <w:trPr>
          <w:trHeight w:val="504"/>
        </w:trPr>
        <w:tc>
          <w:tcPr>
            <w:tcW w:w="1933" w:type="dxa"/>
            <w:shd w:val="clear" w:color="auto" w:fill="B6DDE8"/>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F81083" w:rsidRPr="00403D5C" w:rsidRDefault="00F81083" w:rsidP="00CE57E5">
            <w:pPr>
              <w:pStyle w:val="NormalIndent"/>
              <w:ind w:left="0"/>
              <w:rPr>
                <w:rFonts w:asciiTheme="minorHAnsi" w:hAnsiTheme="minorHAnsi" w:cstheme="minorHAnsi"/>
                <w:b/>
                <w:bCs/>
                <w:sz w:val="22"/>
                <w:szCs w:val="22"/>
              </w:rPr>
            </w:pPr>
          </w:p>
        </w:tc>
        <w:tc>
          <w:tcPr>
            <w:tcW w:w="6887" w:type="dxa"/>
            <w:gridSpan w:val="3"/>
          </w:tcPr>
          <w:p w:rsidR="00F81083" w:rsidRPr="00403D5C" w:rsidRDefault="001B0CDB" w:rsidP="001B0CD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Mobilink want to send SMS from TSRM</w:t>
            </w:r>
            <w:r w:rsidR="00CE57E5" w:rsidRPr="00403D5C">
              <w:rPr>
                <w:rFonts w:asciiTheme="minorHAnsi" w:hAnsiTheme="minorHAnsi" w:cstheme="minorHAnsi"/>
                <w:sz w:val="22"/>
                <w:szCs w:val="22"/>
              </w:rPr>
              <w:t>. Further they want to make changes to the Incident/Ticket via SMS</w:t>
            </w:r>
          </w:p>
        </w:tc>
      </w:tr>
      <w:tr w:rsidR="00F81083" w:rsidRPr="00403D5C">
        <w:trPr>
          <w:trHeight w:val="504"/>
        </w:trPr>
        <w:tc>
          <w:tcPr>
            <w:tcW w:w="1933" w:type="dxa"/>
            <w:shd w:val="clear" w:color="auto" w:fill="B6DDE8"/>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F81083" w:rsidRPr="00403D5C" w:rsidRDefault="00F81083" w:rsidP="001B0CDB">
            <w:pPr>
              <w:pStyle w:val="NormalIndent"/>
              <w:ind w:left="720"/>
              <w:rPr>
                <w:rFonts w:asciiTheme="minorHAnsi" w:hAnsiTheme="minorHAnsi" w:cstheme="minorHAnsi"/>
                <w:sz w:val="22"/>
                <w:szCs w:val="22"/>
              </w:rPr>
            </w:pPr>
          </w:p>
        </w:tc>
      </w:tr>
      <w:tr w:rsidR="00F81083" w:rsidRPr="00403D5C">
        <w:trPr>
          <w:trHeight w:val="504"/>
        </w:trPr>
        <w:tc>
          <w:tcPr>
            <w:tcW w:w="1933" w:type="dxa"/>
            <w:shd w:val="clear" w:color="auto" w:fill="B6DDE8"/>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F81083" w:rsidRPr="00403D5C" w:rsidRDefault="00F81083"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AA15C2">
            <w:pPr>
              <w:pStyle w:val="NormalIndent"/>
              <w:numPr>
                <w:ilvl w:val="0"/>
                <w:numId w:val="101"/>
                <w:numberingChange w:id="678" w:author="Mark Jewiss" w:date="2010-03-18T19:52:00Z" w:original="%1:1:0:."/>
              </w:numPr>
              <w:rPr>
                <w:rFonts w:asciiTheme="minorHAnsi" w:hAnsiTheme="minorHAnsi" w:cstheme="minorHAnsi"/>
                <w:sz w:val="22"/>
                <w:szCs w:val="22"/>
              </w:rPr>
            </w:pPr>
            <w:r w:rsidRPr="00403D5C">
              <w:rPr>
                <w:rFonts w:asciiTheme="minorHAnsi" w:hAnsiTheme="minorHAnsi" w:cstheme="minorHAnsi"/>
                <w:sz w:val="22"/>
                <w:szCs w:val="22"/>
              </w:rPr>
              <w:t>SMS is not supported in TSRM 7.2</w:t>
            </w:r>
          </w:p>
          <w:p w:rsidR="00F81083" w:rsidRPr="00403D5C" w:rsidRDefault="001B0CDB" w:rsidP="00AA15C2">
            <w:pPr>
              <w:pStyle w:val="NormalIndent"/>
              <w:numPr>
                <w:ilvl w:val="0"/>
                <w:numId w:val="101"/>
                <w:numberingChange w:id="679" w:author="Mark Jewiss" w:date="2010-03-18T19:52:00Z" w:original="%1:2:0:."/>
              </w:numPr>
              <w:rPr>
                <w:rFonts w:asciiTheme="minorHAnsi" w:hAnsiTheme="minorHAnsi" w:cstheme="minorHAnsi"/>
                <w:sz w:val="22"/>
                <w:szCs w:val="22"/>
              </w:rPr>
            </w:pPr>
            <w:r w:rsidRPr="00403D5C">
              <w:rPr>
                <w:rFonts w:asciiTheme="minorHAnsi" w:hAnsiTheme="minorHAnsi" w:cstheme="minorHAnsi"/>
                <w:sz w:val="22"/>
                <w:szCs w:val="22"/>
              </w:rPr>
              <w:t>Will need Integration to extermal system/aspplication to give this functionality.</w:t>
            </w:r>
          </w:p>
          <w:p w:rsidR="001B0CDB" w:rsidRPr="00403D5C" w:rsidRDefault="001B0CDB" w:rsidP="00AA15C2">
            <w:pPr>
              <w:pStyle w:val="NormalIndent"/>
              <w:numPr>
                <w:ilvl w:val="0"/>
                <w:numId w:val="101"/>
                <w:numberingChange w:id="680" w:author="Mark Jewiss" w:date="2010-03-18T19:52:00Z" w:original="%1:3:0:."/>
              </w:numPr>
              <w:rPr>
                <w:rFonts w:asciiTheme="minorHAnsi" w:hAnsiTheme="minorHAnsi" w:cstheme="minorHAnsi"/>
                <w:sz w:val="22"/>
                <w:szCs w:val="22"/>
              </w:rPr>
            </w:pPr>
            <w:r w:rsidRPr="00403D5C">
              <w:rPr>
                <w:rFonts w:asciiTheme="minorHAnsi" w:hAnsiTheme="minorHAnsi" w:cstheme="minorHAnsi"/>
                <w:sz w:val="22"/>
                <w:szCs w:val="22"/>
              </w:rPr>
              <w:t>Further releases of TSRM may include this functionality</w:t>
            </w:r>
          </w:p>
          <w:p w:rsidR="001B0CDB" w:rsidRPr="00403D5C" w:rsidRDefault="001B0CDB" w:rsidP="001B0CDB">
            <w:pPr>
              <w:pStyle w:val="NormalIndent"/>
              <w:ind w:left="0"/>
              <w:rPr>
                <w:rFonts w:asciiTheme="minorHAnsi" w:hAnsiTheme="minorHAnsi" w:cstheme="minorHAnsi"/>
                <w:sz w:val="22"/>
                <w:szCs w:val="22"/>
              </w:rPr>
            </w:pPr>
          </w:p>
        </w:tc>
      </w:tr>
      <w:tr w:rsidR="00F81083" w:rsidRPr="00403D5C">
        <w:trPr>
          <w:trHeight w:val="504"/>
        </w:trPr>
        <w:tc>
          <w:tcPr>
            <w:tcW w:w="1933" w:type="dxa"/>
            <w:shd w:val="clear" w:color="auto" w:fill="B6DDE8"/>
          </w:tcPr>
          <w:p w:rsidR="00F81083" w:rsidRPr="00403D5C" w:rsidRDefault="00F81083"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F81083" w:rsidRPr="00403D5C" w:rsidRDefault="00F81083" w:rsidP="00CE57E5">
            <w:pPr>
              <w:pStyle w:val="NormalIndent"/>
              <w:ind w:left="0"/>
              <w:rPr>
                <w:rFonts w:asciiTheme="minorHAnsi" w:hAnsiTheme="minorHAnsi" w:cstheme="minorHAnsi"/>
                <w:b/>
                <w:bCs/>
                <w:sz w:val="22"/>
                <w:szCs w:val="22"/>
              </w:rPr>
            </w:pPr>
          </w:p>
        </w:tc>
        <w:tc>
          <w:tcPr>
            <w:tcW w:w="6887" w:type="dxa"/>
            <w:gridSpan w:val="3"/>
          </w:tcPr>
          <w:p w:rsidR="00F81083" w:rsidRPr="00403D5C" w:rsidRDefault="00F81083" w:rsidP="001B0CDB">
            <w:pPr>
              <w:pStyle w:val="NormalIndent"/>
              <w:ind w:left="0"/>
              <w:rPr>
                <w:rFonts w:asciiTheme="minorHAnsi" w:hAnsiTheme="minorHAnsi" w:cstheme="minorHAnsi"/>
                <w:sz w:val="22"/>
                <w:szCs w:val="22"/>
              </w:rPr>
            </w:pPr>
          </w:p>
        </w:tc>
      </w:tr>
    </w:tbl>
    <w:p w:rsidR="00F81083" w:rsidRPr="00403D5C" w:rsidRDefault="00F81083" w:rsidP="00E4337D">
      <w:pPr>
        <w:autoSpaceDE w:val="0"/>
        <w:autoSpaceDN w:val="0"/>
        <w:adjustRightInd w:val="0"/>
        <w:spacing w:after="0" w:line="240" w:lineRule="auto"/>
        <w:rPr>
          <w:rFonts w:cstheme="minorHAnsi"/>
        </w:rPr>
      </w:pPr>
    </w:p>
    <w:p w:rsidR="001B0CDB" w:rsidRPr="00403D5C" w:rsidRDefault="001B0CDB" w:rsidP="00E4337D">
      <w:pPr>
        <w:autoSpaceDE w:val="0"/>
        <w:autoSpaceDN w:val="0"/>
        <w:adjustRightInd w:val="0"/>
        <w:spacing w:after="0" w:line="240" w:lineRule="auto"/>
        <w:rPr>
          <w:rFonts w:cstheme="minorHAnsi"/>
        </w:rPr>
      </w:pPr>
    </w:p>
    <w:p w:rsidR="001B0CDB" w:rsidRPr="00403D5C" w:rsidRDefault="001B0CDB" w:rsidP="00E4337D">
      <w:pPr>
        <w:autoSpaceDE w:val="0"/>
        <w:autoSpaceDN w:val="0"/>
        <w:adjustRightInd w:val="0"/>
        <w:spacing w:after="0" w:line="240" w:lineRule="auto"/>
        <w:rPr>
          <w:rFonts w:cstheme="minorHAnsi"/>
        </w:rPr>
      </w:pPr>
    </w:p>
    <w:p w:rsidR="00F81083" w:rsidRPr="00403D5C" w:rsidRDefault="00F8108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1B0CDB" w:rsidRPr="00403D5C">
        <w:trPr>
          <w:trHeight w:val="504"/>
        </w:trPr>
        <w:tc>
          <w:tcPr>
            <w:tcW w:w="1933"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1B0CDB" w:rsidRPr="00403D5C" w:rsidRDefault="001B0CDB" w:rsidP="00CE57E5">
            <w:pPr>
              <w:pStyle w:val="NormalIndent"/>
              <w:ind w:left="0"/>
              <w:rPr>
                <w:rFonts w:asciiTheme="minorHAnsi" w:hAnsiTheme="minorHAnsi" w:cstheme="minorHAnsi"/>
                <w:sz w:val="22"/>
                <w:szCs w:val="22"/>
              </w:rPr>
            </w:pPr>
          </w:p>
        </w:tc>
        <w:tc>
          <w:tcPr>
            <w:tcW w:w="1192" w:type="dxa"/>
            <w:vAlign w:val="center"/>
          </w:tcPr>
          <w:p w:rsidR="001B0CDB" w:rsidRPr="00403D5C" w:rsidRDefault="001B0CDB" w:rsidP="00CE57E5">
            <w:pPr>
              <w:autoSpaceDE w:val="0"/>
              <w:autoSpaceDN w:val="0"/>
              <w:adjustRightInd w:val="0"/>
              <w:spacing w:after="0" w:line="240" w:lineRule="auto"/>
              <w:rPr>
                <w:rFonts w:cstheme="minorHAnsi"/>
              </w:rPr>
            </w:pPr>
            <w:r w:rsidRPr="00403D5C">
              <w:rPr>
                <w:rFonts w:cstheme="minorHAnsi"/>
              </w:rPr>
              <w:t>3.2</w:t>
            </w:r>
          </w:p>
        </w:tc>
        <w:tc>
          <w:tcPr>
            <w:tcW w:w="835"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1B0CDB" w:rsidRPr="00403D5C" w:rsidRDefault="001B0CDB" w:rsidP="001B0CD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Re-format Communication Templates as HTML</w:t>
            </w:r>
          </w:p>
        </w:tc>
      </w:tr>
      <w:tr w:rsidR="001B0CDB" w:rsidRPr="00403D5C">
        <w:trPr>
          <w:trHeight w:val="504"/>
        </w:trPr>
        <w:tc>
          <w:tcPr>
            <w:tcW w:w="1933"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1B0CDB" w:rsidRPr="00403D5C" w:rsidRDefault="001B0CDB" w:rsidP="00CE57E5">
            <w:pPr>
              <w:pStyle w:val="NormalIndent"/>
              <w:ind w:left="0"/>
              <w:rPr>
                <w:rFonts w:asciiTheme="minorHAnsi" w:hAnsiTheme="minorHAnsi" w:cstheme="minorHAnsi"/>
                <w:b/>
                <w:bCs/>
                <w:sz w:val="22"/>
                <w:szCs w:val="22"/>
              </w:rPr>
            </w:pPr>
          </w:p>
        </w:tc>
        <w:tc>
          <w:tcPr>
            <w:tcW w:w="1192" w:type="dxa"/>
            <w:vAlign w:val="center"/>
          </w:tcPr>
          <w:p w:rsidR="001B0CDB" w:rsidRPr="00403D5C" w:rsidRDefault="001B0CDB"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3.3</w:t>
            </w:r>
          </w:p>
        </w:tc>
        <w:tc>
          <w:tcPr>
            <w:tcW w:w="835"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1B0CDB" w:rsidRPr="00403D5C" w:rsidRDefault="001B0CDB"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Out of Scope</w:t>
            </w: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CE57E5">
            <w:pPr>
              <w:pStyle w:val="NormalIndent"/>
              <w:ind w:left="1210"/>
              <w:rPr>
                <w:rFonts w:asciiTheme="minorHAnsi" w:hAnsiTheme="minorHAnsi" w:cstheme="minorHAnsi"/>
                <w:sz w:val="22"/>
                <w:szCs w:val="22"/>
              </w:rPr>
            </w:pP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1B0CDB" w:rsidRPr="00403D5C" w:rsidRDefault="001B0CDB" w:rsidP="00CE57E5">
            <w:pPr>
              <w:pStyle w:val="NormalIndent"/>
              <w:ind w:left="720"/>
              <w:rPr>
                <w:rFonts w:asciiTheme="minorHAnsi" w:hAnsiTheme="minorHAnsi" w:cstheme="minorHAnsi"/>
                <w:sz w:val="22"/>
                <w:szCs w:val="22"/>
              </w:rPr>
            </w:pP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1B0CD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Requires JAVA coding.</w:t>
            </w: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1B0CDB">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Finding Resources and Timeline to Project</w:t>
            </w:r>
          </w:p>
        </w:tc>
      </w:tr>
    </w:tbl>
    <w:p w:rsidR="00F81083" w:rsidRPr="00403D5C" w:rsidRDefault="00F81083" w:rsidP="00E4337D">
      <w:pPr>
        <w:autoSpaceDE w:val="0"/>
        <w:autoSpaceDN w:val="0"/>
        <w:adjustRightInd w:val="0"/>
        <w:spacing w:after="0" w:line="240" w:lineRule="auto"/>
        <w:rPr>
          <w:rFonts w:cstheme="minorHAnsi"/>
        </w:rPr>
      </w:pPr>
    </w:p>
    <w:tbl>
      <w:tblPr>
        <w:tblW w:w="8820"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57" w:type="dxa"/>
          <w:bottom w:w="57" w:type="dxa"/>
        </w:tblCellMar>
        <w:tblLook w:val="0000"/>
      </w:tblPr>
      <w:tblGrid>
        <w:gridCol w:w="1933"/>
        <w:gridCol w:w="1192"/>
        <w:gridCol w:w="835"/>
        <w:gridCol w:w="4860"/>
      </w:tblGrid>
      <w:tr w:rsidR="001B0CDB" w:rsidRPr="00403D5C">
        <w:trPr>
          <w:trHeight w:val="504"/>
        </w:trPr>
        <w:tc>
          <w:tcPr>
            <w:tcW w:w="1933"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Task ID</w:t>
            </w:r>
          </w:p>
          <w:p w:rsidR="001B0CDB" w:rsidRPr="00403D5C" w:rsidRDefault="001B0CDB" w:rsidP="00CE57E5">
            <w:pPr>
              <w:pStyle w:val="NormalIndent"/>
              <w:ind w:left="0"/>
              <w:rPr>
                <w:rFonts w:asciiTheme="minorHAnsi" w:hAnsiTheme="minorHAnsi" w:cstheme="minorHAnsi"/>
                <w:sz w:val="22"/>
                <w:szCs w:val="22"/>
              </w:rPr>
            </w:pPr>
          </w:p>
        </w:tc>
        <w:tc>
          <w:tcPr>
            <w:tcW w:w="1192" w:type="dxa"/>
            <w:vAlign w:val="center"/>
          </w:tcPr>
          <w:p w:rsidR="001B0CDB" w:rsidRPr="00403D5C" w:rsidRDefault="001B0CDB" w:rsidP="00CE57E5">
            <w:pPr>
              <w:autoSpaceDE w:val="0"/>
              <w:autoSpaceDN w:val="0"/>
              <w:adjustRightInd w:val="0"/>
              <w:spacing w:after="0" w:line="240" w:lineRule="auto"/>
              <w:rPr>
                <w:rFonts w:cstheme="minorHAnsi"/>
              </w:rPr>
            </w:pPr>
            <w:r w:rsidRPr="00403D5C">
              <w:rPr>
                <w:rFonts w:cstheme="minorHAnsi"/>
              </w:rPr>
              <w:t>3.4</w:t>
            </w:r>
          </w:p>
        </w:tc>
        <w:tc>
          <w:tcPr>
            <w:tcW w:w="835"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Title</w:t>
            </w:r>
          </w:p>
        </w:tc>
        <w:tc>
          <w:tcPr>
            <w:tcW w:w="4860" w:type="dxa"/>
            <w:vAlign w:val="center"/>
          </w:tcPr>
          <w:p w:rsidR="001B0CDB" w:rsidRPr="00403D5C" w:rsidRDefault="001B0CDB"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Report Data</w:t>
            </w:r>
          </w:p>
        </w:tc>
      </w:tr>
      <w:tr w:rsidR="001B0CDB" w:rsidRPr="00403D5C">
        <w:trPr>
          <w:trHeight w:val="504"/>
        </w:trPr>
        <w:tc>
          <w:tcPr>
            <w:tcW w:w="1933"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Effort (Man Days)</w:t>
            </w:r>
          </w:p>
          <w:p w:rsidR="001B0CDB" w:rsidRPr="00403D5C" w:rsidRDefault="001B0CDB" w:rsidP="00CE57E5">
            <w:pPr>
              <w:pStyle w:val="NormalIndent"/>
              <w:ind w:left="0"/>
              <w:rPr>
                <w:rFonts w:asciiTheme="minorHAnsi" w:hAnsiTheme="minorHAnsi" w:cstheme="minorHAnsi"/>
                <w:b/>
                <w:bCs/>
                <w:sz w:val="22"/>
                <w:szCs w:val="22"/>
              </w:rPr>
            </w:pPr>
          </w:p>
        </w:tc>
        <w:tc>
          <w:tcPr>
            <w:tcW w:w="1192" w:type="dxa"/>
            <w:vAlign w:val="center"/>
          </w:tcPr>
          <w:p w:rsidR="001B0CDB" w:rsidRPr="00403D5C" w:rsidRDefault="001B0CDB" w:rsidP="00CE57E5">
            <w:pPr>
              <w:pStyle w:val="NormalIndent"/>
              <w:ind w:left="0"/>
              <w:rPr>
                <w:rFonts w:asciiTheme="minorHAnsi" w:hAnsiTheme="minorHAnsi" w:cstheme="minorHAnsi"/>
                <w:sz w:val="22"/>
                <w:szCs w:val="22"/>
              </w:rPr>
            </w:pPr>
          </w:p>
        </w:tc>
        <w:tc>
          <w:tcPr>
            <w:tcW w:w="835" w:type="dxa"/>
            <w:shd w:val="clear" w:color="auto" w:fill="B6DDE8"/>
            <w:vAlign w:val="center"/>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Status</w:t>
            </w:r>
          </w:p>
        </w:tc>
        <w:tc>
          <w:tcPr>
            <w:tcW w:w="4860" w:type="dxa"/>
            <w:vAlign w:val="center"/>
          </w:tcPr>
          <w:p w:rsidR="001B0CDB" w:rsidRPr="00403D5C" w:rsidRDefault="001B0CDB" w:rsidP="00CE57E5">
            <w:pPr>
              <w:pStyle w:val="NormalIndent"/>
              <w:ind w:left="0"/>
              <w:rPr>
                <w:rFonts w:asciiTheme="minorHAnsi" w:hAnsiTheme="minorHAnsi" w:cstheme="minorHAnsi"/>
                <w:sz w:val="22"/>
                <w:szCs w:val="22"/>
              </w:rPr>
            </w:pPr>
            <w:r w:rsidRPr="00403D5C">
              <w:rPr>
                <w:rFonts w:asciiTheme="minorHAnsi" w:hAnsiTheme="minorHAnsi" w:cstheme="minorHAnsi"/>
                <w:sz w:val="22"/>
                <w:szCs w:val="22"/>
              </w:rPr>
              <w:t>Out of Scope</w:t>
            </w: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Description</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1B0CDB">
            <w:pPr>
              <w:pStyle w:val="PlainText"/>
              <w:rPr>
                <w:rFonts w:asciiTheme="minorHAnsi" w:hAnsiTheme="minorHAnsi" w:cstheme="minorHAnsi"/>
                <w:color w:val="auto"/>
                <w:sz w:val="22"/>
                <w:szCs w:val="22"/>
              </w:rPr>
            </w:pPr>
            <w:r w:rsidRPr="00403D5C">
              <w:rPr>
                <w:rFonts w:asciiTheme="minorHAnsi" w:hAnsiTheme="minorHAnsi" w:cstheme="minorHAnsi"/>
                <w:color w:val="auto"/>
                <w:sz w:val="22"/>
                <w:szCs w:val="22"/>
              </w:rPr>
              <w:t>Reports would be available for any alarms in Netcool, Incidents in</w:t>
            </w:r>
          </w:p>
          <w:p w:rsidR="001B0CDB" w:rsidRPr="00403D5C" w:rsidRDefault="001B0CDB" w:rsidP="001B0CDB">
            <w:pPr>
              <w:pStyle w:val="PlainText"/>
              <w:rPr>
                <w:rFonts w:asciiTheme="minorHAnsi" w:hAnsiTheme="minorHAnsi" w:cstheme="minorHAnsi"/>
                <w:sz w:val="22"/>
                <w:szCs w:val="22"/>
              </w:rPr>
            </w:pPr>
            <w:proofErr w:type="gramStart"/>
            <w:r w:rsidRPr="00403D5C">
              <w:rPr>
                <w:rFonts w:asciiTheme="minorHAnsi" w:hAnsiTheme="minorHAnsi" w:cstheme="minorHAnsi"/>
                <w:color w:val="auto"/>
                <w:sz w:val="22"/>
                <w:szCs w:val="22"/>
              </w:rPr>
              <w:t>TSRM .</w:t>
            </w:r>
            <w:proofErr w:type="gramEnd"/>
            <w:r w:rsidRPr="00403D5C">
              <w:rPr>
                <w:rFonts w:asciiTheme="minorHAnsi" w:hAnsiTheme="minorHAnsi" w:cstheme="minorHAnsi"/>
                <w:color w:val="auto"/>
                <w:sz w:val="22"/>
                <w:szCs w:val="22"/>
              </w:rPr>
              <w:t xml:space="preserve"> If any report requires data not present in TSRM Mobilink would provide it in Table as required by Innovise.</w:t>
            </w: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Success Criteria</w:t>
            </w:r>
          </w:p>
        </w:tc>
        <w:tc>
          <w:tcPr>
            <w:tcW w:w="6887" w:type="dxa"/>
            <w:gridSpan w:val="3"/>
            <w:vAlign w:val="center"/>
          </w:tcPr>
          <w:p w:rsidR="001B0CDB" w:rsidRPr="00403D5C" w:rsidRDefault="001B0CDB" w:rsidP="00CE57E5">
            <w:pPr>
              <w:pStyle w:val="NormalIndent"/>
              <w:ind w:left="720"/>
              <w:rPr>
                <w:rFonts w:asciiTheme="minorHAnsi" w:hAnsiTheme="minorHAnsi" w:cstheme="minorHAnsi"/>
                <w:sz w:val="22"/>
                <w:szCs w:val="22"/>
              </w:rPr>
            </w:pP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Dependancies</w:t>
            </w:r>
          </w:p>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&amp; Assumptions</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CE57E5">
            <w:pPr>
              <w:pStyle w:val="NormalIndent"/>
              <w:ind w:left="0"/>
              <w:rPr>
                <w:rFonts w:asciiTheme="minorHAnsi" w:hAnsiTheme="minorHAnsi" w:cstheme="minorHAnsi"/>
                <w:sz w:val="22"/>
                <w:szCs w:val="22"/>
              </w:rPr>
            </w:pPr>
          </w:p>
        </w:tc>
      </w:tr>
      <w:tr w:rsidR="001B0CDB" w:rsidRPr="00403D5C">
        <w:trPr>
          <w:trHeight w:val="504"/>
        </w:trPr>
        <w:tc>
          <w:tcPr>
            <w:tcW w:w="1933" w:type="dxa"/>
            <w:shd w:val="clear" w:color="auto" w:fill="B6DDE8"/>
          </w:tcPr>
          <w:p w:rsidR="001B0CDB" w:rsidRPr="00403D5C" w:rsidRDefault="001B0CDB" w:rsidP="00CE57E5">
            <w:pPr>
              <w:pStyle w:val="NormalIndent"/>
              <w:ind w:left="0"/>
              <w:rPr>
                <w:rFonts w:asciiTheme="minorHAnsi" w:hAnsiTheme="minorHAnsi" w:cstheme="minorHAnsi"/>
                <w:b/>
                <w:bCs/>
                <w:sz w:val="22"/>
                <w:szCs w:val="22"/>
              </w:rPr>
            </w:pPr>
            <w:r w:rsidRPr="00403D5C">
              <w:rPr>
                <w:rFonts w:asciiTheme="minorHAnsi" w:hAnsiTheme="minorHAnsi" w:cstheme="minorHAnsi"/>
                <w:b/>
                <w:bCs/>
                <w:sz w:val="22"/>
                <w:szCs w:val="22"/>
              </w:rPr>
              <w:t>Risks</w:t>
            </w:r>
          </w:p>
          <w:p w:rsidR="001B0CDB" w:rsidRPr="00403D5C" w:rsidRDefault="001B0CDB" w:rsidP="00CE57E5">
            <w:pPr>
              <w:pStyle w:val="NormalIndent"/>
              <w:ind w:left="0"/>
              <w:rPr>
                <w:rFonts w:asciiTheme="minorHAnsi" w:hAnsiTheme="minorHAnsi" w:cstheme="minorHAnsi"/>
                <w:b/>
                <w:bCs/>
                <w:sz w:val="22"/>
                <w:szCs w:val="22"/>
              </w:rPr>
            </w:pPr>
          </w:p>
        </w:tc>
        <w:tc>
          <w:tcPr>
            <w:tcW w:w="6887" w:type="dxa"/>
            <w:gridSpan w:val="3"/>
          </w:tcPr>
          <w:p w:rsidR="001B0CDB" w:rsidRPr="00403D5C" w:rsidRDefault="001B0CDB" w:rsidP="00CE57E5">
            <w:pPr>
              <w:pStyle w:val="NormalIndent"/>
              <w:ind w:left="0"/>
              <w:rPr>
                <w:rFonts w:asciiTheme="minorHAnsi" w:hAnsiTheme="minorHAnsi" w:cstheme="minorHAnsi"/>
                <w:sz w:val="22"/>
                <w:szCs w:val="22"/>
              </w:rPr>
            </w:pPr>
          </w:p>
        </w:tc>
      </w:tr>
    </w:tbl>
    <w:p w:rsidR="00F81083" w:rsidRPr="00403D5C" w:rsidRDefault="00F81083" w:rsidP="00E4337D">
      <w:pPr>
        <w:autoSpaceDE w:val="0"/>
        <w:autoSpaceDN w:val="0"/>
        <w:adjustRightInd w:val="0"/>
        <w:spacing w:after="0" w:line="240" w:lineRule="auto"/>
        <w:rPr>
          <w:rFonts w:cstheme="minorHAnsi"/>
        </w:rPr>
      </w:pPr>
    </w:p>
    <w:p w:rsidR="00646257" w:rsidRPr="00403D5C" w:rsidRDefault="00646257" w:rsidP="003A69FE">
      <w:pPr>
        <w:pStyle w:val="Heading4"/>
        <w:rPr>
          <w:rFonts w:asciiTheme="minorHAnsi" w:hAnsiTheme="minorHAnsi" w:cstheme="minorHAnsi"/>
          <w:i w:val="0"/>
        </w:rPr>
      </w:pPr>
    </w:p>
    <w:p w:rsidR="00646257" w:rsidRPr="00403D5C" w:rsidRDefault="00646257" w:rsidP="00646257">
      <w:pPr>
        <w:rPr>
          <w:rFonts w:eastAsiaTheme="majorEastAsia" w:cstheme="minorHAnsi"/>
          <w:color w:val="4F81BD" w:themeColor="accent1"/>
        </w:rPr>
      </w:pPr>
      <w:r w:rsidRPr="00403D5C">
        <w:rPr>
          <w:rFonts w:cstheme="minorHAnsi"/>
        </w:rPr>
        <w:br w:type="page"/>
      </w:r>
    </w:p>
    <w:p w:rsidR="006806E2" w:rsidRPr="00403D5C" w:rsidRDefault="00CE57E5" w:rsidP="00403D5C">
      <w:pPr>
        <w:pStyle w:val="Heading1"/>
        <w:rPr>
          <w:i/>
        </w:rPr>
      </w:pPr>
      <w:r w:rsidRPr="00403D5C">
        <w:t>Integration</w:t>
      </w:r>
    </w:p>
    <w:p w:rsidR="00CE57E5" w:rsidRPr="00403D5C" w:rsidRDefault="00CE57E5" w:rsidP="00CE57E5">
      <w:pPr>
        <w:rPr>
          <w:rFonts w:cstheme="minorHAnsi"/>
        </w:rPr>
      </w:pPr>
    </w:p>
    <w:p w:rsidR="006806E2" w:rsidRPr="00403D5C" w:rsidRDefault="006806E2" w:rsidP="00CE57E5">
      <w:pPr>
        <w:rPr>
          <w:rFonts w:cstheme="minorHAnsi"/>
        </w:rPr>
      </w:pPr>
      <w:proofErr w:type="gramStart"/>
      <w:r w:rsidRPr="00403D5C">
        <w:rPr>
          <w:rFonts w:cstheme="minorHAnsi"/>
        </w:rPr>
        <w:t>Active directory integration.</w:t>
      </w:r>
      <w:proofErr w:type="gramEnd"/>
      <w:r w:rsidRPr="00403D5C">
        <w:rPr>
          <w:rFonts w:cstheme="minorHAnsi"/>
        </w:rPr>
        <w:t xml:space="preserve"> – </w:t>
      </w:r>
      <w:proofErr w:type="gramStart"/>
      <w:r w:rsidRPr="00403D5C">
        <w:rPr>
          <w:rFonts w:cstheme="minorHAnsi"/>
        </w:rPr>
        <w:t>with</w:t>
      </w:r>
      <w:proofErr w:type="gramEnd"/>
      <w:r w:rsidRPr="00403D5C">
        <w:rPr>
          <w:rFonts w:cstheme="minorHAnsi"/>
        </w:rPr>
        <w:t xml:space="preserve"> </w:t>
      </w:r>
      <w:proofErr w:type="spellStart"/>
      <w:r w:rsidRPr="00403D5C">
        <w:rPr>
          <w:rFonts w:cstheme="minorHAnsi"/>
        </w:rPr>
        <w:t>OMNIbus</w:t>
      </w:r>
      <w:proofErr w:type="spellEnd"/>
      <w:r w:rsidRPr="00403D5C">
        <w:rPr>
          <w:rFonts w:cstheme="minorHAnsi"/>
        </w:rPr>
        <w:t xml:space="preserve">, TSRM and TIP. </w:t>
      </w:r>
    </w:p>
    <w:p w:rsidR="006806E2" w:rsidRPr="00403D5C" w:rsidRDefault="006806E2" w:rsidP="00CE57E5">
      <w:pPr>
        <w:rPr>
          <w:rFonts w:cstheme="minorHAnsi"/>
        </w:rPr>
      </w:pPr>
      <w:r w:rsidRPr="00403D5C">
        <w:rPr>
          <w:rFonts w:cstheme="minorHAnsi"/>
        </w:rPr>
        <w:t xml:space="preserve">TSRM – Netcool </w:t>
      </w:r>
      <w:proofErr w:type="spellStart"/>
      <w:r w:rsidRPr="00403D5C">
        <w:rPr>
          <w:rFonts w:cstheme="minorHAnsi"/>
        </w:rPr>
        <w:t>Inegration</w:t>
      </w:r>
      <w:proofErr w:type="spellEnd"/>
      <w:r w:rsidRPr="00403D5C">
        <w:rPr>
          <w:rFonts w:cstheme="minorHAnsi"/>
        </w:rPr>
        <w:t xml:space="preserve">. </w:t>
      </w:r>
    </w:p>
    <w:p w:rsidR="006806E2" w:rsidRPr="00403D5C" w:rsidRDefault="006806E2" w:rsidP="00CE57E5">
      <w:pPr>
        <w:rPr>
          <w:rFonts w:cstheme="minorHAnsi"/>
        </w:rPr>
      </w:pPr>
      <w:r w:rsidRPr="00403D5C">
        <w:rPr>
          <w:rFonts w:cstheme="minorHAnsi"/>
        </w:rPr>
        <w:t xml:space="preserve">GIS Integration with </w:t>
      </w:r>
      <w:proofErr w:type="spellStart"/>
      <w:r w:rsidRPr="00403D5C">
        <w:rPr>
          <w:rFonts w:cstheme="minorHAnsi"/>
        </w:rPr>
        <w:t>google</w:t>
      </w:r>
      <w:proofErr w:type="spellEnd"/>
      <w:r w:rsidRPr="00403D5C">
        <w:rPr>
          <w:rFonts w:cstheme="minorHAnsi"/>
        </w:rPr>
        <w:t xml:space="preserve"> maps</w:t>
      </w:r>
    </w:p>
    <w:p w:rsidR="006806E2" w:rsidRPr="00403D5C" w:rsidRDefault="006806E2" w:rsidP="00E4337D">
      <w:pPr>
        <w:autoSpaceDE w:val="0"/>
        <w:autoSpaceDN w:val="0"/>
        <w:adjustRightInd w:val="0"/>
        <w:spacing w:after="0" w:line="240" w:lineRule="auto"/>
        <w:rPr>
          <w:rFonts w:cstheme="minorHAnsi"/>
        </w:rPr>
      </w:pPr>
    </w:p>
    <w:p w:rsidR="00C510A4" w:rsidRPr="00403D5C" w:rsidRDefault="00C510A4">
      <w:pPr>
        <w:rPr>
          <w:rFonts w:cstheme="minorHAnsi"/>
        </w:rPr>
      </w:pPr>
      <w:r w:rsidRPr="00403D5C">
        <w:rPr>
          <w:rFonts w:cstheme="minorHAnsi"/>
        </w:rPr>
        <w:br w:type="page"/>
      </w:r>
    </w:p>
    <w:p w:rsidR="003A69FE" w:rsidRPr="00403D5C" w:rsidRDefault="003A69FE">
      <w:pPr>
        <w:rPr>
          <w:rFonts w:cstheme="minorHAnsi"/>
          <w:u w:val="single"/>
        </w:rPr>
      </w:pPr>
    </w:p>
    <w:p w:rsidR="003A69FE" w:rsidRPr="00403D5C" w:rsidRDefault="003A69FE" w:rsidP="003A69FE">
      <w:pPr>
        <w:pStyle w:val="Heading2"/>
        <w:rPr>
          <w:rFonts w:asciiTheme="minorHAnsi" w:hAnsiTheme="minorHAnsi" w:cstheme="minorHAnsi"/>
        </w:rPr>
      </w:pPr>
      <w:bookmarkStart w:id="681" w:name="_Toc256598887"/>
      <w:r w:rsidRPr="00403D5C">
        <w:rPr>
          <w:rFonts w:asciiTheme="minorHAnsi" w:hAnsiTheme="minorHAnsi" w:cstheme="minorHAnsi"/>
        </w:rPr>
        <w:t>Appendix A (Flow Charts</w:t>
      </w:r>
      <w:r w:rsidR="00C81DCA" w:rsidRPr="00403D5C">
        <w:rPr>
          <w:rFonts w:asciiTheme="minorHAnsi" w:hAnsiTheme="minorHAnsi" w:cstheme="minorHAnsi"/>
        </w:rPr>
        <w:t>)</w:t>
      </w:r>
      <w:bookmarkEnd w:id="681"/>
    </w:p>
    <w:p w:rsidR="003A69FE" w:rsidRPr="00403D5C" w:rsidRDefault="003A69FE"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FE55A7" w:rsidP="00C510A4">
      <w:pPr>
        <w:rPr>
          <w:rFonts w:cstheme="minorHAnsi"/>
          <w:u w:val="single"/>
        </w:rPr>
      </w:pPr>
      <w:r w:rsidRPr="00FE55A7">
        <w:rPr>
          <w:rFonts w:cstheme="minorHAnsi"/>
          <w:noProof/>
          <w:color w:val="000000" w:themeColor="text1"/>
          <w:sz w:val="24"/>
          <w:szCs w:val="24"/>
          <w:u w:val="single"/>
          <w:lang w:eastAsia="en-GB"/>
        </w:rPr>
        <w:pict>
          <v:shape id="_x0000_s1120" type="#_x0000_t75" style="position:absolute;margin-left:60.3pt;margin-top:5.8pt;width:271.7pt;height:311.8pt;z-index:251701248" wrapcoords="9386 68 9425 1164 10604 2259 10643 2807 9190 3355 9190 4861 9583 4998 10643 4998 10525 6093 4477 6299 4477 7873 5577 8284 5930 8284 5812 8524 5930 8832 4595 8866 4477 8900 4477 10441 4595 10475 5930 10475 5812 11023 5655 11365 5655 11570 589 11673 -39 11707 -39 12255 236 12666 314 12734 9661 13213 10643 13213 10447 13761 10447 13829 10604 14309 9347 14446 9190 14480 9190 15986 10564 16500 10525 17047 9347 17184 9190 17253 9190 19546 9857 19786 10643 19786 10525 20128 10525 20299 9740 20505 9229 20710 9229 21087 9308 21429 9622 21566 9700 21566 11743 21566 11821 21566 12135 21429 12253 21018 12253 20710 11703 20505 10879 20333 10879 19957 10800 19786 11625 19786 12292 19546 12332 17287 12135 17218 10879 17047 10879 16500 12253 15986 12332 14514 12135 14446 10839 14309 10957 13761 10800 13213 12842 13213 20972 12768 21089 12666 21325 12255 21404 11776 20540 11639 16966 11570 17044 11399 14335 11296 6087 11023 6087 10475 7423 10475 7619 10406 7619 8934 7423 8866 6166 8832 6166 8455 6087 8284 9190 8284 17005 7907 16966 7736 20068 7736 21600 7565 21600 7017 21364 6538 16573 6299 10879 6093 10800 4998 11939 4998 12292 4861 12253 3355 10800 2807 10839 2259 12017 1164 12057 68 9386 68">
            <v:imagedata r:id="rId26" o:title=""/>
            <w10:wrap type="tight"/>
          </v:shape>
          <o:OLEObject Type="Embed" ProgID="Visio.Drawing.11" ShapeID="_x0000_s1120" DrawAspect="Content" ObjectID="_1204305806"/>
        </w:pict>
      </w:r>
      <w:r w:rsidR="00C510A4" w:rsidRPr="00403D5C">
        <w:rPr>
          <w:rFonts w:cstheme="minorHAnsi"/>
          <w:u w:val="single"/>
        </w:rPr>
        <w:t>BSS Environmental Alarm Handling</w:t>
      </w:r>
    </w:p>
    <w:p w:rsidR="00C510A4" w:rsidRPr="00403D5C" w:rsidRDefault="00C510A4" w:rsidP="00C510A4">
      <w:pPr>
        <w:autoSpaceDE w:val="0"/>
        <w:autoSpaceDN w:val="0"/>
        <w:adjustRightInd w:val="0"/>
        <w:spacing w:after="0" w:line="240" w:lineRule="auto"/>
        <w:jc w:val="both"/>
        <w:rPr>
          <w:rFonts w:cstheme="minorHAnsi"/>
          <w:sz w:val="24"/>
          <w:szCs w:val="24"/>
        </w:rPr>
      </w:pPr>
    </w:p>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rPr>
          <w:rFonts w:cstheme="minorHAnsi"/>
          <w:color w:val="000000" w:themeColor="text1"/>
          <w:sz w:val="24"/>
          <w:szCs w:val="24"/>
          <w:u w:val="single"/>
          <w:lang w:val="en-US"/>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color w:val="000000" w:themeColor="text1"/>
          <w:sz w:val="24"/>
          <w:szCs w:val="24"/>
          <w:u w:val="single"/>
        </w:rPr>
      </w:pPr>
    </w:p>
    <w:p w:rsidR="00C510A4" w:rsidRPr="00403D5C" w:rsidRDefault="00FE55A7" w:rsidP="00C510A4">
      <w:pPr>
        <w:rPr>
          <w:rFonts w:cstheme="minorHAnsi"/>
          <w:color w:val="000000" w:themeColor="text1"/>
          <w:sz w:val="24"/>
          <w:szCs w:val="24"/>
          <w:u w:val="single"/>
        </w:rPr>
      </w:pPr>
      <w:r w:rsidRPr="00FE55A7">
        <w:rPr>
          <w:rFonts w:cstheme="minorHAnsi"/>
          <w:noProof/>
        </w:rPr>
        <w:pict>
          <v:shape id="_x0000_s1121" type="#_x0000_t202" style="position:absolute;margin-left:3.1pt;margin-top:31.75pt;width:290.4pt;height:21pt;z-index:251702272" wrapcoords="-56 0 -56 20829 21600 20829 21600 0 -56 0" stroked="f">
            <v:textbox style="mso-next-textbox:#_x0000_s1121;mso-fit-shape-to-text:t" inset="0,0,0,0">
              <w:txbxContent>
                <w:p w:rsidR="005D643D" w:rsidRPr="00E61289" w:rsidRDefault="005D643D" w:rsidP="00C510A4">
                  <w:pPr>
                    <w:pStyle w:val="Caption"/>
                    <w:rPr>
                      <w:rFonts w:ascii="Arial" w:hAnsi="Arial" w:cs="Arial"/>
                      <w:noProof/>
                      <w:color w:val="000000" w:themeColor="text1"/>
                      <w:sz w:val="24"/>
                      <w:szCs w:val="24"/>
                      <w:u w:val="single"/>
                    </w:rPr>
                  </w:pPr>
                  <w:bookmarkStart w:id="682" w:name="_Toc256086472"/>
                  <w:r>
                    <w:t xml:space="preserve">Figure </w:t>
                  </w:r>
                  <w:fldSimple w:instr=" SEQ Figure \* ARABIC ">
                    <w:r>
                      <w:rPr>
                        <w:noProof/>
                      </w:rPr>
                      <w:t>5</w:t>
                    </w:r>
                  </w:fldSimple>
                  <w:r>
                    <w:t>: BSS Environmental Alarm Handling Flow Chart</w:t>
                  </w:r>
                  <w:bookmarkEnd w:id="682"/>
                </w:p>
              </w:txbxContent>
            </v:textbox>
            <w10:wrap type="tight"/>
          </v:shape>
        </w:pict>
      </w:r>
    </w:p>
    <w:p w:rsidR="00C510A4" w:rsidRPr="00403D5C" w:rsidRDefault="00C510A4" w:rsidP="00C510A4">
      <w:pPr>
        <w:rPr>
          <w:rFonts w:eastAsiaTheme="majorEastAsia" w:cstheme="minorHAnsi"/>
          <w:u w:val="single"/>
        </w:rPr>
      </w:pPr>
      <w:r w:rsidRPr="00403D5C">
        <w:rPr>
          <w:rFonts w:cstheme="minorHAnsi"/>
          <w:u w:val="single"/>
        </w:rPr>
        <w:t>Site Down Alarm handling</w:t>
      </w:r>
    </w:p>
    <w:p w:rsidR="00C510A4" w:rsidRPr="00403D5C" w:rsidRDefault="00C510A4" w:rsidP="00C510A4">
      <w:pPr>
        <w:keepNext/>
        <w:autoSpaceDE w:val="0"/>
        <w:autoSpaceDN w:val="0"/>
        <w:adjustRightInd w:val="0"/>
        <w:rPr>
          <w:rFonts w:cstheme="minorHAnsi"/>
        </w:rPr>
      </w:pPr>
      <w:r w:rsidRPr="00403D5C">
        <w:rPr>
          <w:rFonts w:eastAsia="Calibri" w:cstheme="minorHAnsi"/>
          <w:lang w:val="en-US"/>
        </w:rPr>
        <w:object w:dxaOrig="7969" w:dyaOrig="10335">
          <v:shape id="_x0000_i1028" type="#_x0000_t75" style="width:298.9pt;height:388.45pt" o:ole="">
            <v:imagedata r:id="rId28" o:title=""/>
          </v:shape>
          <o:OLEObject Type="Embed" ProgID="Visio.Drawing.11" ShapeID="_x0000_i1028" DrawAspect="Content" ObjectID="_1204305765"/>
        </w:object>
      </w:r>
    </w:p>
    <w:p w:rsidR="00C510A4" w:rsidRPr="00403D5C" w:rsidRDefault="00C510A4" w:rsidP="00C510A4">
      <w:pPr>
        <w:pStyle w:val="Caption"/>
        <w:rPr>
          <w:rFonts w:cstheme="minorHAnsi"/>
        </w:rPr>
      </w:pPr>
      <w:bookmarkStart w:id="683" w:name="_Toc256009867"/>
      <w:bookmarkStart w:id="684" w:name="_Toc256086473"/>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6</w:t>
      </w:r>
      <w:r w:rsidR="00FE55A7" w:rsidRPr="00403D5C">
        <w:rPr>
          <w:rFonts w:cstheme="minorHAnsi"/>
        </w:rPr>
        <w:fldChar w:fldCharType="end"/>
      </w:r>
      <w:r w:rsidRPr="00403D5C">
        <w:rPr>
          <w:rFonts w:cstheme="minorHAnsi"/>
        </w:rPr>
        <w:t>: Site Down Alarm Handling Flow Chart</w:t>
      </w:r>
      <w:bookmarkEnd w:id="683"/>
      <w:bookmarkEnd w:id="684"/>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3A69FE" w:rsidRPr="00403D5C" w:rsidRDefault="003A69FE" w:rsidP="003A69FE">
      <w:pPr>
        <w:rPr>
          <w:rFonts w:cstheme="minorHAnsi"/>
        </w:rPr>
      </w:pPr>
    </w:p>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07" type="#_x0000_t75" style="position:absolute;margin-left:7.45pt;margin-top:-40.65pt;width:352.45pt;height:405.65pt;z-index:251687936" wrapcoords="9390 67 9390 1140 10587 2214 10549 2952 10665 3287 9312 3320 9196 3354 9196 4863 9312 4897 10626 4897 10549 5970 4482 6306 4482 7848 5216 8117 5912 8117 5796 8486 5796 8653 4675 8855 4482 8922 4482 10431 5487 10800 5912 10800 5796 11035 5873 11337 116 11706 39 12041 39 12712 2782 12947 5912 12980 10626 13483 10472 13651 10472 14020 10626 14020 9196 14489 9196 15999 9660 16166 10626 16166 10549 16871 10665 17240 9312 17240 9196 17273 9196 19520 10278 19923 10626 19923 10549 20158 10587 20393 9776 20493 9196 20728 9196 21198 9467 21533 9776 21566 11669 21566 11979 21533 12249 21130 12288 20728 11669 20493 10858 20460 10858 20091 10781 19923 11128 19923 12249 19520 12326 17307 12133 17240 10858 17240 10858 16871 10781 16166 11824 16166 12288 15999 12326 14523 10781 14020 10935 13986 10935 13651 10781 13483 16963 12980 19050 12947 21330 12678 21252 11672 16615 11404 11167 11236 10317 11135 6067 10800 6530 10800 7574 10431 7612 8955 7419 8888 6144 8653 6105 8184 9699 8117 21214 7714 21214 7580 21368 7580 21600 7245 21600 6641 20982 6574 16963 6507 17040 6339 16422 6272 10897 5970 10781 4897 12133 4897 12326 4830 12326 3388 12133 3320 10858 3287 10858 2214 12056 1140 12056 67 9390 67">
            <v:imagedata r:id="rId30" o:title=""/>
            <w10:wrap type="tight"/>
          </v:shape>
          <o:OLEObject Type="Embed" ProgID="Visio.Drawing.11" ShapeID="_x0000_s1107" DrawAspect="Content" ObjectID="_1204305807"/>
        </w:pi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12" type="#_x0000_t202" style="position:absolute;margin-left:-4.25pt;margin-top:52.1pt;width:263.8pt;height:15.9pt;z-index:251693056" wrapcoords="-39 0 -39 20829 21600 20829 21600 0 -39 0" stroked="f">
            <v:textbox style="mso-next-textbox:#_x0000_s1112" inset="0,0,0,0">
              <w:txbxContent>
                <w:p w:rsidR="005D643D" w:rsidRDefault="005D643D" w:rsidP="00C510A4">
                  <w:pPr>
                    <w:pStyle w:val="Caption"/>
                    <w:rPr>
                      <w:noProof/>
                    </w:rPr>
                  </w:pPr>
                  <w:bookmarkStart w:id="685" w:name="_Toc256009868"/>
                  <w:bookmarkStart w:id="686" w:name="_Toc256009780"/>
                  <w:bookmarkStart w:id="687" w:name="_Toc256086474"/>
                  <w:r>
                    <w:t xml:space="preserve">Figure </w:t>
                  </w:r>
                  <w:fldSimple w:instr=" SEQ Figure \* ARABIC ">
                    <w:r>
                      <w:rPr>
                        <w:noProof/>
                      </w:rPr>
                      <w:t>7</w:t>
                    </w:r>
                  </w:fldSimple>
                  <w:r>
                    <w:t>: Site Down Alarm Handling Flow Chart</w:t>
                  </w:r>
                  <w:bookmarkEnd w:id="685"/>
                  <w:bookmarkEnd w:id="686"/>
                  <w:bookmarkEnd w:id="687"/>
                </w:p>
              </w:txbxContent>
            </v:textbox>
            <w10:wrap type="tight"/>
          </v:shape>
        </w:pi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3A69FE" w:rsidRPr="00403D5C" w:rsidRDefault="003A69FE" w:rsidP="00C510A4">
      <w:pPr>
        <w:autoSpaceDE w:val="0"/>
        <w:autoSpaceDN w:val="0"/>
        <w:adjustRightInd w:val="0"/>
        <w:jc w:val="both"/>
        <w:rPr>
          <w:rFonts w:cstheme="minorHAnsi"/>
          <w:color w:val="000000" w:themeColor="text1"/>
        </w:rPr>
      </w:pPr>
    </w:p>
    <w:p w:rsidR="00C510A4" w:rsidRPr="00403D5C" w:rsidRDefault="00FE55A7" w:rsidP="00C510A4">
      <w:pPr>
        <w:pStyle w:val="Heading5"/>
        <w:rPr>
          <w:rFonts w:asciiTheme="minorHAnsi" w:hAnsiTheme="minorHAnsi" w:cstheme="minorHAnsi"/>
        </w:rPr>
      </w:pPr>
      <w:r>
        <w:rPr>
          <w:rFonts w:asciiTheme="minorHAnsi" w:hAnsiTheme="minorHAnsi" w:cstheme="minorHAnsi"/>
          <w:noProof/>
          <w:lang w:eastAsia="zh-TW"/>
        </w:rPr>
        <w:pict>
          <v:shape id="_x0000_s1131" type="#_x0000_t202" style="position:absolute;margin-left:-50.8pt;margin-top:-29.3pt;width:212.7pt;height:25.5pt;z-index:251705344;mso-width-relative:margin;mso-height-relative:margin" stroked="f">
            <v:textbox style="mso-next-textbox:#_x0000_s1131">
              <w:txbxContent>
                <w:p w:rsidR="005D643D" w:rsidRPr="00710169" w:rsidRDefault="005D643D" w:rsidP="00C510A4">
                  <w:pPr>
                    <w:rPr>
                      <w:rFonts w:ascii="Arial" w:hAnsi="Arial" w:cs="Arial"/>
                      <w:color w:val="000000" w:themeColor="text1"/>
                      <w:sz w:val="24"/>
                      <w:szCs w:val="24"/>
                      <w:u w:val="single"/>
                    </w:rPr>
                  </w:pPr>
                  <w:r w:rsidRPr="00710169">
                    <w:rPr>
                      <w:u w:val="single"/>
                    </w:rPr>
                    <w:t>Parent / Child Event Handling Flow Chart</w:t>
                  </w:r>
                </w:p>
                <w:p w:rsidR="005D643D" w:rsidRDefault="005D643D" w:rsidP="00C510A4"/>
              </w:txbxContent>
            </v:textbox>
          </v:shape>
        </w:pict>
      </w:r>
      <w:r w:rsidR="00C510A4" w:rsidRPr="00403D5C">
        <w:rPr>
          <w:rFonts w:asciiTheme="minorHAnsi" w:hAnsiTheme="minorHAnsi" w:cstheme="minorHAnsi"/>
        </w:rPr>
        <w:object w:dxaOrig="14394" w:dyaOrig="24893">
          <v:shape id="_x0000_i1030" type="#_x0000_t75" style="width:385.1pt;height:664.75pt" o:ole="">
            <v:imagedata r:id="rId32" o:title=""/>
          </v:shape>
          <o:OLEObject Type="Embed" ProgID="Visio.Drawing.11" ShapeID="_x0000_i1030" DrawAspect="Content" ObjectID="_1204305766"/>
        </w:object>
      </w:r>
    </w:p>
    <w:p w:rsidR="00C510A4" w:rsidRPr="00403D5C" w:rsidRDefault="00C510A4" w:rsidP="00C510A4">
      <w:pPr>
        <w:pStyle w:val="Caption"/>
        <w:rPr>
          <w:rFonts w:cstheme="minorHAnsi"/>
          <w:color w:val="000000" w:themeColor="text1"/>
          <w:sz w:val="24"/>
          <w:szCs w:val="24"/>
          <w:u w:val="single"/>
        </w:rPr>
      </w:pPr>
      <w:bookmarkStart w:id="688" w:name="_Toc256086475"/>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8</w:t>
      </w:r>
      <w:r w:rsidR="00FE55A7" w:rsidRPr="00403D5C">
        <w:rPr>
          <w:rFonts w:cstheme="minorHAnsi"/>
        </w:rPr>
        <w:fldChar w:fldCharType="end"/>
      </w:r>
      <w:r w:rsidRPr="00403D5C">
        <w:rPr>
          <w:rFonts w:cstheme="minorHAnsi"/>
        </w:rPr>
        <w:t xml:space="preserve">: </w:t>
      </w:r>
      <w:bookmarkStart w:id="689" w:name="OLE_LINK102"/>
      <w:bookmarkStart w:id="690" w:name="OLE_LINK103"/>
      <w:r w:rsidRPr="00403D5C">
        <w:rPr>
          <w:rFonts w:cstheme="minorHAnsi"/>
        </w:rPr>
        <w:t>Parent / Child Event Handling Flow Chart</w:t>
      </w:r>
      <w:bookmarkEnd w:id="688"/>
    </w:p>
    <w:bookmarkEnd w:id="689"/>
    <w:bookmarkEnd w:id="690"/>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r w:rsidRPr="00403D5C">
        <w:rPr>
          <w:rFonts w:cstheme="minorHAnsi"/>
          <w:u w:val="single"/>
        </w:rPr>
        <w:t>RSL/GSL/MSL alarm handling</w:t>
      </w:r>
    </w:p>
    <w:p w:rsidR="00C510A4" w:rsidRPr="00403D5C" w:rsidRDefault="00C510A4" w:rsidP="00C510A4">
      <w:pPr>
        <w:keepNext/>
        <w:autoSpaceDE w:val="0"/>
        <w:autoSpaceDN w:val="0"/>
        <w:adjustRightInd w:val="0"/>
        <w:rPr>
          <w:rFonts w:cstheme="minorHAnsi"/>
          <w:lang w:val="en-US"/>
        </w:rPr>
      </w:pPr>
      <w:r w:rsidRPr="00403D5C">
        <w:rPr>
          <w:rFonts w:eastAsia="Calibri" w:cstheme="minorHAnsi"/>
          <w:lang w:val="en-US"/>
        </w:rPr>
        <w:object w:dxaOrig="6576" w:dyaOrig="7871">
          <v:shape id="_x0000_i1031" type="#_x0000_t75" style="width:329pt;height:392.65pt" o:ole="">
            <v:imagedata r:id="rId34" o:title=""/>
          </v:shape>
          <o:OLEObject Type="Embed" ProgID="Visio.Drawing.11" ShapeID="_x0000_i1031" DrawAspect="Content" ObjectID="_1204305767"/>
        </w:object>
      </w:r>
    </w:p>
    <w:p w:rsidR="00C510A4" w:rsidRPr="00403D5C" w:rsidRDefault="00C510A4" w:rsidP="00C510A4">
      <w:pPr>
        <w:pStyle w:val="Caption"/>
        <w:rPr>
          <w:rFonts w:cstheme="minorHAnsi"/>
          <w:sz w:val="24"/>
          <w:szCs w:val="24"/>
        </w:rPr>
      </w:pPr>
      <w:bookmarkStart w:id="691" w:name="_Toc256009870"/>
      <w:bookmarkStart w:id="692" w:name="_Toc256086476"/>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9</w:t>
      </w:r>
      <w:r w:rsidR="00FE55A7" w:rsidRPr="00403D5C">
        <w:rPr>
          <w:rFonts w:cstheme="minorHAnsi"/>
        </w:rPr>
        <w:fldChar w:fldCharType="end"/>
      </w:r>
      <w:r w:rsidRPr="00403D5C">
        <w:rPr>
          <w:rFonts w:cstheme="minorHAnsi"/>
        </w:rPr>
        <w:t>: RSL, GLS, MSL Alarm Handling Flow Chart</w:t>
      </w:r>
      <w:bookmarkEnd w:id="691"/>
      <w:bookmarkEnd w:id="692"/>
    </w:p>
    <w:p w:rsidR="00C510A4" w:rsidRPr="00403D5C" w:rsidRDefault="00C510A4" w:rsidP="00C510A4">
      <w:pPr>
        <w:autoSpaceDE w:val="0"/>
        <w:autoSpaceDN w:val="0"/>
        <w:adjustRightInd w:val="0"/>
        <w:spacing w:after="0" w:line="240" w:lineRule="auto"/>
        <w:rPr>
          <w:rFonts w:cstheme="minorHAnsi"/>
          <w:sz w:val="20"/>
          <w:szCs w:val="20"/>
          <w:lang w:val="en-US"/>
        </w:rPr>
      </w:pPr>
    </w:p>
    <w:p w:rsidR="00C510A4" w:rsidRPr="00403D5C" w:rsidRDefault="00C510A4" w:rsidP="00C510A4">
      <w:pPr>
        <w:rPr>
          <w:rFonts w:cstheme="minorHAnsi"/>
          <w:u w:val="single"/>
        </w:rPr>
      </w:pPr>
      <w:bookmarkStart w:id="693" w:name="OLE_LINK26"/>
      <w:bookmarkStart w:id="694" w:name="OLE_LINK23"/>
      <w:r w:rsidRPr="00403D5C">
        <w:rPr>
          <w:rFonts w:cstheme="minorHAnsi"/>
          <w:u w:val="single"/>
        </w:rPr>
        <w:t xml:space="preserve">X25 failures caused by </w:t>
      </w:r>
      <w:proofErr w:type="spellStart"/>
      <w:r w:rsidRPr="00403D5C">
        <w:rPr>
          <w:rFonts w:cstheme="minorHAnsi"/>
          <w:u w:val="single"/>
        </w:rPr>
        <w:t>TxN</w:t>
      </w:r>
      <w:proofErr w:type="spellEnd"/>
      <w:r w:rsidRPr="00403D5C">
        <w:rPr>
          <w:rFonts w:cstheme="minorHAnsi"/>
          <w:u w:val="single"/>
        </w:rPr>
        <w:t xml:space="preserve"> problems</w:t>
      </w:r>
      <w:bookmarkEnd w:id="693"/>
      <w:bookmarkEnd w:id="694"/>
    </w:p>
    <w:p w:rsidR="00C510A4" w:rsidRPr="00403D5C" w:rsidRDefault="00C510A4" w:rsidP="00C510A4">
      <w:pPr>
        <w:keepNext/>
        <w:autoSpaceDE w:val="0"/>
        <w:autoSpaceDN w:val="0"/>
        <w:adjustRightInd w:val="0"/>
        <w:rPr>
          <w:rFonts w:cstheme="minorHAnsi"/>
          <w:lang w:val="en-US"/>
        </w:rPr>
      </w:pPr>
      <w:r w:rsidRPr="00403D5C">
        <w:rPr>
          <w:rFonts w:eastAsia="Calibri" w:cstheme="minorHAnsi"/>
          <w:lang w:val="en-US"/>
        </w:rPr>
        <w:object w:dxaOrig="7091" w:dyaOrig="6331">
          <v:shape id="_x0000_i1032" type="#_x0000_t75" style="width:301.4pt;height:267.05pt" o:ole="">
            <v:imagedata r:id="rId36" o:title=""/>
          </v:shape>
          <o:OLEObject Type="Embed" ProgID="Visio.Drawing.11" ShapeID="_x0000_i1032" DrawAspect="Content" ObjectID="_1204305768"/>
        </w:object>
      </w:r>
    </w:p>
    <w:p w:rsidR="00C510A4" w:rsidRPr="00403D5C" w:rsidRDefault="00C510A4" w:rsidP="00C510A4">
      <w:pPr>
        <w:pStyle w:val="Caption"/>
        <w:rPr>
          <w:rFonts w:cstheme="minorHAnsi"/>
          <w:sz w:val="24"/>
          <w:szCs w:val="24"/>
        </w:rPr>
      </w:pPr>
      <w:bookmarkStart w:id="695" w:name="_Toc256009871"/>
      <w:bookmarkStart w:id="696" w:name="_Toc256086477"/>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10</w:t>
      </w:r>
      <w:r w:rsidR="00FE55A7" w:rsidRPr="00403D5C">
        <w:rPr>
          <w:rFonts w:cstheme="minorHAnsi"/>
        </w:rPr>
        <w:fldChar w:fldCharType="end"/>
      </w:r>
      <w:r w:rsidRPr="00403D5C">
        <w:rPr>
          <w:rFonts w:cstheme="minorHAnsi"/>
        </w:rPr>
        <w:t xml:space="preserve">: X25 failures caused by </w:t>
      </w:r>
      <w:proofErr w:type="spellStart"/>
      <w:r w:rsidRPr="00403D5C">
        <w:rPr>
          <w:rFonts w:cstheme="minorHAnsi"/>
        </w:rPr>
        <w:t>TxN</w:t>
      </w:r>
      <w:proofErr w:type="spellEnd"/>
      <w:r w:rsidRPr="00403D5C">
        <w:rPr>
          <w:rFonts w:cstheme="minorHAnsi"/>
        </w:rPr>
        <w:t xml:space="preserve"> problems Flow Chart</w:t>
      </w:r>
      <w:bookmarkEnd w:id="695"/>
      <w:bookmarkEnd w:id="696"/>
    </w:p>
    <w:p w:rsidR="00C510A4" w:rsidRPr="00403D5C" w:rsidRDefault="00C510A4" w:rsidP="00C510A4">
      <w:pPr>
        <w:pStyle w:val="Heading5"/>
        <w:rPr>
          <w:rFonts w:asciiTheme="minorHAnsi" w:hAnsiTheme="minorHAnsi" w:cstheme="minorHAnsi"/>
          <w:color w:val="000000" w:themeColor="text1"/>
          <w:sz w:val="24"/>
          <w:szCs w:val="24"/>
          <w:u w:val="single"/>
        </w:rPr>
      </w:pPr>
      <w:bookmarkStart w:id="697" w:name="OLE_LINK12"/>
    </w:p>
    <w:p w:rsidR="00C510A4" w:rsidRPr="00403D5C" w:rsidRDefault="00C510A4" w:rsidP="00C510A4">
      <w:pPr>
        <w:rPr>
          <w:rFonts w:cstheme="minorHAnsi"/>
          <w:lang w:val="en-US"/>
        </w:rPr>
      </w:pPr>
      <w:bookmarkStart w:id="698" w:name="OLE_LINK30"/>
      <w:bookmarkStart w:id="699" w:name="OLE_LINK29"/>
      <w:r w:rsidRPr="00403D5C">
        <w:rPr>
          <w:rFonts w:cstheme="minorHAnsi"/>
          <w:u w:val="single"/>
        </w:rPr>
        <w:t>Cell performance related alarm handling</w:t>
      </w:r>
      <w:bookmarkEnd w:id="698"/>
      <w:bookmarkEnd w:id="699"/>
      <w:r w:rsidRPr="00403D5C">
        <w:rPr>
          <w:rFonts w:eastAsia="Calibri" w:cstheme="minorHAnsi"/>
          <w:lang w:val="en-US"/>
        </w:rPr>
        <w:object w:dxaOrig="5338" w:dyaOrig="6111">
          <v:shape id="_x0000_i1033" type="#_x0000_t75" style="width:292.2pt;height:331.55pt" o:ole="">
            <v:imagedata r:id="rId38" o:title=""/>
          </v:shape>
          <o:OLEObject Type="Embed" ProgID="Visio.Drawing.11" ShapeID="_x0000_i1033" DrawAspect="Content" ObjectID="_1204305769"/>
        </w:object>
      </w:r>
      <w:bookmarkEnd w:id="697"/>
    </w:p>
    <w:p w:rsidR="00C510A4" w:rsidRPr="00403D5C" w:rsidRDefault="00C510A4" w:rsidP="00C510A4">
      <w:pPr>
        <w:pStyle w:val="Caption"/>
        <w:rPr>
          <w:rFonts w:cstheme="minorHAnsi"/>
        </w:rPr>
      </w:pPr>
      <w:bookmarkStart w:id="700" w:name="_Toc256009872"/>
      <w:bookmarkStart w:id="701" w:name="_Toc256086478"/>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11</w:t>
      </w:r>
      <w:r w:rsidR="00FE55A7" w:rsidRPr="00403D5C">
        <w:rPr>
          <w:rFonts w:cstheme="minorHAnsi"/>
        </w:rPr>
        <w:fldChar w:fldCharType="end"/>
      </w:r>
      <w:r w:rsidRPr="00403D5C">
        <w:rPr>
          <w:rFonts w:cstheme="minorHAnsi"/>
        </w:rPr>
        <w:t>:Cell performance related alarm handling Flow Chart</w:t>
      </w:r>
      <w:bookmarkEnd w:id="700"/>
      <w:bookmarkEnd w:id="701"/>
    </w:p>
    <w:p w:rsidR="00C510A4" w:rsidRPr="00403D5C" w:rsidRDefault="00C510A4" w:rsidP="00C510A4">
      <w:pPr>
        <w:rPr>
          <w:rFonts w:cstheme="minorHAnsi"/>
          <w:color w:val="FF0000"/>
          <w:u w:val="single"/>
        </w:rPr>
      </w:pPr>
      <w:r w:rsidRPr="00403D5C">
        <w:rPr>
          <w:rFonts w:cstheme="minorHAnsi"/>
          <w:u w:val="single"/>
        </w:rPr>
        <w:t>RSL link disconnected alarms</w:t>
      </w:r>
    </w:p>
    <w:p w:rsidR="00C510A4" w:rsidRPr="00403D5C" w:rsidRDefault="00FE55A7" w:rsidP="00C510A4">
      <w:pPr>
        <w:autoSpaceDE w:val="0"/>
        <w:autoSpaceDN w:val="0"/>
        <w:adjustRightInd w:val="0"/>
        <w:jc w:val="both"/>
        <w:rPr>
          <w:rFonts w:cstheme="minorHAnsi"/>
        </w:rPr>
      </w:pPr>
      <w:r>
        <w:rPr>
          <w:rFonts w:cstheme="minorHAnsi"/>
          <w:lang w:val="en-US"/>
        </w:rPr>
        <w:pict>
          <v:shape id="_x0000_s1109" type="#_x0000_t75" style="position:absolute;left:0;text-align:left;margin-left:60.95pt;margin-top:13pt;width:263.9pt;height:121.5pt;z-index:251689984" wrapcoords="8081 225 8081 4500 8340 5625 10049 9225 9997 12712 0 14400 0 20925 3781 21375 10204 21375 10412 21375 17456 21375 21600 20925 21600 14288 10619 12825 10463 9225 12224 5625 12535 4388 12483 225 8081 225">
            <v:imagedata r:id="rId40" o:title=""/>
            <w10:wrap type="tight"/>
          </v:shape>
          <o:OLEObject Type="Embed" ProgID="Visio.Drawing.11" ShapeID="_x0000_s1109" DrawAspect="Content" ObjectID="_1204305808"/>
        </w:pict>
      </w:r>
    </w:p>
    <w:p w:rsidR="00C510A4" w:rsidRPr="00403D5C" w:rsidRDefault="00C510A4" w:rsidP="00C510A4">
      <w:pPr>
        <w:autoSpaceDE w:val="0"/>
        <w:autoSpaceDN w:val="0"/>
        <w:adjustRightInd w:val="0"/>
        <w:spacing w:after="0" w:line="240" w:lineRule="auto"/>
        <w:ind w:left="3600"/>
        <w:rPr>
          <w:rFonts w:cstheme="minorHAnsi"/>
          <w:sz w:val="20"/>
          <w:szCs w:val="20"/>
          <w:lang w:val="en-US"/>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13" type="#_x0000_t202" style="position:absolute;margin-left:9.9pt;margin-top:33.55pt;width:291.4pt;height:21pt;z-index:251694080" wrapcoords="-56 0 -56 20965 21600 20965 21600 0 -56 0" stroked="f">
            <v:textbox style="mso-next-textbox:#_x0000_s1113;mso-fit-shape-to-text:t" inset="0,0,0,0">
              <w:txbxContent>
                <w:p w:rsidR="005D643D" w:rsidRDefault="005D643D" w:rsidP="00C510A4">
                  <w:pPr>
                    <w:pStyle w:val="Caption"/>
                    <w:rPr>
                      <w:noProof/>
                    </w:rPr>
                  </w:pPr>
                  <w:bookmarkStart w:id="702" w:name="_Toc256009873"/>
                  <w:bookmarkStart w:id="703" w:name="_Toc256009785"/>
                  <w:bookmarkStart w:id="704" w:name="_Toc256086481"/>
                  <w:r>
                    <w:t xml:space="preserve">Figure </w:t>
                  </w:r>
                  <w:fldSimple w:instr=" SEQ Figure \* ARABIC ">
                    <w:r>
                      <w:rPr>
                        <w:noProof/>
                      </w:rPr>
                      <w:t>12</w:t>
                    </w:r>
                  </w:fldSimple>
                  <w:r>
                    <w:t>: RSL link disconnected alarms Flow Chart</w:t>
                  </w:r>
                  <w:bookmarkEnd w:id="702"/>
                  <w:bookmarkEnd w:id="703"/>
                  <w:bookmarkEnd w:id="704"/>
                </w:p>
              </w:txbxContent>
            </v:textbox>
            <w10:wrap type="tight"/>
          </v:shape>
        </w:pi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05" w:name="OLE_LINK32"/>
      <w:bookmarkStart w:id="706" w:name="OLE_LINK31"/>
      <w:r w:rsidRPr="00403D5C">
        <w:rPr>
          <w:rFonts w:cstheme="minorHAnsi"/>
          <w:u w:val="single"/>
        </w:rPr>
        <w:t>Lack of events detection for each OMC</w:t>
      </w:r>
    </w:p>
    <w:bookmarkEnd w:id="705"/>
    <w:bookmarkEnd w:id="706"/>
    <w:p w:rsidR="00C510A4" w:rsidRPr="00403D5C" w:rsidRDefault="00C510A4" w:rsidP="00C510A4">
      <w:pPr>
        <w:autoSpaceDE w:val="0"/>
        <w:autoSpaceDN w:val="0"/>
        <w:adjustRightInd w:val="0"/>
        <w:jc w:val="both"/>
        <w:rPr>
          <w:rFonts w:cstheme="minorHAnsi"/>
          <w:sz w:val="24"/>
          <w:szCs w:val="24"/>
        </w:rPr>
      </w:pPr>
    </w:p>
    <w:p w:rsidR="00C510A4" w:rsidRPr="00403D5C" w:rsidRDefault="00C510A4" w:rsidP="00C510A4">
      <w:pPr>
        <w:keepNext/>
        <w:autoSpaceDE w:val="0"/>
        <w:autoSpaceDN w:val="0"/>
        <w:adjustRightInd w:val="0"/>
        <w:rPr>
          <w:rFonts w:cstheme="minorHAnsi"/>
          <w:lang w:val="en-US"/>
        </w:rPr>
      </w:pPr>
      <w:r w:rsidRPr="00403D5C">
        <w:rPr>
          <w:rFonts w:eastAsia="Calibri" w:cstheme="minorHAnsi"/>
          <w:lang w:val="en-US"/>
        </w:rPr>
        <w:object w:dxaOrig="9515" w:dyaOrig="3644">
          <v:shape id="_x0000_i1035" type="#_x0000_t75" style="width:425.3pt;height:164.1pt" o:ole="">
            <v:imagedata r:id="rId42" o:title=""/>
          </v:shape>
          <o:OLEObject Type="Embed" ProgID="Visio.Drawing.11" ShapeID="_x0000_i1035" DrawAspect="Content" ObjectID="_1204305770"/>
        </w:object>
      </w:r>
    </w:p>
    <w:p w:rsidR="00C510A4" w:rsidRPr="00403D5C" w:rsidRDefault="00C510A4" w:rsidP="00C510A4">
      <w:pPr>
        <w:pStyle w:val="Caption"/>
        <w:rPr>
          <w:rFonts w:cstheme="minorHAnsi"/>
          <w:color w:val="FF0000"/>
          <w:sz w:val="24"/>
          <w:szCs w:val="24"/>
        </w:rPr>
      </w:pPr>
      <w:bookmarkStart w:id="707" w:name="_Toc256009874"/>
      <w:bookmarkStart w:id="708" w:name="_Toc256086479"/>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13</w:t>
      </w:r>
      <w:r w:rsidR="00FE55A7" w:rsidRPr="00403D5C">
        <w:rPr>
          <w:rFonts w:cstheme="minorHAnsi"/>
        </w:rPr>
        <w:fldChar w:fldCharType="end"/>
      </w:r>
      <w:r w:rsidRPr="00403D5C">
        <w:rPr>
          <w:rFonts w:cstheme="minorHAnsi"/>
        </w:rPr>
        <w:t>: Lack of events detection for each OMC Flow Chart</w:t>
      </w:r>
      <w:bookmarkEnd w:id="707"/>
      <w:bookmarkEnd w:id="708"/>
    </w:p>
    <w:p w:rsidR="00C510A4" w:rsidRPr="00403D5C" w:rsidRDefault="00C510A4" w:rsidP="00C510A4">
      <w:pPr>
        <w:rPr>
          <w:rFonts w:cstheme="minorHAnsi"/>
          <w:u w:val="single"/>
        </w:rPr>
      </w:pPr>
      <w:bookmarkStart w:id="709" w:name="OLE_LINK34"/>
      <w:bookmarkStart w:id="710" w:name="OLE_LINK33"/>
      <w:proofErr w:type="spellStart"/>
      <w:r w:rsidRPr="00403D5C">
        <w:rPr>
          <w:rFonts w:cstheme="minorHAnsi"/>
          <w:u w:val="single"/>
        </w:rPr>
        <w:t>TxN</w:t>
      </w:r>
      <w:proofErr w:type="spellEnd"/>
      <w:r w:rsidRPr="00403D5C">
        <w:rPr>
          <w:rFonts w:cstheme="minorHAnsi"/>
          <w:u w:val="single"/>
        </w:rPr>
        <w:t xml:space="preserve"> environmental alarm handling</w:t>
      </w:r>
      <w:bookmarkEnd w:id="709"/>
      <w:bookmarkEnd w:id="710"/>
    </w:p>
    <w:p w:rsidR="00C510A4" w:rsidRPr="00403D5C" w:rsidRDefault="00C510A4" w:rsidP="00C510A4">
      <w:pPr>
        <w:keepNext/>
        <w:ind w:left="3600"/>
        <w:rPr>
          <w:rFonts w:cstheme="minorHAnsi"/>
          <w:lang w:val="en-US"/>
        </w:rPr>
      </w:pPr>
      <w:r w:rsidRPr="00403D5C">
        <w:rPr>
          <w:rFonts w:eastAsia="Calibri" w:cstheme="minorHAnsi"/>
          <w:lang w:val="en-US"/>
        </w:rPr>
        <w:object w:dxaOrig="1113" w:dyaOrig="3242">
          <v:shape id="_x0000_i1036" type="#_x0000_t75" style="width:66.15pt;height:195.05pt" o:ole="">
            <v:imagedata r:id="rId44" o:title=""/>
          </v:shape>
          <o:OLEObject Type="Embed" ProgID="Visio.Drawing.11" ShapeID="_x0000_i1036" DrawAspect="Content" ObjectID="_1204305771"/>
        </w:object>
      </w:r>
    </w:p>
    <w:p w:rsidR="00C510A4" w:rsidRPr="00403D5C" w:rsidRDefault="00C510A4" w:rsidP="00C510A4">
      <w:pPr>
        <w:pStyle w:val="Caption"/>
        <w:rPr>
          <w:rFonts w:cstheme="minorHAnsi"/>
        </w:rPr>
      </w:pPr>
      <w:bookmarkStart w:id="711" w:name="_Toc256009875"/>
      <w:bookmarkStart w:id="712" w:name="_Toc256086480"/>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14</w:t>
      </w:r>
      <w:r w:rsidR="00FE55A7" w:rsidRPr="00403D5C">
        <w:rPr>
          <w:rFonts w:cstheme="minorHAnsi"/>
        </w:rPr>
        <w:fldChar w:fldCharType="end"/>
      </w:r>
      <w:r w:rsidRPr="00403D5C">
        <w:rPr>
          <w:rFonts w:cstheme="minorHAnsi"/>
        </w:rPr>
        <w:t xml:space="preserve">: </w:t>
      </w:r>
      <w:proofErr w:type="spellStart"/>
      <w:r w:rsidRPr="00403D5C">
        <w:rPr>
          <w:rFonts w:cstheme="minorHAnsi"/>
        </w:rPr>
        <w:t>TxN</w:t>
      </w:r>
      <w:proofErr w:type="spellEnd"/>
      <w:r w:rsidRPr="00403D5C">
        <w:rPr>
          <w:rFonts w:cstheme="minorHAnsi"/>
        </w:rPr>
        <w:t xml:space="preserve"> environmental alarm handling Flow Chart</w:t>
      </w:r>
      <w:bookmarkEnd w:id="711"/>
      <w:bookmarkEnd w:id="712"/>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sz w:val="24"/>
          <w:szCs w:val="24"/>
        </w:rPr>
      </w:pPr>
      <w:bookmarkStart w:id="713" w:name="OLE_LINK36"/>
      <w:bookmarkStart w:id="714" w:name="OLE_LINK35"/>
      <w:proofErr w:type="spellStart"/>
      <w:r w:rsidRPr="00403D5C">
        <w:rPr>
          <w:rFonts w:cstheme="minorHAnsi"/>
          <w:u w:val="single"/>
        </w:rPr>
        <w:t>TxN</w:t>
      </w:r>
      <w:proofErr w:type="spellEnd"/>
      <w:r w:rsidRPr="00403D5C">
        <w:rPr>
          <w:rFonts w:cstheme="minorHAnsi"/>
          <w:u w:val="single"/>
        </w:rPr>
        <w:t xml:space="preserve"> Input power low/high/abnormal</w:t>
      </w:r>
      <w:bookmarkEnd w:id="713"/>
      <w:bookmarkEnd w:id="714"/>
    </w:p>
    <w:p w:rsidR="00C510A4" w:rsidRPr="00403D5C" w:rsidRDefault="00C510A4" w:rsidP="00C510A4">
      <w:pPr>
        <w:keepNext/>
        <w:ind w:left="1440"/>
        <w:rPr>
          <w:rFonts w:cstheme="minorHAnsi"/>
          <w:lang w:val="en-US"/>
        </w:rPr>
      </w:pPr>
      <w:r w:rsidRPr="00403D5C">
        <w:rPr>
          <w:rFonts w:eastAsia="Calibri" w:cstheme="minorHAnsi"/>
          <w:lang w:val="en-US"/>
        </w:rPr>
        <w:object w:dxaOrig="4844" w:dyaOrig="3973">
          <v:shape id="_x0000_i1037" type="#_x0000_t75" style="width:272.1pt;height:223.55pt" o:ole="">
            <v:imagedata r:id="rId46" o:title=""/>
          </v:shape>
          <o:OLEObject Type="Embed" ProgID="Visio.Drawing.11" ShapeID="_x0000_i1037" DrawAspect="Content" ObjectID="_1204305772"/>
        </w:object>
      </w:r>
    </w:p>
    <w:p w:rsidR="00C510A4" w:rsidRPr="00403D5C" w:rsidRDefault="00C510A4" w:rsidP="00C510A4">
      <w:pPr>
        <w:pStyle w:val="Caption"/>
        <w:rPr>
          <w:rFonts w:cstheme="minorHAnsi"/>
        </w:rPr>
      </w:pPr>
      <w:bookmarkStart w:id="715" w:name="_Toc256009876"/>
      <w:bookmarkStart w:id="716" w:name="_Toc256086482"/>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15</w:t>
      </w:r>
      <w:r w:rsidR="00FE55A7" w:rsidRPr="00403D5C">
        <w:rPr>
          <w:rFonts w:cstheme="minorHAnsi"/>
        </w:rPr>
        <w:fldChar w:fldCharType="end"/>
      </w:r>
      <w:r w:rsidRPr="00403D5C">
        <w:rPr>
          <w:rFonts w:cstheme="minorHAnsi"/>
        </w:rPr>
        <w:t xml:space="preserve">: </w:t>
      </w:r>
      <w:proofErr w:type="spellStart"/>
      <w:r w:rsidRPr="00403D5C">
        <w:rPr>
          <w:rFonts w:cstheme="minorHAnsi"/>
        </w:rPr>
        <w:t>TxN</w:t>
      </w:r>
      <w:proofErr w:type="spellEnd"/>
      <w:r w:rsidRPr="00403D5C">
        <w:rPr>
          <w:rFonts w:cstheme="minorHAnsi"/>
        </w:rPr>
        <w:t xml:space="preserve"> Input power low/high/abnormal Flow Chart</w:t>
      </w:r>
      <w:bookmarkEnd w:id="715"/>
      <w:bookmarkEnd w:id="716"/>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17" w:name="OLE_LINK38"/>
      <w:bookmarkStart w:id="718" w:name="OLE_LINK37"/>
      <w:proofErr w:type="spellStart"/>
      <w:r w:rsidRPr="00403D5C">
        <w:rPr>
          <w:rFonts w:cstheme="minorHAnsi"/>
          <w:u w:val="single"/>
        </w:rPr>
        <w:t>TxN</w:t>
      </w:r>
      <w:proofErr w:type="spellEnd"/>
      <w:r w:rsidRPr="00403D5C">
        <w:rPr>
          <w:rFonts w:cstheme="minorHAnsi"/>
          <w:u w:val="single"/>
        </w:rPr>
        <w:t xml:space="preserve"> External Customer Alarms</w:t>
      </w:r>
    </w:p>
    <w:bookmarkEnd w:id="717"/>
    <w:bookmarkEnd w:id="718"/>
    <w:p w:rsidR="00C510A4" w:rsidRPr="00403D5C" w:rsidRDefault="00C510A4" w:rsidP="00C510A4">
      <w:pPr>
        <w:keepNext/>
        <w:ind w:left="720"/>
        <w:rPr>
          <w:rFonts w:cstheme="minorHAnsi"/>
          <w:lang w:val="en-US"/>
        </w:rPr>
      </w:pPr>
      <w:r w:rsidRPr="00403D5C">
        <w:rPr>
          <w:rFonts w:eastAsia="Calibri" w:cstheme="minorHAnsi"/>
          <w:lang w:val="en-US"/>
        </w:rPr>
        <w:object w:dxaOrig="6645" w:dyaOrig="4732">
          <v:shape id="_x0000_i1038" type="#_x0000_t75" style="width:418.6pt;height:298.9pt" o:ole="">
            <v:imagedata r:id="rId48" o:title=""/>
          </v:shape>
          <o:OLEObject Type="Embed" ProgID="Visio.Drawing.11" ShapeID="_x0000_i1038" DrawAspect="Content" ObjectID="_1204305773"/>
        </w:object>
      </w:r>
    </w:p>
    <w:p w:rsidR="00C510A4" w:rsidRPr="00403D5C" w:rsidRDefault="00C510A4" w:rsidP="00C510A4">
      <w:pPr>
        <w:pStyle w:val="Caption"/>
        <w:rPr>
          <w:rFonts w:cstheme="minorHAnsi"/>
        </w:rPr>
      </w:pPr>
      <w:bookmarkStart w:id="719" w:name="_Toc256009877"/>
      <w:bookmarkStart w:id="720" w:name="_Toc256086483"/>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16</w:t>
      </w:r>
      <w:r w:rsidR="00FE55A7" w:rsidRPr="00403D5C">
        <w:rPr>
          <w:rFonts w:cstheme="minorHAnsi"/>
        </w:rPr>
        <w:fldChar w:fldCharType="end"/>
      </w:r>
      <w:r w:rsidRPr="00403D5C">
        <w:rPr>
          <w:rFonts w:cstheme="minorHAnsi"/>
        </w:rPr>
        <w:t xml:space="preserve">: </w:t>
      </w:r>
      <w:proofErr w:type="spellStart"/>
      <w:r w:rsidRPr="00403D5C">
        <w:rPr>
          <w:rFonts w:cstheme="minorHAnsi"/>
        </w:rPr>
        <w:t>TxN</w:t>
      </w:r>
      <w:proofErr w:type="spellEnd"/>
      <w:r w:rsidRPr="00403D5C">
        <w:rPr>
          <w:rFonts w:cstheme="minorHAnsi"/>
        </w:rPr>
        <w:t xml:space="preserve"> External Customer Alarms Flow Chart</w:t>
      </w:r>
      <w:bookmarkEnd w:id="719"/>
      <w:bookmarkEnd w:id="720"/>
      <w:r w:rsidRPr="00403D5C">
        <w:rPr>
          <w:rFonts w:cstheme="minorHAnsi"/>
        </w:rPr>
        <w:t xml:space="preserve">                                                                                                                                                                     </w:t>
      </w:r>
    </w:p>
    <w:p w:rsidR="00C510A4" w:rsidRPr="00403D5C" w:rsidRDefault="00C510A4" w:rsidP="00C510A4">
      <w:pPr>
        <w:rPr>
          <w:rFonts w:cstheme="minorHAnsi"/>
          <w:u w:val="single"/>
        </w:rPr>
      </w:pPr>
      <w:bookmarkStart w:id="721" w:name="OLE_LINK40"/>
      <w:bookmarkStart w:id="722" w:name="OLE_LINK39"/>
      <w:r w:rsidRPr="00403D5C">
        <w:rPr>
          <w:rFonts w:cstheme="minorHAnsi"/>
          <w:u w:val="single"/>
        </w:rPr>
        <w:t xml:space="preserve">R-LOS Fibre </w:t>
      </w:r>
      <w:proofErr w:type="gramStart"/>
      <w:r w:rsidRPr="00403D5C">
        <w:rPr>
          <w:rFonts w:cstheme="minorHAnsi"/>
          <w:u w:val="single"/>
        </w:rPr>
        <w:t>break</w:t>
      </w:r>
      <w:proofErr w:type="gramEnd"/>
      <w:r w:rsidRPr="00403D5C">
        <w:rPr>
          <w:rFonts w:cstheme="minorHAnsi"/>
          <w:u w:val="single"/>
        </w:rPr>
        <w:t xml:space="preserve"> alarm handling</w:t>
      </w:r>
    </w:p>
    <w:bookmarkEnd w:id="721"/>
    <w:bookmarkEnd w:id="722"/>
    <w:p w:rsidR="00C510A4" w:rsidRPr="00403D5C" w:rsidRDefault="00C510A4" w:rsidP="00C510A4">
      <w:pPr>
        <w:keepNext/>
        <w:autoSpaceDE w:val="0"/>
        <w:autoSpaceDN w:val="0"/>
        <w:adjustRightInd w:val="0"/>
        <w:spacing w:after="0" w:line="240" w:lineRule="auto"/>
        <w:ind w:left="720"/>
        <w:rPr>
          <w:rFonts w:cstheme="minorHAnsi"/>
          <w:lang w:val="en-US"/>
        </w:rPr>
      </w:pPr>
      <w:r w:rsidRPr="00403D5C">
        <w:rPr>
          <w:rFonts w:eastAsia="Calibri" w:cstheme="minorHAnsi"/>
          <w:lang w:val="en-US"/>
        </w:rPr>
        <w:object w:dxaOrig="10823" w:dyaOrig="13324">
          <v:shape id="_x0000_i1039" type="#_x0000_t75" style="width:296.35pt;height:364.2pt" o:ole="">
            <v:imagedata r:id="rId50" o:title=""/>
          </v:shape>
          <o:OLEObject Type="Embed" ProgID="Visio.Drawing.11" ShapeID="_x0000_i1039" DrawAspect="Content" ObjectID="_1204305774"/>
        </w:object>
      </w:r>
    </w:p>
    <w:p w:rsidR="00C510A4" w:rsidRPr="00403D5C" w:rsidRDefault="00C510A4" w:rsidP="00C510A4">
      <w:pPr>
        <w:pStyle w:val="Caption"/>
        <w:rPr>
          <w:rFonts w:cstheme="minorHAnsi"/>
          <w:sz w:val="20"/>
          <w:szCs w:val="20"/>
        </w:rPr>
      </w:pPr>
      <w:bookmarkStart w:id="723" w:name="_Toc256009878"/>
      <w:bookmarkStart w:id="724" w:name="_Toc256086484"/>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17</w:t>
      </w:r>
      <w:r w:rsidR="00FE55A7" w:rsidRPr="00403D5C">
        <w:rPr>
          <w:rFonts w:cstheme="minorHAnsi"/>
        </w:rPr>
        <w:fldChar w:fldCharType="end"/>
      </w:r>
      <w:r w:rsidRPr="00403D5C">
        <w:rPr>
          <w:rFonts w:cstheme="minorHAnsi"/>
        </w:rPr>
        <w:t>: R-LOS Fibre break alarm handling Flow Chart</w:t>
      </w:r>
      <w:bookmarkEnd w:id="723"/>
      <w:bookmarkEnd w:id="724"/>
    </w:p>
    <w:p w:rsidR="00C510A4" w:rsidRPr="00403D5C" w:rsidRDefault="00C510A4" w:rsidP="00C510A4">
      <w:pPr>
        <w:keepNext/>
        <w:autoSpaceDE w:val="0"/>
        <w:autoSpaceDN w:val="0"/>
        <w:adjustRightInd w:val="0"/>
        <w:spacing w:after="0" w:line="240" w:lineRule="auto"/>
        <w:rPr>
          <w:rFonts w:cstheme="minorHAnsi"/>
        </w:rPr>
      </w:pPr>
      <w:r w:rsidRPr="00403D5C">
        <w:rPr>
          <w:rFonts w:eastAsia="Calibri" w:cstheme="minorHAnsi"/>
          <w:lang w:val="en-US"/>
        </w:rPr>
        <w:object w:dxaOrig="7087" w:dyaOrig="6386">
          <v:shape id="_x0000_i1040" type="#_x0000_t75" style="width:234.4pt;height:211pt" o:ole="">
            <v:imagedata r:id="rId52" o:title=""/>
          </v:shape>
          <o:OLEObject Type="Embed" ProgID="Visio.Drawing.11" ShapeID="_x0000_i1040" DrawAspect="Content" ObjectID="_1204305775"/>
        </w:object>
      </w:r>
    </w:p>
    <w:p w:rsidR="00C510A4" w:rsidRPr="00403D5C" w:rsidRDefault="00C510A4" w:rsidP="00C510A4">
      <w:pPr>
        <w:pStyle w:val="Caption"/>
        <w:rPr>
          <w:rFonts w:cstheme="minorHAnsi"/>
        </w:rPr>
      </w:pPr>
      <w:bookmarkStart w:id="725" w:name="_Toc256009879"/>
      <w:bookmarkStart w:id="726" w:name="_Toc256086485"/>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18</w:t>
      </w:r>
      <w:r w:rsidR="00FE55A7" w:rsidRPr="00403D5C">
        <w:rPr>
          <w:rFonts w:cstheme="minorHAnsi"/>
        </w:rPr>
        <w:fldChar w:fldCharType="end"/>
      </w:r>
      <w:r w:rsidRPr="00403D5C">
        <w:rPr>
          <w:rFonts w:cstheme="minorHAnsi"/>
        </w:rPr>
        <w:t>: R-LOS Fibre break alarm handling Flow Chart</w:t>
      </w:r>
      <w:bookmarkEnd w:id="725"/>
      <w:bookmarkEnd w:id="726"/>
    </w:p>
    <w:p w:rsidR="00C510A4" w:rsidRPr="00403D5C" w:rsidRDefault="00C510A4" w:rsidP="00C510A4">
      <w:pPr>
        <w:pStyle w:val="Caption"/>
        <w:keepNext/>
        <w:rPr>
          <w:rFonts w:cstheme="minorHAnsi"/>
          <w:sz w:val="24"/>
          <w:szCs w:val="24"/>
          <w:u w:val="single"/>
        </w:rPr>
      </w:pPr>
      <w:r w:rsidRPr="00403D5C">
        <w:rPr>
          <w:rFonts w:eastAsia="Calibri" w:cstheme="minorHAnsi"/>
          <w:lang w:val="en-US"/>
        </w:rPr>
        <w:t xml:space="preserve"> </w:t>
      </w:r>
    </w:p>
    <w:p w:rsidR="00C510A4" w:rsidRPr="00403D5C" w:rsidRDefault="00C510A4" w:rsidP="00C510A4">
      <w:pPr>
        <w:rPr>
          <w:rFonts w:cstheme="minorHAnsi"/>
          <w:u w:val="single"/>
        </w:rPr>
      </w:pPr>
      <w:bookmarkStart w:id="727" w:name="OLE_LINK42"/>
      <w:bookmarkStart w:id="728" w:name="OLE_LINK41"/>
    </w:p>
    <w:p w:rsidR="00C510A4" w:rsidRPr="00403D5C" w:rsidRDefault="00FE55A7" w:rsidP="00C510A4">
      <w:pPr>
        <w:rPr>
          <w:rFonts w:cstheme="minorHAnsi"/>
          <w:u w:val="single"/>
        </w:rPr>
      </w:pPr>
      <w:bookmarkStart w:id="729" w:name="_Toc256009880"/>
      <w:r w:rsidRPr="00FE55A7">
        <w:rPr>
          <w:rFonts w:cstheme="minorHAnsi"/>
          <w:lang w:val="en-US"/>
        </w:rPr>
        <w:pict>
          <v:shape id="_x0000_s1108" type="#_x0000_t202" style="position:absolute;margin-left:-33.1pt;margin-top:-5pt;width:132.7pt;height:35.85pt;z-index:251688960;mso-width-relative:margin;mso-height-relative:margin" stroked="f">
            <v:textbox style="mso-next-textbox:#_x0000_s1108">
              <w:txbxContent>
                <w:p w:rsidR="005D643D" w:rsidRPr="0056280E" w:rsidRDefault="005D643D" w:rsidP="00C510A4">
                  <w:pPr>
                    <w:rPr>
                      <w:u w:val="single"/>
                    </w:rPr>
                  </w:pPr>
                  <w:r w:rsidRPr="0056280E">
                    <w:rPr>
                      <w:u w:val="single"/>
                    </w:rPr>
                    <w:t>Cable Break Policy</w:t>
                  </w:r>
                </w:p>
              </w:txbxContent>
            </v:textbox>
          </v:shape>
        </w:pict>
      </w:r>
      <w:bookmarkStart w:id="730" w:name="_Toc256086422"/>
      <w:bookmarkEnd w:id="729"/>
      <w:r w:rsidR="00C510A4" w:rsidRPr="00403D5C">
        <w:rPr>
          <w:rFonts w:eastAsia="Calibri" w:cstheme="minorHAnsi"/>
          <w:lang w:val="en-US"/>
        </w:rPr>
        <w:object w:dxaOrig="8376" w:dyaOrig="25173">
          <v:shape id="_x0000_i1041" type="#_x0000_t75" style="width:290.5pt;height:683.15pt" o:ole="">
            <v:imagedata r:id="rId54" o:title=""/>
          </v:shape>
          <o:OLEObject Type="Embed" ProgID="Visio.Drawing.11" ShapeID="_x0000_i1041" DrawAspect="Content" ObjectID="_1204305776"/>
        </w:object>
      </w:r>
      <w:bookmarkEnd w:id="730"/>
    </w:p>
    <w:p w:rsidR="00C510A4" w:rsidRPr="00403D5C" w:rsidRDefault="00C510A4" w:rsidP="00C510A4">
      <w:pPr>
        <w:rPr>
          <w:rFonts w:cstheme="minorHAnsi"/>
          <w:u w:val="single"/>
        </w:rPr>
      </w:pPr>
      <w:r w:rsidRPr="00403D5C">
        <w:rPr>
          <w:rFonts w:cstheme="minorHAnsi"/>
          <w:u w:val="single"/>
        </w:rPr>
        <w:t>Microwave error alarm handling policy</w:t>
      </w:r>
    </w:p>
    <w:bookmarkEnd w:id="727"/>
    <w:bookmarkEnd w:id="728"/>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9083" w:dyaOrig="5634">
          <v:shape id="_x0000_i1042" type="#_x0000_t75" style="width:421.1pt;height:258.7pt" o:ole="">
            <v:imagedata r:id="rId56" o:title=""/>
          </v:shape>
          <o:OLEObject Type="Embed" ProgID="Visio.Drawing.11" ShapeID="_x0000_i1042" DrawAspect="Content" ObjectID="_1204305777"/>
        </w:object>
      </w:r>
    </w:p>
    <w:p w:rsidR="00C510A4" w:rsidRPr="00403D5C" w:rsidRDefault="00C510A4" w:rsidP="00C510A4">
      <w:pPr>
        <w:pStyle w:val="Caption"/>
        <w:rPr>
          <w:rFonts w:cstheme="minorHAnsi"/>
          <w:color w:val="FF0000"/>
          <w:sz w:val="24"/>
          <w:szCs w:val="24"/>
          <w:u w:val="single"/>
        </w:rPr>
      </w:pPr>
      <w:bookmarkStart w:id="731" w:name="_Toc256009881"/>
      <w:bookmarkStart w:id="732" w:name="_Toc256086486"/>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20</w:t>
      </w:r>
      <w:r w:rsidR="00FE55A7" w:rsidRPr="00403D5C">
        <w:rPr>
          <w:rFonts w:cstheme="minorHAnsi"/>
        </w:rPr>
        <w:fldChar w:fldCharType="end"/>
      </w:r>
      <w:r w:rsidRPr="00403D5C">
        <w:rPr>
          <w:rFonts w:cstheme="minorHAnsi"/>
        </w:rPr>
        <w:t>: Microwave error alarm handling Flow Chart</w:t>
      </w:r>
      <w:bookmarkEnd w:id="731"/>
      <w:bookmarkEnd w:id="732"/>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33" w:name="OLE_LINK44"/>
      <w:bookmarkStart w:id="734" w:name="OLE_LINK43"/>
      <w:r w:rsidRPr="00403D5C">
        <w:rPr>
          <w:rFonts w:cstheme="minorHAnsi"/>
          <w:u w:val="single"/>
        </w:rPr>
        <w:t>Microwave environmental alarm handling</w:t>
      </w:r>
    </w:p>
    <w:bookmarkEnd w:id="733"/>
    <w:bookmarkEnd w:id="734"/>
    <w:p w:rsidR="00C510A4" w:rsidRPr="00403D5C" w:rsidRDefault="00C510A4" w:rsidP="00C510A4">
      <w:pPr>
        <w:pStyle w:val="Heading5"/>
        <w:rPr>
          <w:rFonts w:asciiTheme="minorHAnsi" w:hAnsiTheme="minorHAnsi" w:cstheme="minorHAnsi"/>
        </w:rPr>
      </w:pPr>
      <w:r w:rsidRPr="00403D5C">
        <w:rPr>
          <w:rFonts w:asciiTheme="minorHAnsi" w:hAnsiTheme="minorHAnsi" w:cstheme="minorHAnsi"/>
        </w:rPr>
        <w:object w:dxaOrig="7969" w:dyaOrig="9156">
          <v:shape id="_x0000_i1043" type="#_x0000_t75" style="width:322.35pt;height:369.2pt" o:ole="">
            <v:imagedata r:id="rId58" o:title=""/>
          </v:shape>
          <o:OLEObject Type="Embed" ProgID="Visio.Drawing.11" ShapeID="_x0000_i1043" DrawAspect="Content" ObjectID="_1204305778"/>
        </w:object>
      </w:r>
    </w:p>
    <w:p w:rsidR="00C510A4" w:rsidRPr="00403D5C" w:rsidRDefault="00C510A4" w:rsidP="00C510A4">
      <w:pPr>
        <w:pStyle w:val="Caption"/>
        <w:rPr>
          <w:rFonts w:cstheme="minorHAnsi"/>
        </w:rPr>
      </w:pPr>
      <w:bookmarkStart w:id="735" w:name="_Toc256009882"/>
      <w:bookmarkStart w:id="736" w:name="_Toc256086487"/>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21</w:t>
      </w:r>
      <w:r w:rsidR="00FE55A7" w:rsidRPr="00403D5C">
        <w:rPr>
          <w:rFonts w:cstheme="minorHAnsi"/>
        </w:rPr>
        <w:fldChar w:fldCharType="end"/>
      </w:r>
      <w:r w:rsidRPr="00403D5C">
        <w:rPr>
          <w:rFonts w:cstheme="minorHAnsi"/>
        </w:rPr>
        <w:t>: Microwave environmental alarm handling Flow Chart</w:t>
      </w:r>
      <w:bookmarkEnd w:id="735"/>
      <w:bookmarkEnd w:id="736"/>
    </w:p>
    <w:p w:rsidR="00C510A4" w:rsidRPr="00403D5C" w:rsidRDefault="00C510A4" w:rsidP="00C510A4">
      <w:pPr>
        <w:keepNext/>
        <w:rPr>
          <w:rFonts w:cstheme="minorHAnsi"/>
        </w:rPr>
      </w:pPr>
      <w:bookmarkStart w:id="737" w:name="OLE_LINK46"/>
      <w:bookmarkStart w:id="738" w:name="OLE_LINK45"/>
      <w:r w:rsidRPr="00403D5C">
        <w:rPr>
          <w:rFonts w:cstheme="minorHAnsi"/>
          <w:u w:val="single"/>
        </w:rPr>
        <w:t>Microwave Equipment Power Supply alarm handling</w:t>
      </w:r>
      <w:bookmarkEnd w:id="737"/>
      <w:bookmarkEnd w:id="738"/>
      <w:r w:rsidRPr="00403D5C">
        <w:rPr>
          <w:rFonts w:eastAsia="Calibri" w:cstheme="minorHAnsi"/>
          <w:lang w:val="en-US"/>
        </w:rPr>
        <w:object w:dxaOrig="4970" w:dyaOrig="5312">
          <v:shape id="_x0000_i1044" type="#_x0000_t75" style="width:230.25pt;height:244.45pt" o:ole="">
            <v:imagedata r:id="rId60" o:title=""/>
          </v:shape>
          <o:OLEObject Type="Embed" ProgID="Visio.Drawing.11" ShapeID="_x0000_i1044" DrawAspect="Content" ObjectID="_1204305779"/>
        </w:object>
      </w:r>
    </w:p>
    <w:p w:rsidR="00C510A4" w:rsidRPr="00403D5C" w:rsidRDefault="00C510A4" w:rsidP="00C510A4">
      <w:pPr>
        <w:pStyle w:val="Caption"/>
        <w:rPr>
          <w:rFonts w:eastAsia="Calibri" w:cstheme="minorHAnsi"/>
          <w:lang w:val="en-US"/>
        </w:rPr>
      </w:pPr>
      <w:bookmarkStart w:id="739" w:name="_Toc256086488"/>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22</w:t>
      </w:r>
      <w:r w:rsidR="00FE55A7" w:rsidRPr="00403D5C">
        <w:rPr>
          <w:rFonts w:cstheme="minorHAnsi"/>
        </w:rPr>
        <w:fldChar w:fldCharType="end"/>
      </w:r>
      <w:r w:rsidRPr="00403D5C">
        <w:rPr>
          <w:rFonts w:cstheme="minorHAnsi"/>
        </w:rPr>
        <w:t>: Microwave Equipment Power Supply alarm handling Flow Chart</w:t>
      </w:r>
      <w:bookmarkEnd w:id="739"/>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40" w:name="OLE_LINK48"/>
      <w:bookmarkStart w:id="741" w:name="OLE_LINK47"/>
      <w:r w:rsidRPr="00403D5C">
        <w:rPr>
          <w:rFonts w:cstheme="minorHAnsi"/>
          <w:u w:val="single"/>
        </w:rPr>
        <w:t>Cross Domain GPRS alarm handling</w:t>
      </w:r>
    </w:p>
    <w:bookmarkEnd w:id="740"/>
    <w:bookmarkEnd w:id="741"/>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keepNext/>
        <w:autoSpaceDE w:val="0"/>
        <w:autoSpaceDN w:val="0"/>
        <w:adjustRightInd w:val="0"/>
        <w:spacing w:after="0" w:line="240" w:lineRule="auto"/>
        <w:ind w:left="3600"/>
        <w:rPr>
          <w:rFonts w:cstheme="minorHAnsi"/>
          <w:lang w:val="en-US"/>
        </w:rPr>
      </w:pPr>
      <w:r w:rsidRPr="00403D5C">
        <w:rPr>
          <w:rFonts w:eastAsia="Calibri" w:cstheme="minorHAnsi"/>
          <w:lang w:val="en-US"/>
        </w:rPr>
        <w:object w:dxaOrig="1113" w:dyaOrig="4091">
          <v:shape id="_x0000_i1045" type="#_x0000_t75" style="width:67.8pt;height:250.35pt" o:ole="">
            <v:imagedata r:id="rId62" o:title=""/>
          </v:shape>
          <o:OLEObject Type="Embed" ProgID="Visio.Drawing.11" ShapeID="_x0000_i1045" DrawAspect="Content" ObjectID="_1204305780"/>
        </w:object>
      </w:r>
    </w:p>
    <w:p w:rsidR="00C510A4" w:rsidRPr="00403D5C" w:rsidRDefault="00C510A4" w:rsidP="00C510A4">
      <w:pPr>
        <w:pStyle w:val="Caption"/>
        <w:rPr>
          <w:rFonts w:cstheme="minorHAnsi"/>
        </w:rPr>
      </w:pPr>
      <w:bookmarkStart w:id="742" w:name="_Toc256009884"/>
      <w:bookmarkStart w:id="743" w:name="_Toc256086489"/>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23</w:t>
      </w:r>
      <w:r w:rsidR="00FE55A7" w:rsidRPr="00403D5C">
        <w:rPr>
          <w:rFonts w:cstheme="minorHAnsi"/>
        </w:rPr>
        <w:fldChar w:fldCharType="end"/>
      </w:r>
      <w:r w:rsidRPr="00403D5C">
        <w:rPr>
          <w:rFonts w:cstheme="minorHAnsi"/>
        </w:rPr>
        <w:t>: Cross Domain GPRS alarm handling Flow Chart</w:t>
      </w:r>
      <w:bookmarkEnd w:id="742"/>
      <w:bookmarkEnd w:id="743"/>
    </w:p>
    <w:p w:rsidR="00C510A4" w:rsidRPr="00403D5C" w:rsidRDefault="00C510A4" w:rsidP="00C510A4">
      <w:pPr>
        <w:autoSpaceDE w:val="0"/>
        <w:autoSpaceDN w:val="0"/>
        <w:adjustRightInd w:val="0"/>
        <w:spacing w:after="0" w:line="240" w:lineRule="auto"/>
        <w:rPr>
          <w:rFonts w:cstheme="minorHAnsi"/>
          <w:color w:val="FF0000"/>
          <w:sz w:val="24"/>
          <w:szCs w:val="24"/>
          <w:u w:val="single"/>
        </w:rPr>
      </w:pPr>
    </w:p>
    <w:p w:rsidR="00C510A4" w:rsidRPr="00403D5C" w:rsidRDefault="00C510A4" w:rsidP="00C510A4">
      <w:pPr>
        <w:rPr>
          <w:rFonts w:cstheme="minorHAnsi"/>
          <w:sz w:val="20"/>
          <w:szCs w:val="20"/>
          <w:u w:val="single"/>
        </w:rPr>
      </w:pPr>
      <w:bookmarkStart w:id="744" w:name="OLE_LINK50"/>
      <w:bookmarkStart w:id="745" w:name="OLE_LINK49"/>
      <w:r w:rsidRPr="00403D5C">
        <w:rPr>
          <w:rFonts w:cstheme="minorHAnsi"/>
          <w:u w:val="single"/>
        </w:rPr>
        <w:t>Cell GPRS Failure alarm handling</w:t>
      </w:r>
    </w:p>
    <w:bookmarkEnd w:id="744"/>
    <w:bookmarkEnd w:id="745"/>
    <w:p w:rsidR="00C510A4" w:rsidRPr="00403D5C" w:rsidRDefault="00C510A4" w:rsidP="00C510A4">
      <w:pPr>
        <w:rPr>
          <w:rFonts w:cstheme="minorHAnsi"/>
          <w:lang w:val="en-US"/>
        </w:rPr>
      </w:pPr>
    </w:p>
    <w:p w:rsidR="00C510A4" w:rsidRPr="00403D5C" w:rsidRDefault="00C510A4" w:rsidP="00C510A4">
      <w:pPr>
        <w:keepNext/>
        <w:spacing w:after="0" w:line="240" w:lineRule="auto"/>
        <w:ind w:left="3600"/>
        <w:rPr>
          <w:rFonts w:cstheme="minorHAnsi"/>
        </w:rPr>
      </w:pPr>
      <w:r w:rsidRPr="00403D5C">
        <w:rPr>
          <w:rFonts w:eastAsia="Calibri" w:cstheme="minorHAnsi"/>
          <w:lang w:val="en-US"/>
        </w:rPr>
        <w:object w:dxaOrig="1113" w:dyaOrig="4091">
          <v:shape id="_x0000_i1046" type="#_x0000_t75" style="width:67.8pt;height:248.65pt" o:ole="">
            <v:imagedata r:id="rId64" o:title=""/>
          </v:shape>
          <o:OLEObject Type="Embed" ProgID="Visio.Drawing.11" ShapeID="_x0000_i1046" DrawAspect="Content" ObjectID="_1204305781"/>
        </w:object>
      </w:r>
    </w:p>
    <w:p w:rsidR="00C510A4" w:rsidRPr="00403D5C" w:rsidRDefault="00C510A4" w:rsidP="00C510A4">
      <w:pPr>
        <w:pStyle w:val="Caption"/>
        <w:rPr>
          <w:rFonts w:cstheme="minorHAnsi"/>
          <w:sz w:val="24"/>
          <w:szCs w:val="24"/>
        </w:rPr>
      </w:pPr>
      <w:bookmarkStart w:id="746" w:name="_Toc256009885"/>
      <w:bookmarkStart w:id="747" w:name="_Toc256086490"/>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24</w:t>
      </w:r>
      <w:r w:rsidR="00FE55A7" w:rsidRPr="00403D5C">
        <w:rPr>
          <w:rFonts w:cstheme="minorHAnsi"/>
        </w:rPr>
        <w:fldChar w:fldCharType="end"/>
      </w:r>
      <w:r w:rsidRPr="00403D5C">
        <w:rPr>
          <w:rFonts w:cstheme="minorHAnsi"/>
        </w:rPr>
        <w:t>: Cell GPRS Failure alarm handling Flow Chart</w:t>
      </w:r>
      <w:bookmarkEnd w:id="746"/>
      <w:bookmarkEnd w:id="747"/>
    </w:p>
    <w:p w:rsidR="00C510A4" w:rsidRPr="00403D5C" w:rsidRDefault="00C510A4" w:rsidP="00C510A4">
      <w:pPr>
        <w:rPr>
          <w:rFonts w:cstheme="minorHAnsi"/>
          <w:u w:val="single"/>
        </w:rPr>
      </w:pPr>
      <w:bookmarkStart w:id="748" w:name="OLE_LINK52"/>
      <w:bookmarkStart w:id="749" w:name="OLE_LINK51"/>
    </w:p>
    <w:p w:rsidR="00C510A4" w:rsidRPr="00403D5C" w:rsidRDefault="00C510A4" w:rsidP="00C510A4">
      <w:pPr>
        <w:rPr>
          <w:rFonts w:cstheme="minorHAnsi"/>
          <w:u w:val="single"/>
        </w:rPr>
      </w:pPr>
      <w:r w:rsidRPr="00403D5C">
        <w:rPr>
          <w:rFonts w:cstheme="minorHAnsi"/>
          <w:u w:val="single"/>
        </w:rPr>
        <w:t xml:space="preserve">CORE </w:t>
      </w:r>
      <w:proofErr w:type="spellStart"/>
      <w:r w:rsidRPr="00403D5C">
        <w:rPr>
          <w:rFonts w:cstheme="minorHAnsi"/>
          <w:u w:val="single"/>
        </w:rPr>
        <w:t>Signaling</w:t>
      </w:r>
      <w:proofErr w:type="spellEnd"/>
      <w:r w:rsidRPr="00403D5C">
        <w:rPr>
          <w:rFonts w:cstheme="minorHAnsi"/>
          <w:u w:val="single"/>
        </w:rPr>
        <w:t xml:space="preserve"> down C7 alarm handling</w:t>
      </w:r>
    </w:p>
    <w:bookmarkEnd w:id="748"/>
    <w:bookmarkEnd w:id="749"/>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6759" w:dyaOrig="6255">
          <v:shape id="_x0000_i1047" type="#_x0000_t75" style="width:354.15pt;height:326.5pt" o:ole="">
            <v:imagedata r:id="rId66" o:title=""/>
          </v:shape>
          <o:OLEObject Type="Embed" ProgID="Visio.Drawing.11" ShapeID="_x0000_i1047" DrawAspect="Content" ObjectID="_1204305782"/>
        </w:object>
      </w:r>
    </w:p>
    <w:p w:rsidR="00C510A4" w:rsidRPr="00403D5C" w:rsidRDefault="00C510A4" w:rsidP="00C510A4">
      <w:pPr>
        <w:pStyle w:val="Caption"/>
        <w:rPr>
          <w:rFonts w:cstheme="minorHAnsi"/>
        </w:rPr>
      </w:pPr>
      <w:bookmarkStart w:id="750" w:name="_Toc256009886"/>
      <w:bookmarkStart w:id="751" w:name="_Toc256086491"/>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25</w:t>
      </w:r>
      <w:r w:rsidR="00FE55A7" w:rsidRPr="00403D5C">
        <w:rPr>
          <w:rFonts w:cstheme="minorHAnsi"/>
        </w:rPr>
        <w:fldChar w:fldCharType="end"/>
      </w:r>
      <w:r w:rsidRPr="00403D5C">
        <w:rPr>
          <w:rFonts w:cstheme="minorHAnsi"/>
        </w:rPr>
        <w:t xml:space="preserve">: CORE </w:t>
      </w:r>
      <w:proofErr w:type="spellStart"/>
      <w:r w:rsidRPr="00403D5C">
        <w:rPr>
          <w:rFonts w:cstheme="minorHAnsi"/>
        </w:rPr>
        <w:t>Signaling</w:t>
      </w:r>
      <w:proofErr w:type="spellEnd"/>
      <w:r w:rsidRPr="00403D5C">
        <w:rPr>
          <w:rFonts w:cstheme="minorHAnsi"/>
        </w:rPr>
        <w:t xml:space="preserve"> down C7 alarm handling Flow Chart</w:t>
      </w:r>
      <w:bookmarkEnd w:id="750"/>
      <w:bookmarkEnd w:id="751"/>
    </w:p>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52" w:name="OLE_LINK54"/>
      <w:bookmarkStart w:id="753" w:name="OLE_LINK53"/>
      <w:r w:rsidRPr="00403D5C">
        <w:rPr>
          <w:rFonts w:cstheme="minorHAnsi"/>
          <w:u w:val="single"/>
        </w:rPr>
        <w:t>CORE Media Outage alarm handling</w:t>
      </w:r>
    </w:p>
    <w:bookmarkEnd w:id="752"/>
    <w:bookmarkEnd w:id="753"/>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5979" w:dyaOrig="6291">
          <v:shape id="_x0000_i1048" type="#_x0000_t75" style="width:231.9pt;height:240.3pt" o:ole="">
            <v:imagedata r:id="rId68" o:title=""/>
          </v:shape>
          <o:OLEObject Type="Embed" ProgID="Visio.Drawing.11" ShapeID="_x0000_i1048" DrawAspect="Content" ObjectID="_1204305783"/>
        </w:object>
      </w:r>
    </w:p>
    <w:p w:rsidR="00C510A4" w:rsidRPr="00403D5C" w:rsidRDefault="00C510A4" w:rsidP="00C510A4">
      <w:pPr>
        <w:pStyle w:val="Caption"/>
        <w:rPr>
          <w:rFonts w:cstheme="minorHAnsi"/>
        </w:rPr>
      </w:pPr>
      <w:bookmarkStart w:id="754" w:name="_Toc256009887"/>
      <w:bookmarkStart w:id="755" w:name="_Toc256086492"/>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26</w:t>
      </w:r>
      <w:r w:rsidR="00FE55A7" w:rsidRPr="00403D5C">
        <w:rPr>
          <w:rFonts w:cstheme="minorHAnsi"/>
        </w:rPr>
        <w:fldChar w:fldCharType="end"/>
      </w:r>
      <w:r w:rsidRPr="00403D5C">
        <w:rPr>
          <w:rFonts w:cstheme="minorHAnsi"/>
        </w:rPr>
        <w:t>: CORE Media Outage alarm handling Flow Chart</w:t>
      </w:r>
      <w:bookmarkEnd w:id="754"/>
      <w:bookmarkEnd w:id="755"/>
    </w:p>
    <w:p w:rsidR="00C510A4" w:rsidRPr="00403D5C" w:rsidRDefault="00C510A4" w:rsidP="00C510A4">
      <w:pPr>
        <w:autoSpaceDE w:val="0"/>
        <w:autoSpaceDN w:val="0"/>
        <w:adjustRightInd w:val="0"/>
        <w:spacing w:after="0" w:line="240" w:lineRule="auto"/>
        <w:ind w:left="1440"/>
        <w:rPr>
          <w:rFonts w:cstheme="minorHAnsi"/>
          <w:color w:val="FF0000"/>
          <w:sz w:val="24"/>
          <w:szCs w:val="24"/>
          <w:u w:val="single"/>
        </w:rPr>
      </w:pPr>
    </w:p>
    <w:p w:rsidR="00C510A4" w:rsidRPr="00403D5C" w:rsidRDefault="00C510A4" w:rsidP="00C510A4">
      <w:pPr>
        <w:rPr>
          <w:rFonts w:cstheme="minorHAnsi"/>
          <w:u w:val="single"/>
        </w:rPr>
      </w:pPr>
      <w:bookmarkStart w:id="756" w:name="OLE_LINK56"/>
      <w:bookmarkStart w:id="757" w:name="OLE_LINK55"/>
      <w:r w:rsidRPr="00403D5C">
        <w:rPr>
          <w:rFonts w:cstheme="minorHAnsi"/>
          <w:u w:val="single"/>
        </w:rPr>
        <w:t>CORE Hardware alarm handling</w:t>
      </w:r>
    </w:p>
    <w:bookmarkEnd w:id="756"/>
    <w:bookmarkEnd w:id="757"/>
    <w:p w:rsidR="00C510A4" w:rsidRPr="00403D5C" w:rsidRDefault="00C510A4" w:rsidP="00C510A4">
      <w:pPr>
        <w:autoSpaceDE w:val="0"/>
        <w:autoSpaceDN w:val="0"/>
        <w:adjustRightInd w:val="0"/>
        <w:spacing w:after="0" w:line="240" w:lineRule="auto"/>
        <w:jc w:val="both"/>
        <w:rPr>
          <w:rFonts w:cstheme="minorHAnsi"/>
          <w:sz w:val="24"/>
          <w:szCs w:val="24"/>
        </w:rPr>
      </w:pPr>
    </w:p>
    <w:p w:rsidR="00C510A4" w:rsidRPr="00403D5C" w:rsidRDefault="00C510A4" w:rsidP="00C510A4">
      <w:pPr>
        <w:keepNext/>
        <w:autoSpaceDE w:val="0"/>
        <w:autoSpaceDN w:val="0"/>
        <w:adjustRightInd w:val="0"/>
        <w:spacing w:after="0" w:line="240" w:lineRule="auto"/>
        <w:jc w:val="both"/>
        <w:rPr>
          <w:rFonts w:cstheme="minorHAnsi"/>
          <w:lang w:val="en-US"/>
        </w:rPr>
      </w:pPr>
      <w:r w:rsidRPr="00403D5C">
        <w:rPr>
          <w:rFonts w:eastAsia="Calibri" w:cstheme="minorHAnsi"/>
          <w:lang w:val="en-US"/>
        </w:rPr>
        <w:object w:dxaOrig="7969" w:dyaOrig="9156">
          <v:shape id="_x0000_i1049" type="#_x0000_t75" style="width:406.9pt;height:470.5pt" o:ole="">
            <v:imagedata r:id="rId70" o:title=""/>
          </v:shape>
          <o:OLEObject Type="Embed" ProgID="Visio.Drawing.11" ShapeID="_x0000_i1049" DrawAspect="Content" ObjectID="_1204305784"/>
        </w:object>
      </w:r>
    </w:p>
    <w:p w:rsidR="00C510A4" w:rsidRPr="00403D5C" w:rsidRDefault="00C510A4" w:rsidP="00C510A4">
      <w:pPr>
        <w:pStyle w:val="Caption"/>
        <w:jc w:val="both"/>
        <w:rPr>
          <w:rFonts w:cstheme="minorHAnsi"/>
          <w:color w:val="FF0000"/>
          <w:sz w:val="24"/>
          <w:szCs w:val="24"/>
          <w:u w:val="single"/>
        </w:rPr>
      </w:pPr>
      <w:bookmarkStart w:id="758" w:name="_Toc256009888"/>
      <w:bookmarkStart w:id="759" w:name="_Toc256086493"/>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27</w:t>
      </w:r>
      <w:r w:rsidR="00FE55A7" w:rsidRPr="00403D5C">
        <w:rPr>
          <w:rFonts w:cstheme="minorHAnsi"/>
        </w:rPr>
        <w:fldChar w:fldCharType="end"/>
      </w:r>
      <w:r w:rsidRPr="00403D5C">
        <w:rPr>
          <w:rFonts w:cstheme="minorHAnsi"/>
        </w:rPr>
        <w:t>: CORE Hardware alarm handling Flow Chart</w:t>
      </w:r>
      <w:bookmarkEnd w:id="758"/>
      <w:bookmarkEnd w:id="759"/>
    </w:p>
    <w:p w:rsidR="00C510A4" w:rsidRPr="00403D5C" w:rsidRDefault="00C510A4" w:rsidP="00C510A4">
      <w:pPr>
        <w:pStyle w:val="Heading5"/>
        <w:rPr>
          <w:rFonts w:asciiTheme="minorHAnsi" w:hAnsiTheme="minorHAnsi" w:cstheme="minorHAnsi"/>
          <w:u w:val="single"/>
        </w:rPr>
      </w:pPr>
    </w:p>
    <w:p w:rsidR="00C510A4" w:rsidRPr="00403D5C" w:rsidRDefault="00C510A4" w:rsidP="00C510A4">
      <w:pPr>
        <w:rPr>
          <w:rFonts w:cstheme="minorHAnsi"/>
        </w:rPr>
      </w:pPr>
    </w:p>
    <w:p w:rsidR="00C510A4" w:rsidRPr="00403D5C" w:rsidRDefault="00FE55A7" w:rsidP="00C510A4">
      <w:pPr>
        <w:rPr>
          <w:rFonts w:cstheme="minorHAnsi"/>
          <w:lang w:val="en-US"/>
        </w:rPr>
      </w:pPr>
      <w:r>
        <w:rPr>
          <w:rFonts w:cstheme="minorHAnsi"/>
          <w:lang w:val="en-US"/>
        </w:rPr>
        <w:pict>
          <v:shape id="_x0000_s1114" type="#_x0000_t202" style="position:absolute;margin-left:-18.75pt;margin-top:426.95pt;width:408pt;height:21pt;z-index:251695104" stroked="f">
            <v:textbox style="mso-next-textbox:#_x0000_s1114;mso-fit-shape-to-text:t" inset="0,0,0,0">
              <w:txbxContent>
                <w:p w:rsidR="005D643D" w:rsidRDefault="005D643D" w:rsidP="00C510A4">
                  <w:pPr>
                    <w:pStyle w:val="Caption"/>
                  </w:pPr>
                  <w:bookmarkStart w:id="760" w:name="_Toc256009889"/>
                  <w:bookmarkStart w:id="761" w:name="_Toc256009801"/>
                  <w:bookmarkStart w:id="762" w:name="_Toc256086494"/>
                  <w:r>
                    <w:t xml:space="preserve">Figure </w:t>
                  </w:r>
                  <w:fldSimple w:instr=" SEQ Figure \* ARABIC ">
                    <w:r>
                      <w:rPr>
                        <w:noProof/>
                      </w:rPr>
                      <w:t>28</w:t>
                    </w:r>
                  </w:fldSimple>
                  <w:r>
                    <w:t>: CORE Hardware alarm handling Flow Chart</w:t>
                  </w:r>
                  <w:bookmarkEnd w:id="760"/>
                  <w:bookmarkEnd w:id="761"/>
                  <w:bookmarkEnd w:id="762"/>
                </w:p>
              </w:txbxContent>
            </v:textbox>
          </v:shape>
        </w:pict>
      </w:r>
      <w:r w:rsidR="00C510A4" w:rsidRPr="00403D5C">
        <w:rPr>
          <w:rFonts w:cstheme="minorHAnsi"/>
        </w:rPr>
        <w:object w:dxaOrig="10544" w:dyaOrig="12114">
          <v:shape id="_x0000_i1050" type="#_x0000_t75" style="width:364.2pt;height:420.3pt" o:ole="">
            <v:imagedata r:id="rId72" o:title=""/>
          </v:shape>
          <o:OLEObject Type="Embed" ProgID="Visio.Drawing.11" ShapeID="_x0000_i1050" DrawAspect="Content" ObjectID="_1204305785"/>
        </w:object>
      </w:r>
    </w:p>
    <w:p w:rsidR="00C510A4" w:rsidRPr="00403D5C" w:rsidRDefault="00C510A4" w:rsidP="00C510A4">
      <w:pPr>
        <w:rPr>
          <w:rFonts w:cstheme="minorHAnsi"/>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63" w:name="OLE_LINK58"/>
      <w:bookmarkStart w:id="764" w:name="OLE_LINK57"/>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 xml:space="preserve">CORE STP </w:t>
      </w:r>
      <w:proofErr w:type="spellStart"/>
      <w:r w:rsidRPr="00403D5C">
        <w:rPr>
          <w:rFonts w:cstheme="minorHAnsi"/>
          <w:u w:val="single"/>
        </w:rPr>
        <w:t>Linkset</w:t>
      </w:r>
      <w:proofErr w:type="spellEnd"/>
      <w:r w:rsidRPr="00403D5C">
        <w:rPr>
          <w:rFonts w:cstheme="minorHAnsi"/>
          <w:u w:val="single"/>
        </w:rPr>
        <w:t xml:space="preserve"> down alarm handling</w:t>
      </w:r>
    </w:p>
    <w:bookmarkEnd w:id="763"/>
    <w:bookmarkEnd w:id="764"/>
    <w:p w:rsidR="00C510A4" w:rsidRPr="00403D5C" w:rsidRDefault="00C510A4" w:rsidP="00C510A4">
      <w:pPr>
        <w:keepNext/>
        <w:autoSpaceDE w:val="0"/>
        <w:autoSpaceDN w:val="0"/>
        <w:adjustRightInd w:val="0"/>
        <w:spacing w:after="0" w:line="240" w:lineRule="auto"/>
        <w:ind w:left="1440"/>
        <w:rPr>
          <w:rFonts w:cstheme="minorHAnsi"/>
          <w:lang w:val="en-US"/>
        </w:rPr>
      </w:pPr>
      <w:r w:rsidRPr="00403D5C">
        <w:rPr>
          <w:rFonts w:eastAsia="Calibri" w:cstheme="minorHAnsi"/>
          <w:lang w:val="en-US"/>
        </w:rPr>
        <w:object w:dxaOrig="3599" w:dyaOrig="6416">
          <v:shape id="_x0000_i1051" type="#_x0000_t75" style="width:185pt;height:328.2pt" o:ole="">
            <v:imagedata r:id="rId74" o:title=""/>
          </v:shape>
          <o:OLEObject Type="Embed" ProgID="Visio.Drawing.11" ShapeID="_x0000_i1051" DrawAspect="Content" ObjectID="_1204305786"/>
        </w:object>
      </w:r>
    </w:p>
    <w:p w:rsidR="00C510A4" w:rsidRPr="00403D5C" w:rsidRDefault="00C510A4" w:rsidP="00C510A4">
      <w:pPr>
        <w:pStyle w:val="Caption"/>
        <w:rPr>
          <w:rFonts w:cstheme="minorHAnsi"/>
        </w:rPr>
      </w:pPr>
      <w:bookmarkStart w:id="765" w:name="_Toc256009890"/>
      <w:bookmarkStart w:id="766" w:name="_Toc256086495"/>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29</w:t>
      </w:r>
      <w:r w:rsidR="00FE55A7" w:rsidRPr="00403D5C">
        <w:rPr>
          <w:rFonts w:cstheme="minorHAnsi"/>
        </w:rPr>
        <w:fldChar w:fldCharType="end"/>
      </w:r>
      <w:r w:rsidRPr="00403D5C">
        <w:rPr>
          <w:rFonts w:cstheme="minorHAnsi"/>
        </w:rPr>
        <w:t xml:space="preserve">: CORE STP </w:t>
      </w:r>
      <w:proofErr w:type="spellStart"/>
      <w:r w:rsidRPr="00403D5C">
        <w:rPr>
          <w:rFonts w:cstheme="minorHAnsi"/>
        </w:rPr>
        <w:t>Linkset</w:t>
      </w:r>
      <w:proofErr w:type="spellEnd"/>
      <w:r w:rsidRPr="00403D5C">
        <w:rPr>
          <w:rFonts w:cstheme="minorHAnsi"/>
        </w:rPr>
        <w:t xml:space="preserve"> down alarm handling Flow Chart</w:t>
      </w:r>
      <w:bookmarkEnd w:id="765"/>
      <w:bookmarkEnd w:id="766"/>
    </w:p>
    <w:p w:rsidR="00C510A4" w:rsidRPr="00403D5C" w:rsidRDefault="00C510A4" w:rsidP="00C510A4">
      <w:pPr>
        <w:autoSpaceDE w:val="0"/>
        <w:autoSpaceDN w:val="0"/>
        <w:adjustRightInd w:val="0"/>
        <w:spacing w:after="0" w:line="240" w:lineRule="auto"/>
        <w:ind w:left="1440"/>
        <w:rPr>
          <w:rFonts w:cstheme="minorHAnsi"/>
          <w:color w:val="FF0000"/>
          <w:sz w:val="24"/>
          <w:szCs w:val="24"/>
          <w:u w:val="single"/>
        </w:rPr>
      </w:pPr>
    </w:p>
    <w:p w:rsidR="00C510A4" w:rsidRPr="00403D5C" w:rsidRDefault="00C510A4" w:rsidP="00C510A4">
      <w:pPr>
        <w:rPr>
          <w:rFonts w:cstheme="minorHAnsi"/>
          <w:u w:val="single"/>
        </w:rPr>
      </w:pPr>
      <w:bookmarkStart w:id="767" w:name="OLE_LINK60"/>
      <w:bookmarkStart w:id="768" w:name="OLE_LINK59"/>
      <w:r w:rsidRPr="00403D5C">
        <w:rPr>
          <w:rFonts w:cstheme="minorHAnsi"/>
          <w:u w:val="single"/>
        </w:rPr>
        <w:t>CORE STP Card Isolation alarm handling</w:t>
      </w:r>
    </w:p>
    <w:bookmarkEnd w:id="767"/>
    <w:bookmarkEnd w:id="768"/>
    <w:p w:rsidR="00C510A4" w:rsidRPr="00403D5C" w:rsidRDefault="00C510A4" w:rsidP="00C510A4">
      <w:pPr>
        <w:autoSpaceDE w:val="0"/>
        <w:autoSpaceDN w:val="0"/>
        <w:adjustRightInd w:val="0"/>
        <w:spacing w:after="0" w:line="240" w:lineRule="auto"/>
        <w:ind w:left="3600"/>
        <w:rPr>
          <w:rFonts w:cstheme="minorHAnsi"/>
          <w:lang w:val="en-US"/>
        </w:rPr>
      </w:pPr>
      <w:r w:rsidRPr="00403D5C">
        <w:rPr>
          <w:rFonts w:eastAsia="Calibri" w:cstheme="minorHAnsi"/>
          <w:lang w:val="en-US"/>
        </w:rPr>
        <w:object w:dxaOrig="1113" w:dyaOrig="4091">
          <v:shape id="_x0000_i1052" type="#_x0000_t75" style="width:68.65pt;height:252pt" o:ole="">
            <v:imagedata r:id="rId76" o:title=""/>
          </v:shape>
          <o:OLEObject Type="Embed" ProgID="Visio.Drawing.11" ShapeID="_x0000_i1052" DrawAspect="Content" ObjectID="_1204305787"/>
        </w:object>
      </w:r>
    </w:p>
    <w:p w:rsidR="00C510A4" w:rsidRPr="00403D5C" w:rsidRDefault="00C510A4" w:rsidP="00C510A4">
      <w:pPr>
        <w:autoSpaceDE w:val="0"/>
        <w:autoSpaceDN w:val="0"/>
        <w:adjustRightInd w:val="0"/>
        <w:spacing w:after="0" w:line="240" w:lineRule="auto"/>
        <w:rPr>
          <w:rFonts w:cstheme="minorHAnsi"/>
          <w:color w:val="FF0000"/>
          <w:sz w:val="24"/>
          <w:szCs w:val="24"/>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CORE STP DIU Down alarm handling</w:t>
      </w:r>
    </w:p>
    <w:p w:rsidR="00C510A4" w:rsidRPr="00403D5C" w:rsidRDefault="00C510A4" w:rsidP="00C510A4">
      <w:pPr>
        <w:keepNext/>
        <w:autoSpaceDE w:val="0"/>
        <w:autoSpaceDN w:val="0"/>
        <w:adjustRightInd w:val="0"/>
        <w:spacing w:after="0" w:line="240" w:lineRule="auto"/>
        <w:ind w:left="3600"/>
        <w:rPr>
          <w:rFonts w:cstheme="minorHAnsi"/>
          <w:lang w:val="en-US"/>
        </w:rPr>
      </w:pPr>
      <w:r w:rsidRPr="00403D5C">
        <w:rPr>
          <w:rFonts w:eastAsia="Calibri" w:cstheme="minorHAnsi"/>
          <w:lang w:val="en-US"/>
        </w:rPr>
        <w:object w:dxaOrig="1113" w:dyaOrig="4215">
          <v:shape id="_x0000_i1053" type="#_x0000_t75" style="width:73.65pt;height:279.65pt" o:ole="">
            <v:imagedata r:id="rId78" o:title=""/>
          </v:shape>
          <o:OLEObject Type="Embed" ProgID="Visio.Drawing.11" ShapeID="_x0000_i1053" DrawAspect="Content" ObjectID="_1204305788"/>
        </w:object>
      </w:r>
    </w:p>
    <w:p w:rsidR="00C510A4" w:rsidRPr="00403D5C" w:rsidRDefault="00C510A4" w:rsidP="00C510A4">
      <w:pPr>
        <w:pStyle w:val="Caption"/>
        <w:rPr>
          <w:rFonts w:cstheme="minorHAnsi"/>
          <w:sz w:val="24"/>
          <w:szCs w:val="24"/>
        </w:rPr>
      </w:pPr>
      <w:bookmarkStart w:id="769" w:name="_Toc256009891"/>
      <w:bookmarkStart w:id="770" w:name="_Toc256086496"/>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30</w:t>
      </w:r>
      <w:r w:rsidR="00FE55A7" w:rsidRPr="00403D5C">
        <w:rPr>
          <w:rFonts w:cstheme="minorHAnsi"/>
        </w:rPr>
        <w:fldChar w:fldCharType="end"/>
      </w:r>
      <w:r w:rsidRPr="00403D5C">
        <w:rPr>
          <w:rFonts w:cstheme="minorHAnsi"/>
        </w:rPr>
        <w:t>: CORE STP Card Isolation alarm handling Flow Chart</w:t>
      </w:r>
      <w:bookmarkEnd w:id="769"/>
      <w:bookmarkEnd w:id="770"/>
    </w:p>
    <w:p w:rsidR="00C510A4" w:rsidRPr="00403D5C" w:rsidRDefault="00FE55A7" w:rsidP="00C510A4">
      <w:pPr>
        <w:rPr>
          <w:rFonts w:cstheme="minorHAnsi"/>
        </w:rPr>
      </w:pPr>
      <w:r>
        <w:rPr>
          <w:rFonts w:cstheme="minorHAnsi"/>
          <w:lang w:val="en-US"/>
        </w:rPr>
        <w:pict>
          <v:shape id="_x0000_s1115" type="#_x0000_t202" style="position:absolute;margin-left:-7.9pt;margin-top:306pt;width:247.45pt;height:24.6pt;z-index:251696128" stroked="f">
            <v:textbox style="mso-next-textbox:#_x0000_s1115" inset="0,0,0,0">
              <w:txbxContent>
                <w:p w:rsidR="005D643D" w:rsidRDefault="005D643D" w:rsidP="00C510A4">
                  <w:pPr>
                    <w:pStyle w:val="Caption"/>
                  </w:pPr>
                  <w:bookmarkStart w:id="771" w:name="_Toc256009892"/>
                  <w:bookmarkStart w:id="772" w:name="_Toc256009804"/>
                  <w:bookmarkStart w:id="773" w:name="_Toc256086497"/>
                  <w:r>
                    <w:t xml:space="preserve">Figure </w:t>
                  </w:r>
                  <w:fldSimple w:instr=" SEQ Figure \* ARABIC ">
                    <w:r>
                      <w:rPr>
                        <w:noProof/>
                      </w:rPr>
                      <w:t>31</w:t>
                    </w:r>
                  </w:fldSimple>
                  <w:r>
                    <w:t>: CORE STP Card Isolation alarm handling Flow Chart</w:t>
                  </w:r>
                  <w:bookmarkEnd w:id="771"/>
                  <w:bookmarkEnd w:id="772"/>
                  <w:bookmarkEnd w:id="773"/>
                </w:p>
              </w:txbxContent>
            </v:textbox>
          </v:shape>
        </w:pict>
      </w:r>
      <w:r w:rsidRPr="00FE55A7">
        <w:rPr>
          <w:rFonts w:cstheme="minorHAnsi"/>
          <w:noProof/>
          <w:lang w:eastAsia="en-GB"/>
        </w:rPr>
        <w:pict>
          <v:group id="_x0000_s1122" style="position:absolute;margin-left:95.7pt;margin-top:48.8pt;width:86.05pt;height:249.95pt;z-index:251703296" coordorigin="5197,1191" coordsize="1721,4999">
            <v:shapetype id="_x0000_t177" coordsize="21600,21600" o:spt="177" path="m0,0l21600,,21600,17255,10800,21600,,17255xe">
              <v:stroke joinstyle="miter"/>
              <v:path gradientshapeok="t" o:connecttype="rect" textboxrect="0,0,21600,17255"/>
            </v:shapetype>
            <v:shape id="_x0000_s1123" type="#_x0000_t177" style="position:absolute;left:5246;top:1191;width:1670;height:972;v-text-anchor:middle" fillcolor="#dbe5f1 [660]">
              <v:textbox style="mso-next-textbox:#_x0000_s1123">
                <w:txbxContent>
                  <w:p w:rsidR="005D643D" w:rsidRPr="00115995" w:rsidRDefault="005D643D" w:rsidP="00C510A4">
                    <w:pPr>
                      <w:autoSpaceDE w:val="0"/>
                      <w:autoSpaceDN w:val="0"/>
                      <w:adjustRightInd w:val="0"/>
                      <w:jc w:val="center"/>
                      <w:rPr>
                        <w:rFonts w:ascii="Arial" w:hAnsi="Arial" w:cs="Arial"/>
                        <w:color w:val="000000"/>
                        <w:sz w:val="16"/>
                        <w:szCs w:val="16"/>
                      </w:rPr>
                    </w:pPr>
                    <w:r>
                      <w:rPr>
                        <w:rFonts w:ascii="Arial" w:hAnsi="Arial" w:cs="Arial"/>
                        <w:color w:val="000000"/>
                        <w:sz w:val="16"/>
                        <w:szCs w:val="16"/>
                      </w:rPr>
                      <w:t xml:space="preserve">STP DPC down </w:t>
                    </w:r>
                    <w:r w:rsidRPr="00115995">
                      <w:rPr>
                        <w:rFonts w:ascii="Arial" w:hAnsi="Arial" w:cs="Arial"/>
                        <w:color w:val="000000"/>
                        <w:sz w:val="16"/>
                        <w:szCs w:val="16"/>
                      </w:rPr>
                      <w:t>alarms received</w:t>
                    </w:r>
                  </w:p>
                </w:txbxContent>
              </v:textbox>
            </v:shape>
            <v:rect id="_x0000_s1124" style="position:absolute;left:5382;top:2819;width:1405;height:544;v-text-anchor:middle" fillcolor="#dbe5f1 [660]">
              <v:textbox style="mso-next-textbox:#_x0000_s1124">
                <w:txbxContent>
                  <w:p w:rsidR="005D643D" w:rsidRPr="00115995" w:rsidRDefault="005D643D" w:rsidP="00C510A4">
                    <w:pPr>
                      <w:autoSpaceDE w:val="0"/>
                      <w:autoSpaceDN w:val="0"/>
                      <w:adjustRightInd w:val="0"/>
                      <w:jc w:val="center"/>
                      <w:rPr>
                        <w:rFonts w:ascii="Arial" w:hAnsi="Arial" w:cs="Arial"/>
                        <w:color w:val="000000"/>
                        <w:sz w:val="16"/>
                        <w:szCs w:val="16"/>
                      </w:rPr>
                    </w:pPr>
                    <w:r w:rsidRPr="00115995">
                      <w:rPr>
                        <w:rFonts w:ascii="Arial" w:hAnsi="Arial" w:cs="Arial"/>
                        <w:color w:val="000000"/>
                        <w:sz w:val="16"/>
                        <w:szCs w:val="16"/>
                      </w:rPr>
                      <w:t>Enrich it with</w:t>
                    </w:r>
                    <w:r>
                      <w:rPr>
                        <w:rFonts w:ascii="Arial" w:hAnsi="Arial" w:cs="Arial"/>
                        <w:color w:val="000000"/>
                        <w:sz w:val="16"/>
                        <w:szCs w:val="16"/>
                      </w:rPr>
                      <w:t xml:space="preserve"> </w:t>
                    </w:r>
                    <w:r w:rsidRPr="00115995">
                      <w:rPr>
                        <w:rFonts w:ascii="Arial" w:hAnsi="Arial" w:cs="Arial"/>
                        <w:color w:val="000000"/>
                        <w:sz w:val="16"/>
                        <w:szCs w:val="16"/>
                      </w:rPr>
                      <w:t>Point Code</w:t>
                    </w:r>
                  </w:p>
                  <w:p w:rsidR="005D643D" w:rsidRDefault="005D643D" w:rsidP="00C510A4">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roofErr w:type="gramStart"/>
                    <w:r>
                      <w:rPr>
                        <w:rFonts w:ascii="Arial" w:hAnsi="Arial" w:cs="Arial"/>
                        <w:color w:val="000000"/>
                        <w:sz w:val="18"/>
                        <w:szCs w:val="18"/>
                      </w:rPr>
                      <w:t>information</w:t>
                    </w:r>
                    <w:proofErr w:type="gramEnd"/>
                  </w:p>
                </w:txbxContent>
              </v:textbox>
            </v:rect>
            <v:rect id="_x0000_s1125" style="position:absolute;left:5197;top:3999;width:1721;height:950;v-text-anchor:middle" fillcolor="#dbe5f1 [660]">
              <v:textbox style="mso-next-textbox:#_x0000_s1125">
                <w:txbxContent>
                  <w:p w:rsidR="005D643D" w:rsidRPr="00115995" w:rsidRDefault="005D643D" w:rsidP="00C510A4">
                    <w:pPr>
                      <w:autoSpaceDE w:val="0"/>
                      <w:autoSpaceDN w:val="0"/>
                      <w:adjustRightInd w:val="0"/>
                      <w:jc w:val="center"/>
                      <w:rPr>
                        <w:rFonts w:ascii="Arial" w:hAnsi="Arial" w:cs="Arial"/>
                        <w:color w:val="000000"/>
                        <w:sz w:val="16"/>
                        <w:szCs w:val="16"/>
                      </w:rPr>
                    </w:pPr>
                    <w:r w:rsidRPr="00115995">
                      <w:rPr>
                        <w:rFonts w:ascii="Arial" w:hAnsi="Arial" w:cs="Arial"/>
                        <w:color w:val="000000"/>
                        <w:sz w:val="16"/>
                        <w:szCs w:val="16"/>
                      </w:rPr>
                      <w:t xml:space="preserve">Correlate alarms </w:t>
                    </w:r>
                    <w:proofErr w:type="gramStart"/>
                    <w:r w:rsidRPr="00115995">
                      <w:rPr>
                        <w:rFonts w:ascii="Arial" w:hAnsi="Arial" w:cs="Arial"/>
                        <w:color w:val="000000"/>
                        <w:sz w:val="16"/>
                        <w:szCs w:val="16"/>
                      </w:rPr>
                      <w:t>With</w:t>
                    </w:r>
                    <w:proofErr w:type="gramEnd"/>
                    <w:r w:rsidRPr="00115995">
                      <w:rPr>
                        <w:rFonts w:ascii="Arial" w:hAnsi="Arial" w:cs="Arial"/>
                        <w:color w:val="000000"/>
                        <w:sz w:val="16"/>
                        <w:szCs w:val="16"/>
                      </w:rPr>
                      <w:t xml:space="preserve"> other </w:t>
                    </w:r>
                    <w:proofErr w:type="spellStart"/>
                    <w:r w:rsidRPr="00115995">
                      <w:rPr>
                        <w:rFonts w:ascii="Arial" w:hAnsi="Arial" w:cs="Arial"/>
                        <w:color w:val="000000"/>
                        <w:sz w:val="16"/>
                        <w:szCs w:val="16"/>
                      </w:rPr>
                      <w:t>relatedNEs</w:t>
                    </w:r>
                    <w:proofErr w:type="spellEnd"/>
                    <w:r w:rsidRPr="00115995">
                      <w:rPr>
                        <w:rFonts w:ascii="Arial" w:hAnsi="Arial" w:cs="Arial"/>
                        <w:color w:val="000000"/>
                        <w:sz w:val="16"/>
                        <w:szCs w:val="16"/>
                      </w:rPr>
                      <w:t xml:space="preserve"> </w:t>
                    </w:r>
                    <w:proofErr w:type="spellStart"/>
                    <w:r w:rsidRPr="00115995">
                      <w:rPr>
                        <w:rFonts w:ascii="Arial" w:hAnsi="Arial" w:cs="Arial"/>
                        <w:color w:val="000000"/>
                        <w:sz w:val="16"/>
                        <w:szCs w:val="16"/>
                      </w:rPr>
                      <w:t>linkset</w:t>
                    </w:r>
                    <w:proofErr w:type="spellEnd"/>
                    <w:r w:rsidRPr="00115995">
                      <w:rPr>
                        <w:rFonts w:ascii="Arial" w:hAnsi="Arial" w:cs="Arial"/>
                        <w:color w:val="000000"/>
                        <w:sz w:val="16"/>
                        <w:szCs w:val="16"/>
                      </w:rPr>
                      <w:t xml:space="preserve"> alarms</w:t>
                    </w:r>
                  </w:p>
                </w:txbxContent>
              </v:textbox>
            </v:rect>
            <v:rect id="_x0000_s1126" style="position:absolute;left:5348;top:5526;width:1344;height:664;v-text-anchor:middle" fillcolor="#dbe5f1 [660]">
              <v:textbox style="mso-next-textbox:#_x0000_s1126">
                <w:txbxContent>
                  <w:p w:rsidR="005D643D" w:rsidRPr="00115995" w:rsidRDefault="005D643D" w:rsidP="00C510A4">
                    <w:pPr>
                      <w:autoSpaceDE w:val="0"/>
                      <w:autoSpaceDN w:val="0"/>
                      <w:adjustRightInd w:val="0"/>
                      <w:rPr>
                        <w:rFonts w:ascii="Arial" w:hAnsi="Arial" w:cs="Arial"/>
                        <w:color w:val="000000"/>
                        <w:sz w:val="16"/>
                        <w:szCs w:val="16"/>
                      </w:rPr>
                    </w:pPr>
                    <w:r w:rsidRPr="00115995">
                      <w:rPr>
                        <w:rFonts w:ascii="Arial" w:hAnsi="Arial" w:cs="Arial"/>
                        <w:color w:val="000000"/>
                        <w:sz w:val="16"/>
                        <w:szCs w:val="16"/>
                      </w:rPr>
                      <w:t>Generate TT</w:t>
                    </w:r>
                  </w:p>
                </w:txbxContent>
              </v:textbox>
            </v:rect>
            <v:line id="_x0000_s1127" style="position:absolute;flip:x" from="6080,2149" to="6081,2726">
              <v:stroke endarrow="block"/>
            </v:line>
            <v:line id="_x0000_s1128" style="position:absolute" from="6079,3363" to="6080,3999">
              <v:stroke endarrow="block"/>
            </v:line>
            <v:line id="_x0000_s1129" style="position:absolute" from="6032,4949" to="6033,5526">
              <v:stroke endarrow="block"/>
            </v:line>
          </v:group>
        </w:pict>
      </w:r>
      <w:r w:rsidR="00C510A4" w:rsidRPr="00403D5C">
        <w:rPr>
          <w:rFonts w:cstheme="minorHAnsi"/>
          <w:u w:val="single"/>
        </w:rPr>
        <w:t>Communication alarm handling</w:t>
      </w:r>
    </w:p>
    <w:p w:rsidR="00C510A4" w:rsidRPr="00403D5C" w:rsidRDefault="00FE55A7" w:rsidP="00C510A4">
      <w:pPr>
        <w:autoSpaceDE w:val="0"/>
        <w:autoSpaceDN w:val="0"/>
        <w:adjustRightInd w:val="0"/>
        <w:spacing w:after="0" w:line="240" w:lineRule="auto"/>
        <w:ind w:left="3600"/>
        <w:rPr>
          <w:rFonts w:cstheme="minorHAnsi"/>
        </w:rPr>
      </w:pPr>
      <w:r>
        <w:rPr>
          <w:rFonts w:cstheme="minorHAnsi"/>
          <w:lang w:val="en-US"/>
        </w:rPr>
        <w:pict>
          <v:group id="_x0000_s1105" style="position:absolute;margin-left:-1.65pt;margin-top:-12.45pt;width:95.55pt;height:249.95pt;z-index:251686912;mso-position-horizontal-relative:char;mso-position-vertical-relative:line" coordorigin="5007,1191" coordsize="1911,4999" editas="canvas">
            <o:lock v:ext="edit" aspectratio="t"/>
            <v:shape id="_x0000_s1106" type="#_x0000_t75" style="position:absolute;left:5007;top:1191;width:1911;height:4999" o:preferrelative="f">
              <v:fill o:detectmouseclick="t"/>
              <v:path o:extrusionok="t" o:connecttype="none"/>
            </v:shape>
          </v:group>
        </w:pict>
      </w: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autoSpaceDE w:val="0"/>
        <w:autoSpaceDN w:val="0"/>
        <w:adjustRightInd w:val="0"/>
        <w:spacing w:after="0" w:line="240" w:lineRule="auto"/>
        <w:ind w:left="3600"/>
        <w:rPr>
          <w:rFonts w:cstheme="minorHAnsi"/>
        </w:rPr>
      </w:pPr>
    </w:p>
    <w:p w:rsidR="00C510A4" w:rsidRPr="00403D5C" w:rsidRDefault="00C510A4" w:rsidP="00C510A4">
      <w:pPr>
        <w:pStyle w:val="Heading5"/>
        <w:rPr>
          <w:rFonts w:asciiTheme="minorHAnsi" w:hAnsiTheme="minorHAnsi" w:cstheme="minorHAnsi"/>
          <w:color w:val="000000" w:themeColor="text1"/>
          <w:sz w:val="24"/>
          <w:szCs w:val="24"/>
          <w:u w:val="single"/>
        </w:rPr>
      </w:pPr>
      <w:bookmarkStart w:id="774" w:name="OLE_LINK62"/>
      <w:bookmarkStart w:id="775" w:name="OLE_LINK61"/>
    </w:p>
    <w:p w:rsidR="00C510A4" w:rsidRPr="00403D5C" w:rsidRDefault="00C510A4" w:rsidP="00C510A4">
      <w:pPr>
        <w:rPr>
          <w:rFonts w:cstheme="minorHAnsi"/>
          <w:u w:val="single"/>
        </w:rPr>
      </w:pPr>
      <w:r w:rsidRPr="00403D5C">
        <w:rPr>
          <w:rFonts w:cstheme="minorHAnsi"/>
          <w:u w:val="single"/>
        </w:rPr>
        <w:t>IN Processing Error alarm handling</w:t>
      </w:r>
    </w:p>
    <w:bookmarkEnd w:id="774"/>
    <w:bookmarkEnd w:id="775"/>
    <w:p w:rsidR="00C510A4" w:rsidRPr="00403D5C" w:rsidRDefault="00C510A4" w:rsidP="00C510A4">
      <w:pPr>
        <w:rPr>
          <w:rFonts w:cstheme="minorHAnsi"/>
          <w:sz w:val="24"/>
          <w:szCs w:val="24"/>
        </w:rPr>
      </w:pPr>
    </w:p>
    <w:p w:rsidR="00C510A4" w:rsidRPr="00403D5C" w:rsidRDefault="00C510A4" w:rsidP="00C510A4">
      <w:pPr>
        <w:keepNext/>
        <w:autoSpaceDE w:val="0"/>
        <w:autoSpaceDN w:val="0"/>
        <w:adjustRightInd w:val="0"/>
        <w:spacing w:after="0" w:line="240" w:lineRule="auto"/>
        <w:ind w:left="3600"/>
        <w:rPr>
          <w:rFonts w:cstheme="minorHAnsi"/>
          <w:lang w:val="en-US"/>
        </w:rPr>
      </w:pPr>
      <w:r w:rsidRPr="00403D5C">
        <w:rPr>
          <w:rFonts w:eastAsia="Calibri" w:cstheme="minorHAnsi"/>
          <w:lang w:val="en-US"/>
        </w:rPr>
        <w:object w:dxaOrig="1113" w:dyaOrig="2077">
          <v:shape id="_x0000_i1054" type="#_x0000_t75" style="width:64.45pt;height:120.55pt" o:ole="">
            <v:imagedata r:id="rId80" o:title=""/>
          </v:shape>
          <o:OLEObject Type="Embed" ProgID="Visio.Drawing.11" ShapeID="_x0000_i1054" DrawAspect="Content" ObjectID="_1204305789"/>
        </w:object>
      </w:r>
    </w:p>
    <w:p w:rsidR="00C510A4" w:rsidRPr="00403D5C" w:rsidRDefault="00C510A4" w:rsidP="00C510A4">
      <w:pPr>
        <w:pStyle w:val="Caption"/>
        <w:rPr>
          <w:rFonts w:cstheme="minorHAnsi"/>
          <w:sz w:val="24"/>
          <w:szCs w:val="24"/>
        </w:rPr>
      </w:pPr>
      <w:bookmarkStart w:id="776" w:name="_Toc256009893"/>
      <w:bookmarkStart w:id="777" w:name="_Toc256086498"/>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32</w:t>
      </w:r>
      <w:r w:rsidR="00FE55A7" w:rsidRPr="00403D5C">
        <w:rPr>
          <w:rFonts w:cstheme="minorHAnsi"/>
        </w:rPr>
        <w:fldChar w:fldCharType="end"/>
      </w:r>
      <w:r w:rsidRPr="00403D5C">
        <w:rPr>
          <w:rFonts w:cstheme="minorHAnsi"/>
        </w:rPr>
        <w:t>: IN Processing Error alarm handling Flow Chart</w:t>
      </w:r>
      <w:bookmarkEnd w:id="776"/>
      <w:bookmarkEnd w:id="777"/>
    </w:p>
    <w:p w:rsidR="00C510A4" w:rsidRPr="00403D5C" w:rsidRDefault="00C510A4" w:rsidP="00C510A4">
      <w:pPr>
        <w:autoSpaceDE w:val="0"/>
        <w:autoSpaceDN w:val="0"/>
        <w:adjustRightInd w:val="0"/>
        <w:spacing w:after="0" w:line="240" w:lineRule="auto"/>
        <w:rPr>
          <w:rFonts w:cstheme="minorHAnsi"/>
          <w:color w:val="FF0000"/>
          <w:sz w:val="24"/>
          <w:szCs w:val="24"/>
          <w:u w:val="single"/>
        </w:rPr>
      </w:pPr>
    </w:p>
    <w:p w:rsidR="00C510A4" w:rsidRPr="00403D5C" w:rsidRDefault="00C510A4" w:rsidP="00C510A4">
      <w:pPr>
        <w:rPr>
          <w:rFonts w:cstheme="minorHAnsi"/>
          <w:u w:val="single"/>
        </w:rPr>
      </w:pPr>
      <w:bookmarkStart w:id="778" w:name="OLE_LINK64"/>
      <w:bookmarkStart w:id="779" w:name="OLE_LINK63"/>
      <w:r w:rsidRPr="00403D5C">
        <w:rPr>
          <w:rFonts w:cstheme="minorHAnsi"/>
          <w:u w:val="single"/>
        </w:rPr>
        <w:t>IN Call Gaping alarm handling</w:t>
      </w:r>
    </w:p>
    <w:bookmarkEnd w:id="778"/>
    <w:bookmarkEnd w:id="779"/>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8698" w:dyaOrig="3406">
          <v:shape id="_x0000_i1055" type="#_x0000_t75" style="width:426.15pt;height:166.6pt" o:ole="">
            <v:imagedata r:id="rId82" o:title=""/>
          </v:shape>
          <o:OLEObject Type="Embed" ProgID="Visio.Drawing.11" ShapeID="_x0000_i1055" DrawAspect="Content" ObjectID="_1204305790"/>
        </w:object>
      </w:r>
    </w:p>
    <w:p w:rsidR="00C510A4" w:rsidRPr="00403D5C" w:rsidRDefault="00C510A4" w:rsidP="00C510A4">
      <w:pPr>
        <w:pStyle w:val="Caption"/>
        <w:rPr>
          <w:rFonts w:cstheme="minorHAnsi"/>
        </w:rPr>
      </w:pPr>
      <w:bookmarkStart w:id="780" w:name="_Toc256009894"/>
      <w:bookmarkStart w:id="781" w:name="_Toc256086499"/>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33</w:t>
      </w:r>
      <w:r w:rsidR="00FE55A7" w:rsidRPr="00403D5C">
        <w:rPr>
          <w:rFonts w:cstheme="minorHAnsi"/>
        </w:rPr>
        <w:fldChar w:fldCharType="end"/>
      </w:r>
      <w:r w:rsidRPr="00403D5C">
        <w:rPr>
          <w:rFonts w:cstheme="minorHAnsi"/>
        </w:rPr>
        <w:t>: IN Call Gaping alarm handling Flow Chart</w:t>
      </w:r>
      <w:bookmarkEnd w:id="780"/>
      <w:bookmarkEnd w:id="781"/>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782" w:name="OLE_LINK66"/>
      <w:bookmarkStart w:id="783" w:name="OLE_LINK65"/>
      <w:proofErr w:type="spellStart"/>
      <w:r w:rsidRPr="00403D5C">
        <w:rPr>
          <w:rFonts w:cstheme="minorHAnsi"/>
          <w:u w:val="single"/>
        </w:rPr>
        <w:t>QoS</w:t>
      </w:r>
      <w:proofErr w:type="spellEnd"/>
      <w:r w:rsidRPr="00403D5C">
        <w:rPr>
          <w:rFonts w:cstheme="minorHAnsi"/>
          <w:u w:val="single"/>
        </w:rPr>
        <w:t xml:space="preserve"> alarm handling</w:t>
      </w:r>
    </w:p>
    <w:bookmarkEnd w:id="782"/>
    <w:bookmarkEnd w:id="783"/>
    <w:p w:rsidR="00C510A4" w:rsidRPr="00403D5C" w:rsidRDefault="00C510A4" w:rsidP="00C510A4">
      <w:pPr>
        <w:keepNext/>
        <w:autoSpaceDE w:val="0"/>
        <w:autoSpaceDN w:val="0"/>
        <w:adjustRightInd w:val="0"/>
        <w:spacing w:after="0" w:line="240" w:lineRule="auto"/>
        <w:ind w:left="1440"/>
        <w:rPr>
          <w:rFonts w:cstheme="minorHAnsi"/>
          <w:lang w:val="en-US"/>
        </w:rPr>
      </w:pPr>
      <w:r w:rsidRPr="00403D5C">
        <w:rPr>
          <w:rFonts w:eastAsia="Calibri" w:cstheme="minorHAnsi"/>
          <w:lang w:val="en-US"/>
        </w:rPr>
        <w:object w:dxaOrig="4636" w:dyaOrig="1818">
          <v:shape id="_x0000_i1056" type="#_x0000_t75" style="width:286.35pt;height:113pt" o:ole="">
            <v:imagedata r:id="rId84" o:title=""/>
          </v:shape>
          <o:OLEObject Type="Embed" ProgID="Visio.Drawing.11" ShapeID="_x0000_i1056" DrawAspect="Content" ObjectID="_1204305791"/>
        </w:object>
      </w:r>
    </w:p>
    <w:p w:rsidR="00C510A4" w:rsidRPr="00403D5C" w:rsidRDefault="00C510A4" w:rsidP="00C510A4">
      <w:pPr>
        <w:pStyle w:val="Caption"/>
        <w:rPr>
          <w:rFonts w:cstheme="minorHAnsi"/>
          <w:sz w:val="24"/>
          <w:szCs w:val="24"/>
        </w:rPr>
      </w:pPr>
      <w:bookmarkStart w:id="784" w:name="_Toc256009895"/>
      <w:bookmarkStart w:id="785" w:name="_Toc256086500"/>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34</w:t>
      </w:r>
      <w:r w:rsidR="00FE55A7" w:rsidRPr="00403D5C">
        <w:rPr>
          <w:rFonts w:cstheme="minorHAnsi"/>
        </w:rPr>
        <w:fldChar w:fldCharType="end"/>
      </w:r>
      <w:r w:rsidRPr="00403D5C">
        <w:rPr>
          <w:rFonts w:cstheme="minorHAnsi"/>
        </w:rPr>
        <w:t xml:space="preserve">: </w:t>
      </w:r>
      <w:proofErr w:type="spellStart"/>
      <w:r w:rsidRPr="00403D5C">
        <w:rPr>
          <w:rFonts w:cstheme="minorHAnsi"/>
        </w:rPr>
        <w:t>QoS</w:t>
      </w:r>
      <w:proofErr w:type="spellEnd"/>
      <w:r w:rsidRPr="00403D5C">
        <w:rPr>
          <w:rFonts w:cstheme="minorHAnsi"/>
        </w:rPr>
        <w:t xml:space="preserve"> alarm handling Flow Chart</w:t>
      </w:r>
      <w:bookmarkEnd w:id="784"/>
      <w:bookmarkEnd w:id="785"/>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Equipment alarm handling</w:t>
      </w:r>
    </w:p>
    <w:p w:rsidR="00C510A4" w:rsidRPr="00403D5C" w:rsidRDefault="00C510A4" w:rsidP="00C510A4">
      <w:pPr>
        <w:autoSpaceDE w:val="0"/>
        <w:autoSpaceDN w:val="0"/>
        <w:adjustRightInd w:val="0"/>
        <w:spacing w:after="0" w:line="240" w:lineRule="auto"/>
        <w:rPr>
          <w:rFonts w:cstheme="minorHAnsi"/>
          <w:sz w:val="20"/>
          <w:szCs w:val="20"/>
          <w:lang w:val="en-US"/>
        </w:rPr>
      </w:pPr>
    </w:p>
    <w:p w:rsidR="00C510A4" w:rsidRPr="00403D5C" w:rsidRDefault="00C510A4" w:rsidP="00C510A4">
      <w:pPr>
        <w:keepNext/>
        <w:autoSpaceDE w:val="0"/>
        <w:autoSpaceDN w:val="0"/>
        <w:adjustRightInd w:val="0"/>
        <w:spacing w:after="0" w:line="240" w:lineRule="auto"/>
        <w:rPr>
          <w:rFonts w:cstheme="minorHAnsi"/>
        </w:rPr>
      </w:pPr>
      <w:r w:rsidRPr="00403D5C">
        <w:rPr>
          <w:rFonts w:eastAsia="Calibri" w:cstheme="minorHAnsi"/>
          <w:lang w:val="en-US"/>
        </w:rPr>
        <w:object w:dxaOrig="7033" w:dyaOrig="3967">
          <v:shape id="_x0000_i1057" type="#_x0000_t75" style="width:6in;height:244.45pt" o:ole="">
            <v:imagedata r:id="rId86" o:title=""/>
          </v:shape>
          <o:OLEObject Type="Embed" ProgID="Visio.Drawing.11" ShapeID="_x0000_i1057" DrawAspect="Content" ObjectID="_1204305792"/>
        </w:object>
      </w:r>
    </w:p>
    <w:p w:rsidR="00C510A4" w:rsidRPr="00403D5C" w:rsidRDefault="00C510A4" w:rsidP="00C510A4">
      <w:pPr>
        <w:pStyle w:val="Caption"/>
        <w:rPr>
          <w:rFonts w:cstheme="minorHAnsi"/>
        </w:rPr>
      </w:pPr>
      <w:bookmarkStart w:id="786" w:name="_Toc256009896"/>
      <w:bookmarkStart w:id="787" w:name="_Toc256086501"/>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35</w:t>
      </w:r>
      <w:r w:rsidR="00FE55A7" w:rsidRPr="00403D5C">
        <w:rPr>
          <w:rFonts w:cstheme="minorHAnsi"/>
        </w:rPr>
        <w:fldChar w:fldCharType="end"/>
      </w:r>
      <w:r w:rsidRPr="00403D5C">
        <w:rPr>
          <w:rFonts w:cstheme="minorHAnsi"/>
        </w:rPr>
        <w:t>: Equipment alarm handling Flow Chart</w:t>
      </w:r>
      <w:bookmarkEnd w:id="786"/>
      <w:bookmarkEnd w:id="787"/>
    </w:p>
    <w:p w:rsidR="00C510A4" w:rsidRPr="00403D5C" w:rsidRDefault="00C510A4" w:rsidP="00C510A4">
      <w:pPr>
        <w:autoSpaceDE w:val="0"/>
        <w:autoSpaceDN w:val="0"/>
        <w:adjustRightInd w:val="0"/>
        <w:spacing w:after="0" w:line="240" w:lineRule="auto"/>
        <w:rPr>
          <w:rFonts w:cstheme="minorHAnsi"/>
          <w:color w:val="000000" w:themeColor="text1"/>
          <w:sz w:val="24"/>
          <w:szCs w:val="24"/>
          <w:u w:val="single"/>
        </w:rPr>
      </w:pPr>
    </w:p>
    <w:p w:rsidR="00C510A4" w:rsidRPr="00403D5C" w:rsidRDefault="00C510A4" w:rsidP="00C510A4">
      <w:pPr>
        <w:rPr>
          <w:rFonts w:cstheme="minorHAnsi"/>
          <w:u w:val="single"/>
        </w:rPr>
      </w:pPr>
      <w:r w:rsidRPr="00403D5C">
        <w:rPr>
          <w:rFonts w:cstheme="minorHAnsi"/>
          <w:u w:val="single"/>
        </w:rPr>
        <w:t>IN DPC alarm handling</w:t>
      </w:r>
    </w:p>
    <w:bookmarkStart w:id="788" w:name="OLE_LINK14"/>
    <w:bookmarkStart w:id="789" w:name="OLE_LINK13"/>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6759" w:dyaOrig="6255">
          <v:shape id="_x0000_i1058" type="#_x0000_t75" style="width:365.85pt;height:337.4pt" o:ole="">
            <v:imagedata r:id="rId88" o:title=""/>
          </v:shape>
          <o:OLEObject Type="Embed" ProgID="Visio.Drawing.11" ShapeID="_x0000_i1058" DrawAspect="Content" ObjectID="_1204305793"/>
        </w:object>
      </w:r>
      <w:bookmarkEnd w:id="788"/>
      <w:bookmarkEnd w:id="789"/>
    </w:p>
    <w:p w:rsidR="00C510A4" w:rsidRPr="00403D5C" w:rsidRDefault="00C510A4" w:rsidP="00C510A4">
      <w:pPr>
        <w:pStyle w:val="Caption"/>
        <w:rPr>
          <w:rFonts w:cstheme="minorHAnsi"/>
        </w:rPr>
      </w:pPr>
      <w:bookmarkStart w:id="790" w:name="_Toc256009897"/>
      <w:bookmarkStart w:id="791" w:name="_Toc256086502"/>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36</w:t>
      </w:r>
      <w:r w:rsidR="00FE55A7" w:rsidRPr="00403D5C">
        <w:rPr>
          <w:rFonts w:cstheme="minorHAnsi"/>
        </w:rPr>
        <w:fldChar w:fldCharType="end"/>
      </w:r>
      <w:r w:rsidRPr="00403D5C">
        <w:rPr>
          <w:rFonts w:cstheme="minorHAnsi"/>
        </w:rPr>
        <w:t>: IN DPC alarm handling Flow Chart</w:t>
      </w:r>
      <w:bookmarkStart w:id="792" w:name="OLE_LINK68"/>
      <w:bookmarkStart w:id="793" w:name="OLE_LINK67"/>
      <w:bookmarkEnd w:id="790"/>
      <w:bookmarkEnd w:id="791"/>
    </w:p>
    <w:p w:rsidR="00C510A4" w:rsidRPr="00403D5C" w:rsidRDefault="00C510A4" w:rsidP="00C510A4">
      <w:pPr>
        <w:rPr>
          <w:rFonts w:cstheme="minorHAnsi"/>
          <w:u w:val="single"/>
        </w:rPr>
      </w:pPr>
      <w:r w:rsidRPr="00403D5C">
        <w:rPr>
          <w:rFonts w:cstheme="minorHAnsi"/>
          <w:u w:val="single"/>
        </w:rPr>
        <w:t>IN Environmental alarm handling</w:t>
      </w:r>
    </w:p>
    <w:bookmarkEnd w:id="792"/>
    <w:bookmarkEnd w:id="793"/>
    <w:p w:rsidR="00C510A4" w:rsidRPr="00403D5C" w:rsidRDefault="00C510A4" w:rsidP="00C510A4">
      <w:pPr>
        <w:autoSpaceDE w:val="0"/>
        <w:autoSpaceDN w:val="0"/>
        <w:adjustRightInd w:val="0"/>
        <w:spacing w:after="0" w:line="240" w:lineRule="auto"/>
        <w:jc w:val="both"/>
        <w:rPr>
          <w:rFonts w:cstheme="minorHAnsi"/>
          <w:sz w:val="20"/>
          <w:szCs w:val="20"/>
          <w:lang w:val="en-US"/>
        </w:rPr>
      </w:pPr>
    </w:p>
    <w:p w:rsidR="00C510A4" w:rsidRPr="00403D5C" w:rsidRDefault="00C510A4" w:rsidP="00C510A4">
      <w:pPr>
        <w:keepNext/>
        <w:autoSpaceDE w:val="0"/>
        <w:autoSpaceDN w:val="0"/>
        <w:adjustRightInd w:val="0"/>
        <w:spacing w:after="0" w:line="240" w:lineRule="auto"/>
        <w:ind w:left="1440"/>
        <w:rPr>
          <w:rFonts w:cstheme="minorHAnsi"/>
        </w:rPr>
      </w:pPr>
      <w:r w:rsidRPr="00403D5C">
        <w:rPr>
          <w:rFonts w:eastAsia="Calibri" w:cstheme="minorHAnsi"/>
          <w:lang w:val="en-US"/>
        </w:rPr>
        <w:object w:dxaOrig="5979" w:dyaOrig="5048">
          <v:shape id="_x0000_i1059" type="#_x0000_t75" style="width:4in;height:242.8pt" o:ole="">
            <v:imagedata r:id="rId90" o:title=""/>
          </v:shape>
          <o:OLEObject Type="Embed" ProgID="Visio.Drawing.11" ShapeID="_x0000_i1059" DrawAspect="Content" ObjectID="_1204305794"/>
        </w:object>
      </w:r>
    </w:p>
    <w:p w:rsidR="00C510A4" w:rsidRPr="00403D5C" w:rsidRDefault="00C510A4" w:rsidP="00C510A4">
      <w:pPr>
        <w:pStyle w:val="Caption"/>
        <w:rPr>
          <w:rFonts w:cstheme="minorHAnsi"/>
        </w:rPr>
      </w:pPr>
      <w:bookmarkStart w:id="794" w:name="_Toc256009898"/>
      <w:bookmarkStart w:id="795" w:name="_Toc256086503"/>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37</w:t>
      </w:r>
      <w:r w:rsidR="00FE55A7" w:rsidRPr="00403D5C">
        <w:rPr>
          <w:rFonts w:cstheme="minorHAnsi"/>
        </w:rPr>
        <w:fldChar w:fldCharType="end"/>
      </w:r>
      <w:r w:rsidRPr="00403D5C">
        <w:rPr>
          <w:rFonts w:cstheme="minorHAnsi"/>
        </w:rPr>
        <w:t>: IN Environmental alarm handling Flow Chart</w:t>
      </w:r>
      <w:bookmarkEnd w:id="794"/>
      <w:bookmarkEnd w:id="795"/>
    </w:p>
    <w:p w:rsidR="00C510A4" w:rsidRPr="00403D5C" w:rsidRDefault="00C510A4" w:rsidP="00C510A4">
      <w:pPr>
        <w:autoSpaceDE w:val="0"/>
        <w:autoSpaceDN w:val="0"/>
        <w:adjustRightInd w:val="0"/>
        <w:spacing w:after="0" w:line="240" w:lineRule="auto"/>
        <w:ind w:left="1440"/>
        <w:rPr>
          <w:rFonts w:cstheme="minorHAnsi"/>
          <w:sz w:val="20"/>
          <w:szCs w:val="20"/>
        </w:rPr>
      </w:pPr>
      <w:r w:rsidRPr="00403D5C">
        <w:rPr>
          <w:rFonts w:cstheme="minorHAnsi"/>
          <w:sz w:val="20"/>
          <w:szCs w:val="20"/>
        </w:rPr>
        <w:t xml:space="preserve"> </w:t>
      </w:r>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 xml:space="preserve">IN </w:t>
      </w:r>
      <w:proofErr w:type="spellStart"/>
      <w:r w:rsidRPr="00403D5C">
        <w:rPr>
          <w:rFonts w:cstheme="minorHAnsi"/>
          <w:u w:val="single"/>
        </w:rPr>
        <w:t>Valista</w:t>
      </w:r>
      <w:proofErr w:type="spellEnd"/>
      <w:r w:rsidRPr="00403D5C">
        <w:rPr>
          <w:rFonts w:cstheme="minorHAnsi"/>
          <w:u w:val="single"/>
        </w:rPr>
        <w:t xml:space="preserve"> Issue on IN alarm handling</w:t>
      </w:r>
    </w:p>
    <w:p w:rsidR="00C510A4" w:rsidRPr="00403D5C" w:rsidRDefault="00C510A4" w:rsidP="00C510A4">
      <w:pPr>
        <w:keepNext/>
        <w:autoSpaceDE w:val="0"/>
        <w:autoSpaceDN w:val="0"/>
        <w:adjustRightInd w:val="0"/>
        <w:spacing w:after="0" w:line="240" w:lineRule="auto"/>
        <w:rPr>
          <w:rFonts w:cstheme="minorHAnsi"/>
          <w:lang w:val="en-US"/>
        </w:rPr>
      </w:pPr>
      <w:r w:rsidRPr="00403D5C">
        <w:rPr>
          <w:rFonts w:cstheme="minorHAnsi"/>
          <w:noProof/>
          <w:lang w:val="en-US"/>
        </w:rPr>
        <w:drawing>
          <wp:inline distT="0" distB="0" distL="0" distR="0">
            <wp:extent cx="5382290" cy="3565133"/>
            <wp:effectExtent l="19050" t="0" r="8860" b="0"/>
            <wp:docPr id="1" name="Picture 1" descr="va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sta"/>
                    <pic:cNvPicPr>
                      <a:picLocks noChangeAspect="1" noChangeArrowheads="1"/>
                    </pic:cNvPicPr>
                  </pic:nvPicPr>
                  <pic:blipFill>
                    <a:blip r:embed="rId92" cstate="print"/>
                    <a:srcRect/>
                    <a:stretch>
                      <a:fillRect/>
                    </a:stretch>
                  </pic:blipFill>
                  <pic:spPr bwMode="auto">
                    <a:xfrm>
                      <a:off x="0" y="0"/>
                      <a:ext cx="5383122" cy="3565684"/>
                    </a:xfrm>
                    <a:prstGeom prst="rect">
                      <a:avLst/>
                    </a:prstGeom>
                    <a:noFill/>
                    <a:ln w="9525">
                      <a:noFill/>
                      <a:miter lim="800000"/>
                      <a:headEnd/>
                      <a:tailEnd/>
                    </a:ln>
                  </pic:spPr>
                </pic:pic>
              </a:graphicData>
            </a:graphic>
          </wp:inline>
        </w:drawing>
      </w:r>
    </w:p>
    <w:p w:rsidR="00C510A4" w:rsidRPr="00403D5C" w:rsidRDefault="00C510A4" w:rsidP="00C510A4">
      <w:pPr>
        <w:pStyle w:val="Caption"/>
        <w:rPr>
          <w:rFonts w:cstheme="minorHAnsi"/>
        </w:rPr>
      </w:pPr>
      <w:bookmarkStart w:id="796" w:name="_Toc256009899"/>
      <w:bookmarkStart w:id="797" w:name="_Toc256086504"/>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38</w:t>
      </w:r>
      <w:r w:rsidR="00FE55A7" w:rsidRPr="00403D5C">
        <w:rPr>
          <w:rFonts w:cstheme="minorHAnsi"/>
        </w:rPr>
        <w:fldChar w:fldCharType="end"/>
      </w:r>
      <w:r w:rsidRPr="00403D5C">
        <w:rPr>
          <w:rFonts w:cstheme="minorHAnsi"/>
        </w:rPr>
        <w:t xml:space="preserve">: IN </w:t>
      </w:r>
      <w:proofErr w:type="spellStart"/>
      <w:r w:rsidRPr="00403D5C">
        <w:rPr>
          <w:rFonts w:cstheme="minorHAnsi"/>
        </w:rPr>
        <w:t>Valista</w:t>
      </w:r>
      <w:proofErr w:type="spellEnd"/>
      <w:r w:rsidRPr="00403D5C">
        <w:rPr>
          <w:rFonts w:cstheme="minorHAnsi"/>
        </w:rPr>
        <w:t xml:space="preserve"> Issue on IN alarm handling Flow Chart</w:t>
      </w:r>
      <w:bookmarkEnd w:id="796"/>
      <w:bookmarkEnd w:id="797"/>
    </w:p>
    <w:p w:rsidR="00C510A4" w:rsidRPr="00403D5C" w:rsidRDefault="00C510A4" w:rsidP="00C510A4">
      <w:pPr>
        <w:autoSpaceDE w:val="0"/>
        <w:autoSpaceDN w:val="0"/>
        <w:adjustRightInd w:val="0"/>
        <w:spacing w:after="0" w:line="240" w:lineRule="auto"/>
        <w:rPr>
          <w:rFonts w:cstheme="minorHAnsi"/>
          <w:sz w:val="20"/>
          <w:szCs w:val="20"/>
        </w:rPr>
      </w:pPr>
    </w:p>
    <w:p w:rsidR="00C510A4" w:rsidRPr="00403D5C" w:rsidRDefault="00C510A4" w:rsidP="00C510A4">
      <w:pPr>
        <w:rPr>
          <w:rFonts w:cstheme="minorHAnsi"/>
          <w:u w:val="single"/>
        </w:rPr>
      </w:pPr>
      <w:bookmarkStart w:id="798" w:name="OLE_LINK70"/>
      <w:bookmarkStart w:id="799" w:name="OLE_LINK69"/>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IN VOMS alarm handling</w:t>
      </w:r>
    </w:p>
    <w:bookmarkEnd w:id="798"/>
    <w:bookmarkEnd w:id="799"/>
    <w:p w:rsidR="00C510A4" w:rsidRPr="00403D5C" w:rsidRDefault="00C510A4" w:rsidP="00C510A4">
      <w:pPr>
        <w:autoSpaceDE w:val="0"/>
        <w:autoSpaceDN w:val="0"/>
        <w:adjustRightInd w:val="0"/>
        <w:spacing w:after="0" w:line="240" w:lineRule="auto"/>
        <w:rPr>
          <w:rFonts w:cstheme="minorHAnsi"/>
          <w:lang w:val="en-US"/>
        </w:rPr>
      </w:pPr>
    </w:p>
    <w:p w:rsidR="00C510A4" w:rsidRPr="00403D5C" w:rsidRDefault="00C510A4" w:rsidP="00C510A4">
      <w:pPr>
        <w:keepNext/>
        <w:autoSpaceDE w:val="0"/>
        <w:autoSpaceDN w:val="0"/>
        <w:adjustRightInd w:val="0"/>
        <w:spacing w:after="0" w:line="240" w:lineRule="auto"/>
        <w:ind w:left="1440"/>
        <w:rPr>
          <w:rFonts w:cstheme="minorHAnsi"/>
        </w:rPr>
      </w:pPr>
      <w:r w:rsidRPr="00403D5C">
        <w:rPr>
          <w:rFonts w:eastAsia="Calibri" w:cstheme="minorHAnsi"/>
          <w:lang w:val="en-US"/>
        </w:rPr>
        <w:object w:dxaOrig="4520" w:dyaOrig="3816">
          <v:shape id="_x0000_i1060" type="#_x0000_t75" style="width:271.25pt;height:229.4pt" o:ole="">
            <v:imagedata r:id="rId93" o:title=""/>
          </v:shape>
          <o:OLEObject Type="Embed" ProgID="Visio.Drawing.11" ShapeID="_x0000_i1060" DrawAspect="Content" ObjectID="_1204305795"/>
        </w:object>
      </w:r>
    </w:p>
    <w:p w:rsidR="00C510A4" w:rsidRPr="00403D5C" w:rsidRDefault="00C510A4" w:rsidP="00C510A4">
      <w:pPr>
        <w:pStyle w:val="Caption"/>
        <w:rPr>
          <w:rFonts w:cstheme="minorHAnsi"/>
          <w:sz w:val="20"/>
          <w:szCs w:val="20"/>
        </w:rPr>
      </w:pPr>
      <w:bookmarkStart w:id="800" w:name="_Toc256009900"/>
      <w:bookmarkStart w:id="801" w:name="_Toc256086505"/>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39</w:t>
      </w:r>
      <w:r w:rsidR="00FE55A7" w:rsidRPr="00403D5C">
        <w:rPr>
          <w:rFonts w:cstheme="minorHAnsi"/>
        </w:rPr>
        <w:fldChar w:fldCharType="end"/>
      </w:r>
      <w:r w:rsidRPr="00403D5C">
        <w:rPr>
          <w:rFonts w:cstheme="minorHAnsi"/>
        </w:rPr>
        <w:t>: IN VOMS alarm handling Flow Chart</w:t>
      </w:r>
      <w:bookmarkEnd w:id="800"/>
      <w:bookmarkEnd w:id="801"/>
    </w:p>
    <w:p w:rsidR="00C510A4" w:rsidRPr="00403D5C" w:rsidRDefault="00C510A4" w:rsidP="00C510A4">
      <w:pPr>
        <w:autoSpaceDE w:val="0"/>
        <w:autoSpaceDN w:val="0"/>
        <w:adjustRightInd w:val="0"/>
        <w:spacing w:after="0" w:line="240" w:lineRule="auto"/>
        <w:rPr>
          <w:rFonts w:cstheme="minorHAnsi"/>
          <w:sz w:val="20"/>
          <w:szCs w:val="20"/>
        </w:rPr>
      </w:pPr>
    </w:p>
    <w:p w:rsidR="00C510A4" w:rsidRPr="00403D5C" w:rsidRDefault="00C510A4" w:rsidP="00C510A4">
      <w:pPr>
        <w:rPr>
          <w:rFonts w:cstheme="minorHAnsi"/>
          <w:u w:val="single"/>
        </w:rPr>
      </w:pPr>
      <w:bookmarkStart w:id="802" w:name="OLE_LINK72"/>
      <w:bookmarkStart w:id="803" w:name="OLE_LINK71"/>
      <w:r w:rsidRPr="00403D5C">
        <w:rPr>
          <w:rFonts w:cstheme="minorHAnsi"/>
          <w:u w:val="single"/>
        </w:rPr>
        <w:t>SMSC Service Impacting alarm handling</w:t>
      </w:r>
    </w:p>
    <w:bookmarkEnd w:id="802"/>
    <w:bookmarkEnd w:id="803"/>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7228" w:dyaOrig="4165">
          <v:shape id="_x0000_i1061" type="#_x0000_t75" style="width:416.95pt;height:238.6pt" o:ole="">
            <v:imagedata r:id="rId95" o:title=""/>
          </v:shape>
          <o:OLEObject Type="Embed" ProgID="Visio.Drawing.11" ShapeID="_x0000_i1061" DrawAspect="Content" ObjectID="_1204305796"/>
        </w:object>
      </w:r>
    </w:p>
    <w:p w:rsidR="00C510A4" w:rsidRPr="00403D5C" w:rsidRDefault="00C510A4" w:rsidP="00C510A4">
      <w:pPr>
        <w:pStyle w:val="Caption"/>
        <w:rPr>
          <w:rFonts w:cstheme="minorHAnsi"/>
          <w:color w:val="FF0000"/>
          <w:sz w:val="24"/>
          <w:szCs w:val="24"/>
          <w:u w:val="single"/>
        </w:rPr>
      </w:pPr>
      <w:bookmarkStart w:id="804" w:name="_Toc256009901"/>
      <w:bookmarkStart w:id="805" w:name="_Toc256086506"/>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40</w:t>
      </w:r>
      <w:r w:rsidR="00FE55A7" w:rsidRPr="00403D5C">
        <w:rPr>
          <w:rFonts w:cstheme="minorHAnsi"/>
        </w:rPr>
        <w:fldChar w:fldCharType="end"/>
      </w:r>
      <w:r w:rsidRPr="00403D5C">
        <w:rPr>
          <w:rFonts w:cstheme="minorHAnsi"/>
        </w:rPr>
        <w:t>: SMSC Service Impacting alarm handling Flow Chart</w:t>
      </w:r>
      <w:bookmarkEnd w:id="804"/>
      <w:bookmarkEnd w:id="805"/>
    </w:p>
    <w:p w:rsidR="00C510A4" w:rsidRPr="00403D5C" w:rsidRDefault="00C510A4" w:rsidP="00C510A4">
      <w:pPr>
        <w:rPr>
          <w:rFonts w:cstheme="minorHAnsi"/>
          <w:u w:val="single"/>
        </w:rPr>
      </w:pPr>
      <w:bookmarkStart w:id="806" w:name="OLE_LINK74"/>
      <w:bookmarkStart w:id="807" w:name="OLE_LINK73"/>
    </w:p>
    <w:p w:rsidR="00C510A4" w:rsidRPr="00403D5C" w:rsidRDefault="00C510A4" w:rsidP="00C510A4">
      <w:pPr>
        <w:rPr>
          <w:rFonts w:cstheme="minorHAnsi"/>
          <w:u w:val="single"/>
        </w:rPr>
      </w:pPr>
      <w:r w:rsidRPr="00403D5C">
        <w:rPr>
          <w:rFonts w:cstheme="minorHAnsi"/>
          <w:u w:val="single"/>
        </w:rPr>
        <w:t>SGSN Hardware alarm handling</w:t>
      </w:r>
    </w:p>
    <w:bookmarkEnd w:id="806"/>
    <w:bookmarkEnd w:id="807"/>
    <w:p w:rsidR="00C510A4" w:rsidRPr="00403D5C" w:rsidRDefault="00C510A4" w:rsidP="00C510A4">
      <w:pPr>
        <w:keepNext/>
        <w:autoSpaceDE w:val="0"/>
        <w:autoSpaceDN w:val="0"/>
        <w:adjustRightInd w:val="0"/>
        <w:spacing w:after="0" w:line="240" w:lineRule="auto"/>
        <w:ind w:left="1440"/>
        <w:rPr>
          <w:rFonts w:cstheme="minorHAnsi"/>
        </w:rPr>
      </w:pPr>
      <w:r w:rsidRPr="00403D5C">
        <w:rPr>
          <w:rFonts w:eastAsia="Calibri" w:cstheme="minorHAnsi"/>
          <w:lang w:val="en-US"/>
        </w:rPr>
        <w:object w:dxaOrig="4520" w:dyaOrig="3816">
          <v:shape id="_x0000_i1062" type="#_x0000_t75" style="width:259.55pt;height:217.65pt" o:ole="">
            <v:imagedata r:id="rId97" o:title=""/>
          </v:shape>
          <o:OLEObject Type="Embed" ProgID="Visio.Drawing.11" ShapeID="_x0000_i1062" DrawAspect="Content" ObjectID="_1204305797"/>
        </w:object>
      </w:r>
    </w:p>
    <w:p w:rsidR="00C510A4" w:rsidRPr="00403D5C" w:rsidRDefault="00C510A4" w:rsidP="00C510A4">
      <w:pPr>
        <w:pStyle w:val="Caption"/>
        <w:rPr>
          <w:rFonts w:cstheme="minorHAnsi"/>
          <w:sz w:val="20"/>
          <w:szCs w:val="20"/>
        </w:rPr>
      </w:pPr>
      <w:bookmarkStart w:id="808" w:name="_Toc256009902"/>
      <w:bookmarkStart w:id="809" w:name="_Toc256086507"/>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41</w:t>
      </w:r>
      <w:r w:rsidR="00FE55A7" w:rsidRPr="00403D5C">
        <w:rPr>
          <w:rFonts w:cstheme="minorHAnsi"/>
        </w:rPr>
        <w:fldChar w:fldCharType="end"/>
      </w:r>
      <w:r w:rsidRPr="00403D5C">
        <w:rPr>
          <w:rFonts w:cstheme="minorHAnsi"/>
        </w:rPr>
        <w:t>: SGSN Hardware alarm handling Flow Chart</w:t>
      </w:r>
      <w:bookmarkEnd w:id="808"/>
      <w:bookmarkEnd w:id="809"/>
    </w:p>
    <w:p w:rsidR="00C510A4" w:rsidRPr="00403D5C" w:rsidRDefault="00C510A4" w:rsidP="00C510A4">
      <w:pPr>
        <w:autoSpaceDE w:val="0"/>
        <w:autoSpaceDN w:val="0"/>
        <w:adjustRightInd w:val="0"/>
        <w:spacing w:after="0" w:line="240" w:lineRule="auto"/>
        <w:rPr>
          <w:rFonts w:cstheme="minorHAnsi"/>
          <w:sz w:val="20"/>
          <w:szCs w:val="20"/>
        </w:rPr>
      </w:pPr>
    </w:p>
    <w:p w:rsidR="00C510A4" w:rsidRPr="00403D5C" w:rsidRDefault="00C510A4" w:rsidP="00C510A4">
      <w:pPr>
        <w:rPr>
          <w:rFonts w:cstheme="minorHAnsi"/>
          <w:u w:val="single"/>
        </w:rPr>
      </w:pPr>
      <w:bookmarkStart w:id="810" w:name="OLE_LINK76"/>
      <w:bookmarkStart w:id="811" w:name="OLE_LINK75"/>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r w:rsidRPr="00403D5C">
        <w:rPr>
          <w:rFonts w:cstheme="minorHAnsi"/>
          <w:u w:val="single"/>
        </w:rPr>
        <w:t>SGSN Multiple C7 Link Down alarm handling</w:t>
      </w:r>
    </w:p>
    <w:bookmarkEnd w:id="810"/>
    <w:bookmarkEnd w:id="811"/>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6759" w:dyaOrig="6255">
          <v:shape id="_x0000_i1063" type="#_x0000_t75" style="width:400.2pt;height:368.35pt" o:ole="">
            <v:imagedata r:id="rId99" o:title=""/>
          </v:shape>
          <o:OLEObject Type="Embed" ProgID="Visio.Drawing.11" ShapeID="_x0000_i1063" DrawAspect="Content" ObjectID="_1204305798"/>
        </w:object>
      </w:r>
    </w:p>
    <w:p w:rsidR="00C510A4" w:rsidRPr="00403D5C" w:rsidRDefault="00C510A4" w:rsidP="00C510A4">
      <w:pPr>
        <w:pStyle w:val="Caption"/>
        <w:rPr>
          <w:rFonts w:cstheme="minorHAnsi"/>
          <w:sz w:val="24"/>
          <w:szCs w:val="24"/>
        </w:rPr>
      </w:pPr>
      <w:bookmarkStart w:id="812" w:name="_Toc256009903"/>
      <w:bookmarkStart w:id="813" w:name="_Toc256086508"/>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42</w:t>
      </w:r>
      <w:r w:rsidR="00FE55A7" w:rsidRPr="00403D5C">
        <w:rPr>
          <w:rFonts w:cstheme="minorHAnsi"/>
        </w:rPr>
        <w:fldChar w:fldCharType="end"/>
      </w:r>
      <w:r w:rsidRPr="00403D5C">
        <w:rPr>
          <w:rFonts w:cstheme="minorHAnsi"/>
        </w:rPr>
        <w:t>: SGSN Multiple C7 Link Down alarm handling Flow Chart</w:t>
      </w:r>
      <w:bookmarkEnd w:id="812"/>
      <w:bookmarkEnd w:id="813"/>
    </w:p>
    <w:p w:rsidR="00C510A4" w:rsidRPr="00403D5C" w:rsidRDefault="00C510A4" w:rsidP="00C510A4">
      <w:pPr>
        <w:rPr>
          <w:rFonts w:cstheme="minorHAnsi"/>
          <w:u w:val="single"/>
        </w:rPr>
      </w:pPr>
      <w:bookmarkStart w:id="814" w:name="OLE_LINK78"/>
      <w:bookmarkStart w:id="815" w:name="OLE_LINK77"/>
    </w:p>
    <w:p w:rsidR="00C510A4" w:rsidRPr="00403D5C" w:rsidRDefault="00C510A4" w:rsidP="00C510A4">
      <w:pPr>
        <w:rPr>
          <w:rFonts w:cstheme="minorHAnsi"/>
          <w:u w:val="single"/>
        </w:rPr>
      </w:pPr>
      <w:r w:rsidRPr="00403D5C">
        <w:rPr>
          <w:rFonts w:cstheme="minorHAnsi"/>
          <w:u w:val="single"/>
        </w:rPr>
        <w:t>APS impact correlation</w:t>
      </w:r>
    </w:p>
    <w:bookmarkEnd w:id="814"/>
    <w:bookmarkEnd w:id="815"/>
    <w:p w:rsidR="00C510A4" w:rsidRPr="00403D5C" w:rsidRDefault="00C510A4" w:rsidP="00C510A4">
      <w:pPr>
        <w:autoSpaceDE w:val="0"/>
        <w:autoSpaceDN w:val="0"/>
        <w:adjustRightInd w:val="0"/>
        <w:spacing w:after="0" w:line="240" w:lineRule="auto"/>
        <w:rPr>
          <w:rFonts w:cstheme="minorHAnsi"/>
        </w:rPr>
      </w:pPr>
    </w:p>
    <w:p w:rsidR="00C510A4" w:rsidRPr="00403D5C" w:rsidRDefault="00C510A4" w:rsidP="00C510A4">
      <w:pPr>
        <w:keepNext/>
        <w:autoSpaceDE w:val="0"/>
        <w:autoSpaceDN w:val="0"/>
        <w:adjustRightInd w:val="0"/>
        <w:spacing w:after="0" w:line="240" w:lineRule="auto"/>
        <w:ind w:left="1440"/>
        <w:rPr>
          <w:rFonts w:cstheme="minorHAnsi"/>
          <w:lang w:val="en-US"/>
        </w:rPr>
      </w:pPr>
      <w:r w:rsidRPr="00403D5C">
        <w:rPr>
          <w:rFonts w:eastAsia="Calibri" w:cstheme="minorHAnsi"/>
          <w:lang w:val="en-US"/>
        </w:rPr>
        <w:object w:dxaOrig="4648" w:dyaOrig="2981">
          <v:shape id="_x0000_i1064" type="#_x0000_t75" style="width:272.1pt;height:175pt" o:ole="">
            <v:imagedata r:id="rId101" o:title=""/>
          </v:shape>
          <o:OLEObject Type="Embed" ProgID="Visio.Drawing.11" ShapeID="_x0000_i1064" DrawAspect="Content" ObjectID="_1204305799"/>
        </w:object>
      </w:r>
    </w:p>
    <w:p w:rsidR="00C510A4" w:rsidRPr="00403D5C" w:rsidRDefault="00C510A4" w:rsidP="00C510A4">
      <w:pPr>
        <w:pStyle w:val="Caption"/>
        <w:rPr>
          <w:rFonts w:cstheme="minorHAnsi"/>
          <w:sz w:val="24"/>
          <w:szCs w:val="24"/>
        </w:rPr>
      </w:pPr>
      <w:bookmarkStart w:id="816" w:name="_Toc256009904"/>
      <w:bookmarkStart w:id="817" w:name="_Toc256086509"/>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43</w:t>
      </w:r>
      <w:r w:rsidR="00FE55A7" w:rsidRPr="00403D5C">
        <w:rPr>
          <w:rFonts w:cstheme="minorHAnsi"/>
        </w:rPr>
        <w:fldChar w:fldCharType="end"/>
      </w:r>
      <w:r w:rsidRPr="00403D5C">
        <w:rPr>
          <w:rFonts w:cstheme="minorHAnsi"/>
        </w:rPr>
        <w:t>: APS impact correlation Flow Chart</w:t>
      </w:r>
      <w:bookmarkEnd w:id="816"/>
      <w:bookmarkEnd w:id="817"/>
    </w:p>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rPr>
          <w:rFonts w:cstheme="minorHAnsi"/>
          <w:u w:val="single"/>
        </w:rPr>
      </w:pPr>
      <w:bookmarkStart w:id="818" w:name="OLE_LINK80"/>
      <w:bookmarkStart w:id="819" w:name="OLE_LINK79"/>
      <w:r w:rsidRPr="00403D5C">
        <w:rPr>
          <w:rFonts w:cstheme="minorHAnsi"/>
          <w:u w:val="single"/>
        </w:rPr>
        <w:t xml:space="preserve">C7 </w:t>
      </w:r>
      <w:proofErr w:type="spellStart"/>
      <w:r w:rsidRPr="00403D5C">
        <w:rPr>
          <w:rFonts w:cstheme="minorHAnsi"/>
          <w:u w:val="single"/>
        </w:rPr>
        <w:t>signaling</w:t>
      </w:r>
      <w:proofErr w:type="spellEnd"/>
      <w:r w:rsidRPr="00403D5C">
        <w:rPr>
          <w:rFonts w:cstheme="minorHAnsi"/>
          <w:u w:val="single"/>
        </w:rPr>
        <w:t xml:space="preserve"> correlation and multi fails in city</w:t>
      </w:r>
    </w:p>
    <w:bookmarkEnd w:id="818"/>
    <w:bookmarkEnd w:id="819"/>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keepNext/>
        <w:autoSpaceDE w:val="0"/>
        <w:autoSpaceDN w:val="0"/>
        <w:adjustRightInd w:val="0"/>
        <w:spacing w:after="0" w:line="240" w:lineRule="auto"/>
        <w:rPr>
          <w:rFonts w:cstheme="minorHAnsi"/>
          <w:lang w:val="en-US"/>
        </w:rPr>
      </w:pPr>
      <w:r w:rsidRPr="00403D5C">
        <w:rPr>
          <w:rFonts w:eastAsia="Calibri" w:cstheme="minorHAnsi"/>
          <w:lang w:val="en-US"/>
        </w:rPr>
        <w:object w:dxaOrig="8709" w:dyaOrig="4970">
          <v:shape id="_x0000_i1065" type="#_x0000_t75" style="width:422.8pt;height:239.45pt" o:ole="">
            <v:imagedata r:id="rId103" o:title=""/>
          </v:shape>
          <o:OLEObject Type="Embed" ProgID="Visio.Drawing.11" ShapeID="_x0000_i1065" DrawAspect="Content" ObjectID="_1204305800"/>
        </w:object>
      </w:r>
    </w:p>
    <w:p w:rsidR="00C510A4" w:rsidRPr="00403D5C" w:rsidRDefault="00C510A4" w:rsidP="00C510A4">
      <w:pPr>
        <w:pStyle w:val="Caption"/>
        <w:rPr>
          <w:rFonts w:cstheme="minorHAnsi"/>
          <w:sz w:val="24"/>
          <w:szCs w:val="24"/>
        </w:rPr>
      </w:pPr>
      <w:bookmarkStart w:id="820" w:name="_Toc256009905"/>
      <w:bookmarkStart w:id="821" w:name="_Toc256086510"/>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44</w:t>
      </w:r>
      <w:r w:rsidR="00FE55A7" w:rsidRPr="00403D5C">
        <w:rPr>
          <w:rFonts w:cstheme="minorHAnsi"/>
        </w:rPr>
        <w:fldChar w:fldCharType="end"/>
      </w:r>
      <w:r w:rsidRPr="00403D5C">
        <w:rPr>
          <w:rFonts w:cstheme="minorHAnsi"/>
        </w:rPr>
        <w:t xml:space="preserve">: C7 </w:t>
      </w:r>
      <w:proofErr w:type="spellStart"/>
      <w:r w:rsidRPr="00403D5C">
        <w:rPr>
          <w:rFonts w:cstheme="minorHAnsi"/>
        </w:rPr>
        <w:t>signaling</w:t>
      </w:r>
      <w:proofErr w:type="spellEnd"/>
      <w:r w:rsidRPr="00403D5C">
        <w:rPr>
          <w:rFonts w:cstheme="minorHAnsi"/>
        </w:rPr>
        <w:t xml:space="preserve"> correlation and multi fails in city Flow Chart</w:t>
      </w:r>
      <w:bookmarkEnd w:id="820"/>
      <w:bookmarkEnd w:id="821"/>
    </w:p>
    <w:p w:rsidR="00C510A4" w:rsidRPr="00403D5C" w:rsidRDefault="00C510A4" w:rsidP="00C510A4">
      <w:pPr>
        <w:autoSpaceDE w:val="0"/>
        <w:autoSpaceDN w:val="0"/>
        <w:adjustRightInd w:val="0"/>
        <w:spacing w:after="0" w:line="240" w:lineRule="auto"/>
        <w:rPr>
          <w:rFonts w:cstheme="minorHAnsi"/>
          <w:sz w:val="24"/>
          <w:szCs w:val="24"/>
        </w:rPr>
      </w:pPr>
    </w:p>
    <w:p w:rsidR="00C510A4" w:rsidRPr="00403D5C" w:rsidRDefault="00C510A4" w:rsidP="00C510A4">
      <w:pPr>
        <w:rPr>
          <w:rFonts w:cstheme="minorHAnsi"/>
          <w:sz w:val="24"/>
          <w:szCs w:val="24"/>
        </w:rPr>
      </w:pPr>
      <w:r w:rsidRPr="00403D5C">
        <w:rPr>
          <w:rFonts w:cstheme="minorHAnsi"/>
          <w:sz w:val="24"/>
          <w:szCs w:val="24"/>
        </w:rPr>
        <w:br w:type="page"/>
      </w:r>
    </w:p>
    <w:p w:rsidR="00C510A4" w:rsidRPr="00403D5C" w:rsidRDefault="00C510A4" w:rsidP="00C510A4">
      <w:pPr>
        <w:autoSpaceDE w:val="0"/>
        <w:autoSpaceDN w:val="0"/>
        <w:adjustRightInd w:val="0"/>
        <w:spacing w:after="0" w:line="240" w:lineRule="auto"/>
        <w:rPr>
          <w:rFonts w:cstheme="minorHAnsi"/>
          <w:sz w:val="24"/>
          <w:szCs w:val="24"/>
        </w:rPr>
      </w:pPr>
      <w:r w:rsidRPr="00403D5C">
        <w:rPr>
          <w:rFonts w:cstheme="minorHAnsi"/>
          <w:sz w:val="24"/>
          <w:szCs w:val="24"/>
        </w:rPr>
        <w:t xml:space="preserve"> </w:t>
      </w:r>
      <w:bookmarkStart w:id="822" w:name="OLE_LINK82"/>
      <w:bookmarkStart w:id="823" w:name="OLE_LINK81"/>
      <w:r w:rsidRPr="00403D5C">
        <w:rPr>
          <w:rFonts w:cstheme="minorHAnsi"/>
          <w:u w:val="single"/>
        </w:rPr>
        <w:t>Alarm suppression during maintenance windows</w:t>
      </w:r>
    </w:p>
    <w:bookmarkStart w:id="824" w:name="OLE_LINK6"/>
    <w:bookmarkStart w:id="825" w:name="OLE_LINK5"/>
    <w:bookmarkEnd w:id="822"/>
    <w:bookmarkEnd w:id="823"/>
    <w:p w:rsidR="00C510A4" w:rsidRPr="00403D5C" w:rsidRDefault="00C510A4" w:rsidP="00C510A4">
      <w:pPr>
        <w:keepNext/>
        <w:rPr>
          <w:rFonts w:cstheme="minorHAnsi"/>
          <w:lang w:val="en-US"/>
        </w:rPr>
      </w:pPr>
      <w:r w:rsidRPr="00403D5C">
        <w:rPr>
          <w:rFonts w:eastAsia="Calibri" w:cstheme="minorHAnsi"/>
          <w:lang w:val="en-US"/>
        </w:rPr>
        <w:object w:dxaOrig="6396" w:dyaOrig="7822">
          <v:shape id="_x0000_i1066" type="#_x0000_t75" style="width:376.75pt;height:458.8pt" o:ole="">
            <v:imagedata r:id="rId105" o:title=""/>
          </v:shape>
          <o:OLEObject Type="Embed" ProgID="Visio.Drawing.11" ShapeID="_x0000_i1066" DrawAspect="Content" ObjectID="_1204305801"/>
        </w:object>
      </w:r>
      <w:bookmarkEnd w:id="824"/>
      <w:bookmarkEnd w:id="825"/>
    </w:p>
    <w:p w:rsidR="00C510A4" w:rsidRPr="00403D5C" w:rsidRDefault="00C510A4" w:rsidP="00C510A4">
      <w:pPr>
        <w:pStyle w:val="Caption"/>
        <w:rPr>
          <w:rFonts w:cstheme="minorHAnsi"/>
        </w:rPr>
      </w:pPr>
      <w:bookmarkStart w:id="826" w:name="_Toc256009906"/>
      <w:bookmarkStart w:id="827" w:name="_Toc256086511"/>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45</w:t>
      </w:r>
      <w:r w:rsidR="00FE55A7" w:rsidRPr="00403D5C">
        <w:rPr>
          <w:rFonts w:cstheme="minorHAnsi"/>
        </w:rPr>
        <w:fldChar w:fldCharType="end"/>
      </w:r>
      <w:r w:rsidRPr="00403D5C">
        <w:rPr>
          <w:rFonts w:cstheme="minorHAnsi"/>
        </w:rPr>
        <w:t>: Alarm suppression during maintenance windows Flow Chart</w:t>
      </w:r>
      <w:bookmarkEnd w:id="826"/>
      <w:bookmarkEnd w:id="827"/>
    </w:p>
    <w:p w:rsidR="00C510A4" w:rsidRPr="00403D5C" w:rsidRDefault="00C510A4" w:rsidP="00C510A4">
      <w:pPr>
        <w:rPr>
          <w:rFonts w:cstheme="minorHAnsi"/>
          <w:color w:val="000000" w:themeColor="text1"/>
          <w:sz w:val="24"/>
          <w:szCs w:val="24"/>
          <w:u w:val="single"/>
        </w:rPr>
      </w:pPr>
    </w:p>
    <w:p w:rsidR="00C510A4" w:rsidRPr="00403D5C" w:rsidRDefault="00C510A4" w:rsidP="00C510A4">
      <w:pPr>
        <w:rPr>
          <w:rFonts w:cstheme="minorHAnsi"/>
          <w:u w:val="single"/>
        </w:rPr>
      </w:pPr>
      <w:bookmarkStart w:id="828" w:name="OLE_LINK84"/>
      <w:bookmarkStart w:id="829" w:name="OLE_LINK83"/>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eastAsiaTheme="majorEastAsia" w:cstheme="minorHAnsi"/>
          <w:b/>
          <w:bCs/>
          <w:u w:val="single"/>
        </w:rPr>
      </w:pPr>
      <w:r w:rsidRPr="00403D5C">
        <w:rPr>
          <w:rFonts w:cstheme="minorHAnsi"/>
          <w:u w:val="single"/>
        </w:rPr>
        <w:t>XBL Down Alarm Handling</w:t>
      </w:r>
    </w:p>
    <w:bookmarkEnd w:id="828"/>
    <w:bookmarkEnd w:id="829"/>
    <w:p w:rsidR="00C510A4" w:rsidRPr="00403D5C" w:rsidRDefault="00C510A4" w:rsidP="00C510A4">
      <w:pPr>
        <w:rPr>
          <w:rFonts w:cstheme="minorHAnsi"/>
          <w:sz w:val="24"/>
          <w:szCs w:val="24"/>
        </w:rPr>
      </w:pPr>
    </w:p>
    <w:p w:rsidR="00C510A4" w:rsidRPr="00403D5C" w:rsidRDefault="00C510A4" w:rsidP="00C510A4">
      <w:pPr>
        <w:keepNext/>
        <w:rPr>
          <w:rFonts w:cstheme="minorHAnsi"/>
        </w:rPr>
      </w:pPr>
      <w:r w:rsidRPr="00403D5C">
        <w:rPr>
          <w:rFonts w:cstheme="minorHAnsi"/>
          <w:noProof/>
          <w:lang w:val="en-US"/>
        </w:rPr>
        <w:drawing>
          <wp:inline distT="0" distB="0" distL="0" distR="0">
            <wp:extent cx="3700145" cy="5071745"/>
            <wp:effectExtent l="19050" t="0" r="0" b="0"/>
            <wp:docPr id="3" name="Picture 11" descr="XBL Down 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BL Down Scenario.JPG"/>
                    <pic:cNvPicPr>
                      <a:picLocks noChangeAspect="1" noChangeArrowheads="1"/>
                    </pic:cNvPicPr>
                  </pic:nvPicPr>
                  <pic:blipFill>
                    <a:blip r:embed="rId107" cstate="print"/>
                    <a:srcRect/>
                    <a:stretch>
                      <a:fillRect/>
                    </a:stretch>
                  </pic:blipFill>
                  <pic:spPr bwMode="auto">
                    <a:xfrm>
                      <a:off x="0" y="0"/>
                      <a:ext cx="3700145" cy="5071745"/>
                    </a:xfrm>
                    <a:prstGeom prst="rect">
                      <a:avLst/>
                    </a:prstGeom>
                    <a:noFill/>
                    <a:ln w="9525">
                      <a:noFill/>
                      <a:miter lim="800000"/>
                      <a:headEnd/>
                      <a:tailEnd/>
                    </a:ln>
                  </pic:spPr>
                </pic:pic>
              </a:graphicData>
            </a:graphic>
          </wp:inline>
        </w:drawing>
      </w:r>
    </w:p>
    <w:p w:rsidR="00C510A4" w:rsidRPr="00403D5C" w:rsidRDefault="00C510A4" w:rsidP="00C510A4">
      <w:pPr>
        <w:pStyle w:val="Caption"/>
        <w:rPr>
          <w:rFonts w:cstheme="minorHAnsi"/>
        </w:rPr>
      </w:pPr>
      <w:bookmarkStart w:id="830" w:name="_Toc256009907"/>
      <w:bookmarkStart w:id="831" w:name="_Toc256086512"/>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46</w:t>
      </w:r>
      <w:r w:rsidR="00FE55A7" w:rsidRPr="00403D5C">
        <w:rPr>
          <w:rFonts w:cstheme="minorHAnsi"/>
        </w:rPr>
        <w:fldChar w:fldCharType="end"/>
      </w:r>
      <w:r w:rsidRPr="00403D5C">
        <w:rPr>
          <w:rFonts w:cstheme="minorHAnsi"/>
        </w:rPr>
        <w:t>: XBL Down Alarm Handling Flow Chart</w:t>
      </w:r>
      <w:bookmarkEnd w:id="830"/>
      <w:bookmarkEnd w:id="831"/>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color w:val="000000" w:themeColor="text1"/>
          <w:u w:val="single"/>
        </w:rPr>
      </w:pPr>
      <w:r w:rsidRPr="00403D5C">
        <w:rPr>
          <w:rFonts w:cstheme="minorHAnsi"/>
          <w:u w:val="single"/>
        </w:rPr>
        <w:t>DPC/ Multiple C7 Links</w:t>
      </w:r>
      <w:r w:rsidRPr="00403D5C">
        <w:rPr>
          <w:rFonts w:cstheme="minorHAnsi"/>
          <w:color w:val="000000" w:themeColor="text1"/>
          <w:u w:val="single"/>
        </w:rPr>
        <w:t xml:space="preserve"> Alarm Handling</w:t>
      </w:r>
    </w:p>
    <w:p w:rsidR="00C510A4" w:rsidRPr="00403D5C" w:rsidRDefault="00C510A4" w:rsidP="00C510A4">
      <w:pPr>
        <w:keepNext/>
        <w:rPr>
          <w:rFonts w:cstheme="minorHAnsi"/>
        </w:rPr>
      </w:pPr>
      <w:r w:rsidRPr="00403D5C">
        <w:rPr>
          <w:rFonts w:eastAsia="Calibri" w:cstheme="minorHAnsi"/>
          <w:lang w:val="en-US"/>
        </w:rPr>
        <w:object w:dxaOrig="7311" w:dyaOrig="3362">
          <v:shape id="_x0000_i1067" type="#_x0000_t75" style="width:267.05pt;height:123.05pt" o:ole="">
            <v:imagedata r:id="rId108" o:title=""/>
          </v:shape>
          <o:OLEObject Type="Embed" ProgID="Visio.Drawing.11" ShapeID="_x0000_i1067" DrawAspect="Content" ObjectID="_1204305802"/>
        </w:object>
      </w:r>
    </w:p>
    <w:p w:rsidR="00C510A4" w:rsidRPr="00403D5C" w:rsidRDefault="00C510A4" w:rsidP="00C510A4">
      <w:pPr>
        <w:pStyle w:val="Caption"/>
        <w:rPr>
          <w:rFonts w:cstheme="minorHAnsi"/>
        </w:rPr>
      </w:pPr>
      <w:bookmarkStart w:id="832" w:name="_Toc256009908"/>
      <w:bookmarkStart w:id="833" w:name="_Toc256086513"/>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47</w:t>
      </w:r>
      <w:r w:rsidR="00FE55A7" w:rsidRPr="00403D5C">
        <w:rPr>
          <w:rFonts w:cstheme="minorHAnsi"/>
        </w:rPr>
        <w:fldChar w:fldCharType="end"/>
      </w:r>
      <w:r w:rsidRPr="00403D5C">
        <w:rPr>
          <w:rFonts w:cstheme="minorHAnsi"/>
        </w:rPr>
        <w:t>: DPC/ Multiple C7 Links Alarm Handling Flow Chart</w:t>
      </w:r>
      <w:bookmarkEnd w:id="832"/>
      <w:bookmarkEnd w:id="833"/>
    </w:p>
    <w:p w:rsidR="00C510A4" w:rsidRPr="00403D5C" w:rsidRDefault="00C510A4" w:rsidP="00C510A4">
      <w:pPr>
        <w:rPr>
          <w:rFonts w:cstheme="minorHAnsi"/>
          <w:u w:val="single"/>
        </w:rPr>
      </w:pPr>
      <w:bookmarkStart w:id="834" w:name="OLE_LINK86"/>
      <w:bookmarkStart w:id="835" w:name="OLE_LINK85"/>
    </w:p>
    <w:p w:rsidR="00C510A4" w:rsidRPr="00403D5C" w:rsidRDefault="00C510A4" w:rsidP="00C510A4">
      <w:pPr>
        <w:rPr>
          <w:rFonts w:cstheme="minorHAnsi"/>
          <w:u w:val="single"/>
        </w:rPr>
      </w:pPr>
      <w:r w:rsidRPr="00403D5C">
        <w:rPr>
          <w:rFonts w:cstheme="minorHAnsi"/>
          <w:u w:val="single"/>
        </w:rPr>
        <w:t>Call Gapping Alarm Handling</w:t>
      </w:r>
    </w:p>
    <w:bookmarkStart w:id="836" w:name="OLE_LINK19"/>
    <w:bookmarkStart w:id="837" w:name="OLE_LINK18"/>
    <w:bookmarkEnd w:id="834"/>
    <w:bookmarkEnd w:id="835"/>
    <w:p w:rsidR="00C510A4" w:rsidRPr="00403D5C" w:rsidRDefault="00C510A4" w:rsidP="00C510A4">
      <w:pPr>
        <w:keepNext/>
        <w:jc w:val="center"/>
        <w:rPr>
          <w:rFonts w:cstheme="minorHAnsi"/>
        </w:rPr>
      </w:pPr>
      <w:r w:rsidRPr="00403D5C">
        <w:rPr>
          <w:rFonts w:eastAsia="Calibri" w:cstheme="minorHAnsi"/>
          <w:lang w:val="en-US"/>
        </w:rPr>
        <w:object w:dxaOrig="1394" w:dyaOrig="2587">
          <v:shape id="_x0000_i1068" type="#_x0000_t75" style="width:68.65pt;height:128.95pt" o:ole="">
            <v:imagedata r:id="rId110" o:title=""/>
          </v:shape>
          <o:OLEObject Type="Embed" ProgID="Visio.Drawing.11" ShapeID="_x0000_i1068" DrawAspect="Content" ObjectID="_1204305803"/>
        </w:object>
      </w:r>
      <w:bookmarkEnd w:id="836"/>
      <w:bookmarkEnd w:id="837"/>
    </w:p>
    <w:p w:rsidR="00C510A4" w:rsidRPr="00403D5C" w:rsidRDefault="00C510A4" w:rsidP="00C510A4">
      <w:pPr>
        <w:pStyle w:val="Caption"/>
        <w:jc w:val="center"/>
        <w:rPr>
          <w:rFonts w:cstheme="minorHAnsi"/>
        </w:rPr>
      </w:pPr>
      <w:bookmarkStart w:id="838" w:name="_Toc256009909"/>
      <w:bookmarkStart w:id="839" w:name="_Toc256086514"/>
      <w:r w:rsidRPr="00403D5C">
        <w:rPr>
          <w:rFonts w:cstheme="minorHAnsi"/>
        </w:rPr>
        <w:t xml:space="preserve">Figure </w:t>
      </w:r>
      <w:r w:rsidR="00FE55A7" w:rsidRPr="00403D5C">
        <w:rPr>
          <w:rFonts w:cstheme="minorHAnsi"/>
        </w:rPr>
        <w:fldChar w:fldCharType="begin"/>
      </w:r>
      <w:r w:rsidR="00B636F5" w:rsidRPr="00403D5C">
        <w:rPr>
          <w:rFonts w:cstheme="minorHAnsi"/>
        </w:rPr>
        <w:instrText xml:space="preserve"> SEQ Figure \* ARABIC </w:instrText>
      </w:r>
      <w:r w:rsidR="00FE55A7" w:rsidRPr="00403D5C">
        <w:rPr>
          <w:rFonts w:cstheme="minorHAnsi"/>
        </w:rPr>
        <w:fldChar w:fldCharType="separate"/>
      </w:r>
      <w:r w:rsidRPr="00403D5C">
        <w:rPr>
          <w:rFonts w:cstheme="minorHAnsi"/>
          <w:noProof/>
        </w:rPr>
        <w:t>48</w:t>
      </w:r>
      <w:r w:rsidR="00FE55A7" w:rsidRPr="00403D5C">
        <w:rPr>
          <w:rFonts w:cstheme="minorHAnsi"/>
        </w:rPr>
        <w:fldChar w:fldCharType="end"/>
      </w:r>
      <w:r w:rsidRPr="00403D5C">
        <w:rPr>
          <w:rFonts w:cstheme="minorHAnsi"/>
        </w:rPr>
        <w:t>: Call Gapping Alarm Handling Flow Chart</w:t>
      </w:r>
      <w:bookmarkEnd w:id="838"/>
      <w:bookmarkEnd w:id="839"/>
    </w:p>
    <w:p w:rsidR="00C510A4" w:rsidRPr="00403D5C" w:rsidRDefault="00C510A4" w:rsidP="00C510A4">
      <w:pPr>
        <w:rPr>
          <w:rFonts w:cstheme="minorHAnsi"/>
          <w:u w:val="single"/>
        </w:rPr>
      </w:pPr>
      <w:bookmarkStart w:id="840" w:name="OLE_LINK88"/>
      <w:bookmarkStart w:id="841" w:name="OLE_LINK87"/>
      <w:r w:rsidRPr="00403D5C">
        <w:rPr>
          <w:rFonts w:cstheme="minorHAnsi"/>
          <w:u w:val="single"/>
        </w:rPr>
        <w:t>Critical Hardware Alarm Handling</w:t>
      </w:r>
    </w:p>
    <w:bookmarkEnd w:id="840"/>
    <w:bookmarkEnd w:id="841"/>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16" type="#_x0000_t202" style="position:absolute;margin-left:20.4pt;margin-top:133.8pt;width:242.1pt;height:21pt;z-index:251697152" stroked="f">
            <v:textbox style="mso-next-textbox:#_x0000_s1116;mso-fit-shape-to-text:t" inset="0,0,0,0">
              <w:txbxContent>
                <w:p w:rsidR="005D643D" w:rsidRDefault="005D643D" w:rsidP="00C510A4">
                  <w:pPr>
                    <w:pStyle w:val="Caption"/>
                    <w:rPr>
                      <w:noProof/>
                    </w:rPr>
                  </w:pPr>
                  <w:bookmarkStart w:id="842" w:name="_Toc256009910"/>
                  <w:bookmarkStart w:id="843" w:name="_Toc256009822"/>
                  <w:bookmarkStart w:id="844" w:name="_Toc256086515"/>
                  <w:r>
                    <w:t xml:space="preserve">Figure </w:t>
                  </w:r>
                  <w:fldSimple w:instr=" SEQ Figure \* ARABIC ">
                    <w:r>
                      <w:rPr>
                        <w:noProof/>
                      </w:rPr>
                      <w:t>49</w:t>
                    </w:r>
                  </w:fldSimple>
                  <w:r>
                    <w:t>: Critical Hardware Alarm Handling Flow Chart</w:t>
                  </w:r>
                  <w:bookmarkEnd w:id="842"/>
                  <w:bookmarkEnd w:id="843"/>
                  <w:bookmarkEnd w:id="844"/>
                </w:p>
              </w:txbxContent>
            </v:textbox>
            <w10:wrap type="square" side="right"/>
          </v:shape>
        </w:pict>
      </w:r>
      <w:r w:rsidRPr="00FE55A7">
        <w:rPr>
          <w:rFonts w:asciiTheme="minorHAnsi" w:hAnsiTheme="minorHAnsi" w:cstheme="minorHAnsi"/>
        </w:rPr>
        <w:pict>
          <v:shape id="_x0000_s1110" type="#_x0000_t75" style="position:absolute;margin-left:190.5pt;margin-top:.25pt;width:69.75pt;height:129.05pt;z-index:251691008">
            <v:imagedata r:id="rId112" o:title=""/>
            <w10:wrap type="square" side="right"/>
          </v:shape>
          <o:OLEObject Type="Embed" ProgID="Visio.Drawing.11" ShapeID="_x0000_s1110" DrawAspect="Content" ObjectID="_1204305809"/>
        </w:pict>
      </w:r>
      <w:r w:rsidR="00C510A4" w:rsidRPr="00403D5C">
        <w:rPr>
          <w:rFonts w:asciiTheme="minorHAnsi" w:hAnsiTheme="minorHAnsi" w:cstheme="minorHAnsi"/>
          <w:color w:val="000000" w:themeColor="text1"/>
        </w:rPr>
        <w:br w:type="textWrapping" w:clear="all"/>
      </w:r>
    </w:p>
    <w:p w:rsidR="00C510A4" w:rsidRPr="00403D5C" w:rsidRDefault="00C510A4" w:rsidP="00C510A4">
      <w:pPr>
        <w:rPr>
          <w:rFonts w:cstheme="minorHAnsi"/>
          <w:u w:val="single"/>
        </w:rPr>
      </w:pPr>
      <w:bookmarkStart w:id="845" w:name="OLE_LINK90"/>
      <w:bookmarkStart w:id="846" w:name="OLE_LINK89"/>
      <w:r w:rsidRPr="00403D5C">
        <w:rPr>
          <w:rFonts w:cstheme="minorHAnsi"/>
          <w:u w:val="single"/>
        </w:rPr>
        <w:t>IN Node Down Alarm Handling</w:t>
      </w:r>
    </w:p>
    <w:bookmarkEnd w:id="845"/>
    <w:bookmarkEnd w:id="846"/>
    <w:p w:rsidR="00C510A4" w:rsidRPr="00403D5C" w:rsidRDefault="00FE55A7" w:rsidP="00C510A4">
      <w:pPr>
        <w:rPr>
          <w:rFonts w:cstheme="minorHAnsi"/>
          <w:sz w:val="24"/>
          <w:szCs w:val="24"/>
        </w:rPr>
      </w:pPr>
      <w:r w:rsidRPr="00FE55A7">
        <w:rPr>
          <w:rFonts w:cstheme="minorHAnsi"/>
        </w:rPr>
        <w:pict>
          <v:shape id="_x0000_s1117" type="#_x0000_t202" style="position:absolute;margin-left:-.85pt;margin-top:157.9pt;width:232.15pt;height:20.1pt;z-index:251698176" stroked="f">
            <v:textbox style="mso-next-textbox:#_x0000_s1117" inset="0,0,0,0">
              <w:txbxContent>
                <w:p w:rsidR="005D643D" w:rsidRDefault="005D643D" w:rsidP="00C510A4">
                  <w:pPr>
                    <w:pStyle w:val="Caption"/>
                    <w:rPr>
                      <w:noProof/>
                    </w:rPr>
                  </w:pPr>
                  <w:bookmarkStart w:id="847" w:name="_Toc256009911"/>
                  <w:bookmarkStart w:id="848" w:name="_Toc256009823"/>
                  <w:bookmarkStart w:id="849" w:name="_Toc256086516"/>
                  <w:r>
                    <w:t xml:space="preserve">Figure </w:t>
                  </w:r>
                  <w:fldSimple w:instr=" SEQ Figure \* ARABIC ">
                    <w:r>
                      <w:rPr>
                        <w:noProof/>
                      </w:rPr>
                      <w:t>50</w:t>
                    </w:r>
                  </w:fldSimple>
                  <w:r>
                    <w:t>: IN Node Down Alarm Handling Flow Chart</w:t>
                  </w:r>
                  <w:bookmarkEnd w:id="847"/>
                  <w:bookmarkEnd w:id="848"/>
                  <w:bookmarkEnd w:id="849"/>
                </w:p>
              </w:txbxContent>
            </v:textbox>
            <w10:wrap type="square" side="right"/>
          </v:shape>
        </w:pict>
      </w:r>
      <w:r w:rsidR="00C510A4" w:rsidRPr="00403D5C">
        <w:rPr>
          <w:rFonts w:cstheme="minorHAnsi"/>
        </w:rPr>
        <w:object w:dxaOrig="1394" w:dyaOrig="2586">
          <v:shape id="_x0000_i1070" type="#_x0000_t75" style="width:70.35pt;height:128.95pt" o:ole="" o:allowoverlap="f">
            <v:imagedata r:id="rId114" o:title=""/>
          </v:shape>
          <o:OLEObject Type="Embed" ProgID="Visio.Drawing.11" ShapeID="_x0000_i1070" DrawAspect="Content" ObjectID="_1204305804"/>
        </w:obje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bookmarkStart w:id="850" w:name="OLE_LINK92"/>
      <w:bookmarkStart w:id="851" w:name="OLE_LINK91"/>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
    <w:p w:rsidR="00C510A4" w:rsidRPr="00403D5C" w:rsidRDefault="00C510A4" w:rsidP="00C510A4">
      <w:pPr>
        <w:rPr>
          <w:rFonts w:cstheme="minorHAnsi"/>
          <w:u w:val="single"/>
        </w:rPr>
      </w:pPr>
      <w:proofErr w:type="spellStart"/>
      <w:r w:rsidRPr="00403D5C">
        <w:rPr>
          <w:rFonts w:cstheme="minorHAnsi"/>
          <w:u w:val="single"/>
        </w:rPr>
        <w:t>Valista</w:t>
      </w:r>
      <w:proofErr w:type="spellEnd"/>
      <w:r w:rsidRPr="00403D5C">
        <w:rPr>
          <w:rFonts w:cstheme="minorHAnsi"/>
          <w:u w:val="single"/>
        </w:rPr>
        <w:t xml:space="preserve"> Issue Alarm Handling</w:t>
      </w:r>
    </w:p>
    <w:bookmarkEnd w:id="850"/>
    <w:bookmarkEnd w:id="851"/>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19" type="#_x0000_t75" style="position:absolute;margin-left:157.85pt;margin-top:20.9pt;width:81.8pt;height:151.4pt;z-index:-251616256" wrapcoords="3168 155 3168 3574 4320 5128 9216 7614 10080 12587 6336 13053 -288 14607 -288 21445 21600 21445 21600 14607 19872 14141 11232 12587 12096 7614 17280 5128 18720 3419 18432 155 3168 155">
            <v:imagedata r:id="rId116" o:title=""/>
            <w10:wrap type="tight" side="right"/>
          </v:shape>
          <o:OLEObject Type="Embed" ProgID="Visio.Drawing.11" ShapeID="_x0000_s1119" DrawAspect="Content" ObjectID="_1204305810"/>
        </w:pi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rPr>
      </w:pPr>
    </w:p>
    <w:p w:rsidR="00C510A4" w:rsidRPr="00403D5C" w:rsidRDefault="00FE55A7" w:rsidP="00C510A4">
      <w:pPr>
        <w:pStyle w:val="Heading5"/>
        <w:rPr>
          <w:rFonts w:asciiTheme="minorHAnsi" w:hAnsiTheme="minorHAnsi" w:cstheme="minorHAnsi"/>
          <w:color w:val="000000" w:themeColor="text1"/>
          <w:sz w:val="24"/>
          <w:szCs w:val="24"/>
          <w:u w:val="single"/>
        </w:rPr>
      </w:pPr>
      <w:r w:rsidRPr="00FE55A7">
        <w:rPr>
          <w:rFonts w:asciiTheme="minorHAnsi" w:hAnsiTheme="minorHAnsi" w:cstheme="minorHAnsi"/>
        </w:rPr>
        <w:pict>
          <v:shape id="_x0000_s1118" type="#_x0000_t202" style="position:absolute;margin-left:-2.15pt;margin-top:1.2pt;width:241.7pt;height:13.45pt;z-index:251699200" wrapcoords="-198 0 -198 21221 21600 21221 21600 0 -198 0" stroked="f">
            <v:textbox style="mso-next-textbox:#_x0000_s1118" inset="0,0,0,0">
              <w:txbxContent>
                <w:p w:rsidR="005D643D" w:rsidRDefault="005D643D" w:rsidP="00C510A4">
                  <w:pPr>
                    <w:pStyle w:val="Caption"/>
                    <w:rPr>
                      <w:noProof/>
                    </w:rPr>
                  </w:pPr>
                  <w:bookmarkStart w:id="852" w:name="_Toc256009912"/>
                  <w:bookmarkStart w:id="853" w:name="_Toc256009824"/>
                  <w:bookmarkStart w:id="854" w:name="_Toc256086517"/>
                  <w:r>
                    <w:t xml:space="preserve">Figure </w:t>
                  </w:r>
                  <w:fldSimple w:instr=" SEQ Figure \* ARABIC ">
                    <w:r>
                      <w:rPr>
                        <w:noProof/>
                      </w:rPr>
                      <w:t>51</w:t>
                    </w:r>
                  </w:fldSimple>
                  <w:r>
                    <w:t xml:space="preserve">: </w:t>
                  </w:r>
                  <w:proofErr w:type="spellStart"/>
                  <w:r>
                    <w:t>Valista</w:t>
                  </w:r>
                  <w:proofErr w:type="spellEnd"/>
                  <w:r>
                    <w:t xml:space="preserve"> Issue Alarm Handling Flow Chart</w:t>
                  </w:r>
                  <w:bookmarkEnd w:id="852"/>
                  <w:bookmarkEnd w:id="853"/>
                  <w:bookmarkEnd w:id="854"/>
                </w:p>
              </w:txbxContent>
            </v:textbox>
            <w10:wrap type="tight" side="right"/>
          </v:shape>
        </w:pict>
      </w:r>
    </w:p>
    <w:p w:rsidR="00C510A4" w:rsidRPr="00403D5C" w:rsidRDefault="00C510A4" w:rsidP="00C510A4">
      <w:pPr>
        <w:pStyle w:val="Heading5"/>
        <w:rPr>
          <w:rFonts w:asciiTheme="minorHAnsi" w:hAnsiTheme="minorHAnsi" w:cstheme="minorHAnsi"/>
          <w:color w:val="000000" w:themeColor="text1"/>
          <w:sz w:val="24"/>
          <w:szCs w:val="24"/>
          <w:u w:val="single"/>
        </w:rPr>
      </w:pPr>
    </w:p>
    <w:p w:rsidR="00C510A4" w:rsidRPr="00403D5C" w:rsidRDefault="00C510A4" w:rsidP="00C510A4">
      <w:pPr>
        <w:rPr>
          <w:rFonts w:cstheme="minorHAnsi"/>
          <w:u w:val="single"/>
        </w:rPr>
      </w:pPr>
      <w:bookmarkStart w:id="855" w:name="OLE_LINK94"/>
      <w:bookmarkStart w:id="856" w:name="OLE_LINK93"/>
      <w:r w:rsidRPr="00403D5C">
        <w:rPr>
          <w:rFonts w:cstheme="minorHAnsi"/>
          <w:u w:val="single"/>
        </w:rPr>
        <w:t xml:space="preserve">Critical </w:t>
      </w:r>
      <w:proofErr w:type="gramStart"/>
      <w:r w:rsidRPr="00403D5C">
        <w:rPr>
          <w:rFonts w:cstheme="minorHAnsi"/>
          <w:u w:val="single"/>
        </w:rPr>
        <w:t>Threshold  Crossed</w:t>
      </w:r>
      <w:proofErr w:type="gramEnd"/>
      <w:r w:rsidRPr="00403D5C">
        <w:rPr>
          <w:rFonts w:cstheme="minorHAnsi"/>
          <w:u w:val="single"/>
        </w:rPr>
        <w:t xml:space="preserve"> alarm Handling</w:t>
      </w:r>
    </w:p>
    <w:bookmarkEnd w:id="855"/>
    <w:bookmarkEnd w:id="856"/>
    <w:p w:rsidR="00C510A4" w:rsidRPr="00403D5C" w:rsidRDefault="00FE55A7" w:rsidP="00C510A4">
      <w:pPr>
        <w:rPr>
          <w:rFonts w:cstheme="minorHAnsi"/>
        </w:rPr>
      </w:pPr>
      <w:r>
        <w:rPr>
          <w:rFonts w:cstheme="minorHAnsi"/>
          <w:lang w:val="en-US"/>
        </w:rPr>
        <w:pict>
          <v:shape id="_x0000_s1111" type="#_x0000_t75" style="position:absolute;margin-left:175.5pt;margin-top:2.55pt;width:69.75pt;height:129.05pt;z-index:251692032">
            <v:imagedata r:id="rId118" o:title=""/>
            <w10:wrap type="square" side="right"/>
          </v:shape>
          <o:OLEObject Type="Embed" ProgID="Visio.Drawing.11" ShapeID="_x0000_s1111" DrawAspect="Content" ObjectID="_1204305811"/>
        </w:pict>
      </w:r>
    </w:p>
    <w:p w:rsidR="00C510A4" w:rsidRPr="00403D5C" w:rsidRDefault="00C510A4" w:rsidP="00C510A4">
      <w:pPr>
        <w:rPr>
          <w:rFonts w:cstheme="minorHAnsi"/>
        </w:rPr>
      </w:pPr>
    </w:p>
    <w:p w:rsidR="00C510A4" w:rsidRPr="00403D5C" w:rsidRDefault="00C510A4" w:rsidP="00C510A4">
      <w:pPr>
        <w:rPr>
          <w:rFonts w:cstheme="minorHAnsi"/>
        </w:rPr>
      </w:pPr>
    </w:p>
    <w:p w:rsidR="00C510A4" w:rsidRPr="00403D5C" w:rsidRDefault="00C510A4" w:rsidP="00C510A4">
      <w:pPr>
        <w:rPr>
          <w:rFonts w:cstheme="minorHAnsi"/>
        </w:rPr>
      </w:pPr>
    </w:p>
    <w:p w:rsidR="00C510A4" w:rsidRPr="00403D5C" w:rsidRDefault="00C510A4" w:rsidP="00C510A4">
      <w:pPr>
        <w:autoSpaceDE w:val="0"/>
        <w:autoSpaceDN w:val="0"/>
        <w:adjustRightInd w:val="0"/>
        <w:spacing w:after="0" w:line="240" w:lineRule="auto"/>
        <w:rPr>
          <w:rFonts w:cstheme="minorHAnsi"/>
        </w:rPr>
      </w:pPr>
    </w:p>
    <w:p w:rsidR="00C510A4" w:rsidRPr="00403D5C" w:rsidRDefault="00C510A4" w:rsidP="00C510A4">
      <w:pPr>
        <w:autoSpaceDE w:val="0"/>
        <w:autoSpaceDN w:val="0"/>
        <w:adjustRightInd w:val="0"/>
        <w:spacing w:after="0" w:line="240" w:lineRule="auto"/>
        <w:rPr>
          <w:rFonts w:cstheme="minorHAnsi"/>
        </w:rPr>
      </w:pPr>
    </w:p>
    <w:p w:rsidR="00C510A4" w:rsidRPr="00403D5C" w:rsidRDefault="00FE55A7" w:rsidP="00C510A4">
      <w:pPr>
        <w:autoSpaceDE w:val="0"/>
        <w:autoSpaceDN w:val="0"/>
        <w:adjustRightInd w:val="0"/>
        <w:spacing w:after="0" w:line="240" w:lineRule="auto"/>
        <w:rPr>
          <w:rFonts w:cstheme="minorHAnsi"/>
        </w:rPr>
      </w:pPr>
      <w:r w:rsidRPr="00FE55A7">
        <w:rPr>
          <w:rFonts w:cstheme="minorHAnsi"/>
          <w:noProof/>
        </w:rPr>
        <w:pict>
          <v:shape id="_x0000_s1130" type="#_x0000_t202" style="position:absolute;margin-left:-230.3pt;margin-top:7.5pt;width:223.55pt;height:13pt;z-index:251704320" stroked="f">
            <v:textbox style="mso-next-textbox:#_x0000_s1130" inset="0,0,0,0">
              <w:txbxContent>
                <w:p w:rsidR="005D643D" w:rsidRPr="004E2BF6" w:rsidRDefault="005D643D" w:rsidP="00C510A4">
                  <w:pPr>
                    <w:pStyle w:val="Caption"/>
                    <w:rPr>
                      <w:rFonts w:ascii="Calibri" w:hAnsi="Calibri" w:cs="Times New Roman"/>
                      <w:lang w:val="en-US"/>
                    </w:rPr>
                  </w:pPr>
                  <w:bookmarkStart w:id="857" w:name="_Toc256086518"/>
                  <w:r>
                    <w:t xml:space="preserve">Figure </w:t>
                  </w:r>
                  <w:fldSimple w:instr=" SEQ Figure \* ARABIC ">
                    <w:r>
                      <w:rPr>
                        <w:noProof/>
                      </w:rPr>
                      <w:t>52</w:t>
                    </w:r>
                  </w:fldSimple>
                  <w:r>
                    <w:t>: Critical Threshold alarm handling flow chart</w:t>
                  </w:r>
                  <w:bookmarkEnd w:id="857"/>
                </w:p>
              </w:txbxContent>
            </v:textbox>
            <w10:wrap type="square" side="right"/>
          </v:shape>
        </w:pict>
      </w:r>
    </w:p>
    <w:p w:rsidR="00C510A4" w:rsidRPr="00403D5C" w:rsidRDefault="00C510A4" w:rsidP="00C510A4">
      <w:pPr>
        <w:autoSpaceDE w:val="0"/>
        <w:autoSpaceDN w:val="0"/>
        <w:adjustRightInd w:val="0"/>
        <w:spacing w:after="0" w:line="240" w:lineRule="auto"/>
        <w:rPr>
          <w:rFonts w:cstheme="minorHAnsi"/>
        </w:rPr>
      </w:pPr>
    </w:p>
    <w:p w:rsidR="006806E2" w:rsidRPr="00403D5C" w:rsidRDefault="006806E2" w:rsidP="00E4337D">
      <w:pPr>
        <w:autoSpaceDE w:val="0"/>
        <w:autoSpaceDN w:val="0"/>
        <w:adjustRightInd w:val="0"/>
        <w:spacing w:after="0" w:line="240" w:lineRule="auto"/>
        <w:rPr>
          <w:rFonts w:cstheme="minorHAnsi"/>
        </w:rPr>
      </w:pPr>
    </w:p>
    <w:sectPr w:rsidR="006806E2" w:rsidRPr="00403D5C" w:rsidSect="005416B4">
      <w:headerReference w:type="default" r:id="rId120"/>
      <w:footerReference w:type="default" r:id="rId121"/>
      <w:pgSz w:w="11906" w:h="16838"/>
      <w:pgMar w:top="1440" w:right="1440" w:bottom="1440" w:left="1440"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1" w:author="Mark Jewiss" w:date="2010-03-18T20:01:00Z" w:initials="MJ">
    <w:p w:rsidR="005D643D" w:rsidRDefault="005D643D">
      <w:pPr>
        <w:pStyle w:val="CommentText"/>
      </w:pPr>
      <w:r>
        <w:rPr>
          <w:rStyle w:val="CommentReference"/>
        </w:rPr>
        <w:annotationRef/>
      </w:r>
      <w:r>
        <w:t xml:space="preserve">We need to make some progress on establishing a solution for this. Prev, can you raise this as an issue with </w:t>
      </w:r>
      <w:proofErr w:type="spellStart"/>
      <w:r>
        <w:t>Sohaib/Aamer</w:t>
      </w:r>
      <w:proofErr w:type="spellEnd"/>
      <w:r>
        <w:t xml:space="preserve">? Last I saw </w:t>
      </w:r>
      <w:proofErr w:type="spellStart"/>
      <w:r>
        <w:t>Sohaib</w:t>
      </w:r>
      <w:proofErr w:type="spellEnd"/>
      <w:r>
        <w:t xml:space="preserve"> said that they would look at getting us more details on the existing solution once we started implementation.</w:t>
      </w:r>
    </w:p>
  </w:comment>
  <w:comment w:id="252" w:author="ffiaz081" w:date="2010-03-17T06:51:00Z" w:initials="f">
    <w:p w:rsidR="005D643D" w:rsidRDefault="005D643D">
      <w:pPr>
        <w:pStyle w:val="CommentText"/>
      </w:pPr>
      <w:r>
        <w:rPr>
          <w:rStyle w:val="CommentReference"/>
        </w:rPr>
        <w:annotationRef/>
      </w:r>
      <w:proofErr w:type="spellStart"/>
      <w:r>
        <w:t>Theres</w:t>
      </w:r>
      <w:proofErr w:type="spellEnd"/>
      <w:r>
        <w:t xml:space="preserve"> is no solution for this yet. So at the min this is just a random number of days</w:t>
      </w:r>
    </w:p>
  </w:comment>
  <w:comment w:id="259" w:author="Mark Jewiss" w:date="2010-03-18T20:02:00Z" w:initials="MJ">
    <w:p w:rsidR="005D643D" w:rsidRDefault="005D643D">
      <w:pPr>
        <w:pStyle w:val="CommentText"/>
      </w:pPr>
      <w:r>
        <w:rPr>
          <w:rStyle w:val="CommentReference"/>
        </w:rPr>
        <w:annotationRef/>
      </w:r>
      <w:r>
        <w:t xml:space="preserve">Can’t say this. Is this list the complete list as per the </w:t>
      </w:r>
      <w:proofErr w:type="spellStart"/>
      <w:r>
        <w:t>req</w:t>
      </w:r>
      <w:proofErr w:type="spellEnd"/>
      <w:r>
        <w:t xml:space="preserve"> cat? If so, change this to say something like ‘implement the following custom probe event handling rules’</w:t>
      </w:r>
    </w:p>
  </w:comment>
  <w:comment w:id="264" w:author="Mark Jewiss" w:date="2010-03-18T20:03:00Z" w:initials="MJ">
    <w:p w:rsidR="005D643D" w:rsidRDefault="005D643D">
      <w:pPr>
        <w:pStyle w:val="CommentText"/>
      </w:pPr>
      <w:r>
        <w:rPr>
          <w:rStyle w:val="CommentReference"/>
        </w:rPr>
        <w:annotationRef/>
      </w:r>
      <w:r>
        <w:t>All of these are reliant upon Mobilink. Can we raise this ASAP and understand what they expect the process to be? Can they identify the events now, or do they need to wait until we have them in the OS? This will affect our scheduling…</w:t>
      </w:r>
    </w:p>
  </w:comment>
  <w:comment w:id="269" w:author="Mark Jewiss" w:date="2010-03-18T20:04:00Z" w:initials="MJ">
    <w:p w:rsidR="005D643D" w:rsidRDefault="005D643D">
      <w:pPr>
        <w:pStyle w:val="CommentText"/>
      </w:pPr>
      <w:r>
        <w:rPr>
          <w:rStyle w:val="CommentReference"/>
        </w:rPr>
        <w:annotationRef/>
      </w:r>
      <w:r>
        <w:t>For what type of alarms, and from what Probes? This is currently completely open ended, and it needs to be locked down.</w:t>
      </w:r>
    </w:p>
  </w:comment>
  <w:comment w:id="274" w:author="Mark Jewiss" w:date="2010-03-18T20:04:00Z" w:initials="MJ">
    <w:p w:rsidR="005D643D" w:rsidRDefault="005D643D">
      <w:pPr>
        <w:pStyle w:val="CommentText"/>
      </w:pPr>
      <w:r>
        <w:rPr>
          <w:rStyle w:val="CommentReference"/>
        </w:rPr>
        <w:annotationRef/>
      </w:r>
      <w:r>
        <w:t>Why is this 20 days? I haven’t done it personally, but I can’t see how this would take more than 1…</w:t>
      </w:r>
    </w:p>
  </w:comment>
  <w:comment w:id="278" w:author="Mark Jewiss" w:date="2010-03-18T20:05:00Z" w:initials="MJ">
    <w:p w:rsidR="005D643D" w:rsidRDefault="005D643D">
      <w:pPr>
        <w:pStyle w:val="CommentText"/>
      </w:pPr>
      <w:r>
        <w:rPr>
          <w:rStyle w:val="CommentReference"/>
        </w:rPr>
        <w:annotationRef/>
      </w:r>
      <w:r>
        <w:t>Need to flag this as a requirement with ML.</w:t>
      </w:r>
    </w:p>
  </w:comment>
  <w:comment w:id="299" w:author="Mark Jewiss" w:date="2010-03-18T20:07:00Z" w:initials="MJ">
    <w:p w:rsidR="005D643D" w:rsidRDefault="005D643D">
      <w:pPr>
        <w:pStyle w:val="CommentText"/>
      </w:pPr>
      <w:r>
        <w:rPr>
          <w:rStyle w:val="CommentReference"/>
        </w:rPr>
        <w:annotationRef/>
      </w:r>
      <w:r>
        <w:t>Do we have a flow chart that shows the logic of this policy, including the criteria for event selection at the top? We need that to contain the scope.</w:t>
      </w:r>
    </w:p>
  </w:comment>
  <w:comment w:id="362" w:author="Mark Jewiss" w:date="2010-03-18T20:18:00Z" w:initials="MJ">
    <w:p w:rsidR="005D643D" w:rsidRDefault="005D643D">
      <w:pPr>
        <w:pStyle w:val="CommentText"/>
      </w:pPr>
      <w:r>
        <w:rPr>
          <w:rStyle w:val="CommentReference"/>
        </w:rPr>
        <w:annotationRef/>
      </w:r>
      <w:r>
        <w:t>Wrong, needs to change</w:t>
      </w:r>
    </w:p>
  </w:comment>
  <w:comment w:id="369" w:author="Mark Jewiss" w:date="2010-03-18T20:12:00Z" w:initials="MJ">
    <w:p w:rsidR="005D643D" w:rsidRDefault="005D643D">
      <w:pPr>
        <w:pStyle w:val="CommentText"/>
      </w:pPr>
      <w:r>
        <w:rPr>
          <w:rStyle w:val="CommentReference"/>
        </w:rPr>
        <w:annotationRef/>
      </w:r>
      <w:r>
        <w:t>This looks like a set of scripts to run as Omnibus tools – am I right? We should have the list of commands to run and the expected results written up as an appendix, like the flow charts for policies.</w:t>
      </w:r>
    </w:p>
  </w:comment>
  <w:comment w:id="393" w:author="Mark Jewiss" w:date="2010-03-18T20:17:00Z" w:initials="MJ">
    <w:p w:rsidR="005D643D" w:rsidRDefault="005D643D">
      <w:pPr>
        <w:pStyle w:val="CommentText"/>
      </w:pPr>
      <w:r>
        <w:rPr>
          <w:rStyle w:val="CommentReference"/>
        </w:rPr>
        <w:annotationRef/>
      </w:r>
      <w:r>
        <w:t>Wrong, needs to change</w:t>
      </w:r>
    </w:p>
  </w:comment>
  <w:comment w:id="395" w:author="Mark Jewiss" w:date="2010-03-18T20:18:00Z" w:initials="MJ">
    <w:p w:rsidR="005D643D" w:rsidRDefault="005D643D">
      <w:pPr>
        <w:pStyle w:val="CommentText"/>
      </w:pPr>
      <w:r>
        <w:rPr>
          <w:rStyle w:val="CommentReference"/>
        </w:rPr>
        <w:annotationRef/>
      </w:r>
      <w:r>
        <w:t>For what events in the ObjectServer? Is it automated, or a manual process?</w:t>
      </w:r>
    </w:p>
  </w:comment>
  <w:comment w:id="444" w:author="Mark Jewiss" w:date="2010-03-18T20:22:00Z" w:initials="MJ">
    <w:p w:rsidR="005D643D" w:rsidRDefault="005D643D">
      <w:pPr>
        <w:pStyle w:val="CommentText"/>
      </w:pPr>
      <w:r>
        <w:rPr>
          <w:rStyle w:val="CommentReference"/>
        </w:rPr>
        <w:annotationRef/>
      </w:r>
      <w:r>
        <w:t>There needs to be an example of this</w:t>
      </w:r>
      <w:r w:rsidR="00F16475">
        <w:t xml:space="preserve"> to make sure that the deliverable does meet the requirement.</w:t>
      </w:r>
    </w:p>
  </w:comment>
  <w:comment w:id="446" w:author="Mark Jewiss" w:date="2010-03-18T20:24:00Z" w:initials="MJ">
    <w:p w:rsidR="00F16475" w:rsidRDefault="00F16475">
      <w:pPr>
        <w:pStyle w:val="CommentText"/>
      </w:pPr>
      <w:r>
        <w:rPr>
          <w:rStyle w:val="CommentReference"/>
        </w:rPr>
        <w:annotationRef/>
      </w:r>
      <w:r>
        <w:t>It might be obvious, but can we add some scope to this? Detail the type of events to be used and what probe they come from.</w:t>
      </w:r>
    </w:p>
  </w:comment>
  <w:comment w:id="497" w:author="Mark Jewiss" w:date="2010-03-18T20:26:00Z" w:initials="MJ">
    <w:p w:rsidR="00F16475" w:rsidRDefault="00F16475">
      <w:pPr>
        <w:pStyle w:val="CommentText"/>
      </w:pPr>
      <w:r>
        <w:rPr>
          <w:rStyle w:val="CommentReference"/>
        </w:rPr>
        <w:annotationRef/>
      </w:r>
      <w:r>
        <w:t>Need to raise requirement to ML to define this stuff ASAP.</w:t>
      </w:r>
    </w:p>
  </w:comment>
  <w:comment w:id="525" w:author="Mark Jewiss" w:date="2010-03-18T20:28:00Z" w:initials="MJ">
    <w:p w:rsidR="00F16475" w:rsidRDefault="00F16475">
      <w:pPr>
        <w:pStyle w:val="CommentText"/>
      </w:pPr>
      <w:r>
        <w:rPr>
          <w:rStyle w:val="CommentReference"/>
        </w:rPr>
        <w:annotationRef/>
      </w:r>
      <w:r>
        <w:t>Are these scoped? What do we have to do to create the report?</w:t>
      </w:r>
    </w:p>
  </w:comment>
  <w:comment w:id="571" w:author="Mark Jewiss" w:date="2010-03-18T20:28:00Z" w:initials="MJ">
    <w:p w:rsidR="00F16475" w:rsidRDefault="00F16475">
      <w:pPr>
        <w:pStyle w:val="CommentText"/>
      </w:pPr>
      <w:r>
        <w:rPr>
          <w:rStyle w:val="CommentReference"/>
        </w:rPr>
        <w:annotationRef/>
      </w:r>
      <w:r>
        <w:t>I thought that we had a solution to this by importing the data via CSV files? Need to sort this out.</w:t>
      </w:r>
    </w:p>
  </w:comment>
  <w:comment w:id="593" w:author="Mark Jewiss" w:date="2010-03-18T20:30:00Z" w:initials="MJ">
    <w:p w:rsidR="00F16475" w:rsidRDefault="00F16475">
      <w:pPr>
        <w:pStyle w:val="CommentText"/>
      </w:pPr>
      <w:r>
        <w:rPr>
          <w:rStyle w:val="CommentReference"/>
        </w:rPr>
        <w:annotationRef/>
      </w:r>
      <w:r>
        <w:t>Remove line and reference a table in the appendix that lists the servers.</w:t>
      </w:r>
    </w:p>
  </w:comment>
  <w:comment w:id="662" w:author="Mark Jewiss" w:date="2010-03-18T20:32:00Z" w:initials="MJ">
    <w:p w:rsidR="00F16475" w:rsidRDefault="00F16475">
      <w:pPr>
        <w:pStyle w:val="CommentText"/>
      </w:pPr>
      <w:r>
        <w:rPr>
          <w:rStyle w:val="CommentReference"/>
        </w:rPr>
        <w:annotationRef/>
      </w:r>
      <w:r>
        <w:t>What are the workflows? We need to detail these…</w:t>
      </w:r>
    </w:p>
  </w:comment>
  <w:comment w:id="673" w:author="Mark Jewiss" w:date="2010-03-18T20:32:00Z" w:initials="MJ">
    <w:p w:rsidR="00F16475" w:rsidRDefault="00F16475">
      <w:pPr>
        <w:pStyle w:val="CommentText"/>
      </w:pPr>
      <w:r>
        <w:rPr>
          <w:rStyle w:val="CommentReference"/>
        </w:rPr>
        <w:annotationRef/>
      </w:r>
      <w:r>
        <w:t xml:space="preserve">Why 20 </w:t>
      </w:r>
      <w:r>
        <w:t>days?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43D" w:rsidRDefault="005D643D" w:rsidP="00D400C9">
      <w:pPr>
        <w:spacing w:after="0" w:line="240" w:lineRule="auto"/>
      </w:pPr>
      <w:r>
        <w:separator/>
      </w:r>
    </w:p>
  </w:endnote>
  <w:endnote w:type="continuationSeparator" w:id="0">
    <w:p w:rsidR="005D643D" w:rsidRDefault="005D643D" w:rsidP="00D40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1558"/>
      <w:docPartObj>
        <w:docPartGallery w:val="Page Numbers (Bottom of Page)"/>
        <w:docPartUnique/>
      </w:docPartObj>
    </w:sdtPr>
    <w:sdtContent>
      <w:p w:rsidR="005D643D" w:rsidRDefault="005D643D">
        <w:pPr>
          <w:pStyle w:val="Footer"/>
          <w:jc w:val="center"/>
        </w:pPr>
        <w:fldSimple w:instr=" PAGE   \* MERGEFORMAT ">
          <w:r w:rsidR="00F16475">
            <w:rPr>
              <w:noProof/>
            </w:rPr>
            <w:t>30</w:t>
          </w:r>
        </w:fldSimple>
      </w:p>
    </w:sdtContent>
  </w:sdt>
  <w:p w:rsidR="005D643D" w:rsidRDefault="005D643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43D" w:rsidRDefault="005D643D" w:rsidP="00D400C9">
      <w:pPr>
        <w:spacing w:after="0" w:line="240" w:lineRule="auto"/>
      </w:pPr>
      <w:r>
        <w:separator/>
      </w:r>
    </w:p>
  </w:footnote>
  <w:footnote w:type="continuationSeparator" w:id="0">
    <w:p w:rsidR="005D643D" w:rsidRDefault="005D643D" w:rsidP="00D400C9">
      <w:pPr>
        <w:spacing w:after="0" w:line="240" w:lineRule="auto"/>
      </w:pPr>
      <w:r>
        <w:continuationSeparator/>
      </w:r>
    </w:p>
  </w:footnote>
  <w:footnote w:id="1">
    <w:p w:rsidR="005D643D" w:rsidRDefault="005D643D">
      <w:pPr>
        <w:pStyle w:val="FootnoteText"/>
      </w:pPr>
      <w:r>
        <w:rPr>
          <w:rStyle w:val="FootnoteReference"/>
        </w:rPr>
        <w:footnoteRef/>
      </w:r>
      <w:r>
        <w:t xml:space="preserve"> At the time of writing Mobilink have not provided complete server IP’s and Hostnames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6100"/>
      <w:gridCol w:w="3142"/>
    </w:tblGrid>
    <w:tr w:rsidR="005D643D">
      <w:trPr>
        <w:trHeight w:val="255"/>
      </w:trPr>
      <w:tc>
        <w:tcPr>
          <w:tcW w:w="3300" w:type="pct"/>
          <w:shd w:val="clear" w:color="auto" w:fill="95B3D7" w:themeFill="accent1" w:themeFillTint="99"/>
          <w:vAlign w:val="center"/>
        </w:tcPr>
        <w:p w:rsidR="005D643D" w:rsidRPr="00F4333E" w:rsidRDefault="005D643D" w:rsidP="007641BB">
          <w:pPr>
            <w:pStyle w:val="Header"/>
            <w:rPr>
              <w:rFonts w:ascii="Calibri" w:hAnsi="Calibri"/>
              <w:b/>
              <w:caps/>
              <w:color w:val="FFFFFF" w:themeColor="background1"/>
            </w:rPr>
          </w:pPr>
          <w:r>
            <w:rPr>
              <w:rFonts w:ascii="Calibri" w:hAnsi="Calibri"/>
              <w:b/>
              <w:color w:val="FFFFFF" w:themeColor="background1"/>
            </w:rPr>
            <w:t>Mobilink SOW Statement of Work</w:t>
          </w:r>
        </w:p>
      </w:tc>
      <w:tc>
        <w:tcPr>
          <w:tcW w:w="1700"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rsidR="005D643D" w:rsidRPr="00C86EC9" w:rsidRDefault="005D643D" w:rsidP="007641BB">
          <w:pPr>
            <w:pStyle w:val="Header"/>
            <w:rPr>
              <w:rFonts w:asciiTheme="majorHAnsi" w:hAnsiTheme="majorHAnsi"/>
              <w:caps/>
              <w:color w:val="FFFFFF" w:themeColor="background1"/>
            </w:rPr>
          </w:pPr>
        </w:p>
      </w:tc>
    </w:tr>
  </w:tbl>
  <w:p w:rsidR="005D643D" w:rsidRDefault="005D643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650B"/>
    <w:multiLevelType w:val="hybridMultilevel"/>
    <w:tmpl w:val="99EEA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AD6269"/>
    <w:multiLevelType w:val="hybridMultilevel"/>
    <w:tmpl w:val="23643DF8"/>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6201D0C"/>
    <w:multiLevelType w:val="hybridMultilevel"/>
    <w:tmpl w:val="04FA337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6504F62"/>
    <w:multiLevelType w:val="hybridMultilevel"/>
    <w:tmpl w:val="713ED46A"/>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0C39B0"/>
    <w:multiLevelType w:val="hybridMultilevel"/>
    <w:tmpl w:val="BC6C246A"/>
    <w:lvl w:ilvl="0" w:tplc="08090019">
      <w:start w:val="1"/>
      <w:numFmt w:val="lowerLetter"/>
      <w:lvlText w:val="%1."/>
      <w:lvlJc w:val="left"/>
      <w:pPr>
        <w:tabs>
          <w:tab w:val="num" w:pos="1440"/>
        </w:tabs>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61179"/>
    <w:multiLevelType w:val="hybridMultilevel"/>
    <w:tmpl w:val="742ACF2A"/>
    <w:lvl w:ilvl="0" w:tplc="5718B6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9EA13CC"/>
    <w:multiLevelType w:val="hybridMultilevel"/>
    <w:tmpl w:val="FBA23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0578FD"/>
    <w:multiLevelType w:val="hybridMultilevel"/>
    <w:tmpl w:val="3A96FA68"/>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0F7E7511"/>
    <w:multiLevelType w:val="hybridMultilevel"/>
    <w:tmpl w:val="FBA23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2B6E6E"/>
    <w:multiLevelType w:val="hybridMultilevel"/>
    <w:tmpl w:val="EC0C0F9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24E77C7"/>
    <w:multiLevelType w:val="hybridMultilevel"/>
    <w:tmpl w:val="0428B57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2B71B27"/>
    <w:multiLevelType w:val="hybridMultilevel"/>
    <w:tmpl w:val="6556E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39C7319"/>
    <w:multiLevelType w:val="hybridMultilevel"/>
    <w:tmpl w:val="9086C93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4134063"/>
    <w:multiLevelType w:val="hybridMultilevel"/>
    <w:tmpl w:val="59DE081A"/>
    <w:lvl w:ilvl="0" w:tplc="C0C612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5F03D82"/>
    <w:multiLevelType w:val="hybridMultilevel"/>
    <w:tmpl w:val="C5FC101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8424D5E"/>
    <w:multiLevelType w:val="hybridMultilevel"/>
    <w:tmpl w:val="FA6E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E5595A"/>
    <w:multiLevelType w:val="multilevel"/>
    <w:tmpl w:val="8D14D0C4"/>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1CA34440"/>
    <w:multiLevelType w:val="hybridMultilevel"/>
    <w:tmpl w:val="07BAD16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307D6D"/>
    <w:multiLevelType w:val="hybridMultilevel"/>
    <w:tmpl w:val="11D4645A"/>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1D7C55E7"/>
    <w:multiLevelType w:val="hybridMultilevel"/>
    <w:tmpl w:val="95069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E7C23A1"/>
    <w:multiLevelType w:val="hybridMultilevel"/>
    <w:tmpl w:val="6556E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0423327"/>
    <w:multiLevelType w:val="hybridMultilevel"/>
    <w:tmpl w:val="9F4E1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1B6797E"/>
    <w:multiLevelType w:val="hybridMultilevel"/>
    <w:tmpl w:val="9086C93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FA1C4B"/>
    <w:multiLevelType w:val="hybridMultilevel"/>
    <w:tmpl w:val="413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2E1577F"/>
    <w:multiLevelType w:val="hybridMultilevel"/>
    <w:tmpl w:val="FBA23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38A1152"/>
    <w:multiLevelType w:val="hybridMultilevel"/>
    <w:tmpl w:val="4FF000F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25515228"/>
    <w:multiLevelType w:val="hybridMultilevel"/>
    <w:tmpl w:val="AC34E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8E75D7B"/>
    <w:multiLevelType w:val="hybridMultilevel"/>
    <w:tmpl w:val="15A8118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299F6FD3"/>
    <w:multiLevelType w:val="hybridMultilevel"/>
    <w:tmpl w:val="8C3C7BF0"/>
    <w:lvl w:ilvl="0" w:tplc="08090001">
      <w:start w:val="1"/>
      <w:numFmt w:val="bullet"/>
      <w:lvlText w:val=""/>
      <w:lvlJc w:val="left"/>
      <w:pPr>
        <w:ind w:left="1794" w:hanging="360"/>
      </w:pPr>
      <w:rPr>
        <w:rFonts w:ascii="Symbol" w:hAnsi="Symbol" w:hint="default"/>
      </w:rPr>
    </w:lvl>
    <w:lvl w:ilvl="1" w:tplc="08090003">
      <w:start w:val="1"/>
      <w:numFmt w:val="bullet"/>
      <w:lvlText w:val="o"/>
      <w:lvlJc w:val="left"/>
      <w:pPr>
        <w:ind w:left="2514" w:hanging="360"/>
      </w:pPr>
      <w:rPr>
        <w:rFonts w:ascii="Courier New" w:hAnsi="Courier New" w:cs="Courier New" w:hint="default"/>
      </w:rPr>
    </w:lvl>
    <w:lvl w:ilvl="2" w:tplc="08090005" w:tentative="1">
      <w:start w:val="1"/>
      <w:numFmt w:val="bullet"/>
      <w:lvlText w:val=""/>
      <w:lvlJc w:val="left"/>
      <w:pPr>
        <w:ind w:left="3234" w:hanging="360"/>
      </w:pPr>
      <w:rPr>
        <w:rFonts w:ascii="Wingdings" w:hAnsi="Wingdings" w:hint="default"/>
      </w:rPr>
    </w:lvl>
    <w:lvl w:ilvl="3" w:tplc="08090001" w:tentative="1">
      <w:start w:val="1"/>
      <w:numFmt w:val="bullet"/>
      <w:lvlText w:val=""/>
      <w:lvlJc w:val="left"/>
      <w:pPr>
        <w:ind w:left="3954" w:hanging="360"/>
      </w:pPr>
      <w:rPr>
        <w:rFonts w:ascii="Symbol" w:hAnsi="Symbol" w:hint="default"/>
      </w:rPr>
    </w:lvl>
    <w:lvl w:ilvl="4" w:tplc="08090003" w:tentative="1">
      <w:start w:val="1"/>
      <w:numFmt w:val="bullet"/>
      <w:lvlText w:val="o"/>
      <w:lvlJc w:val="left"/>
      <w:pPr>
        <w:ind w:left="4674" w:hanging="360"/>
      </w:pPr>
      <w:rPr>
        <w:rFonts w:ascii="Courier New" w:hAnsi="Courier New" w:cs="Courier New" w:hint="default"/>
      </w:rPr>
    </w:lvl>
    <w:lvl w:ilvl="5" w:tplc="08090005" w:tentative="1">
      <w:start w:val="1"/>
      <w:numFmt w:val="bullet"/>
      <w:lvlText w:val=""/>
      <w:lvlJc w:val="left"/>
      <w:pPr>
        <w:ind w:left="5394" w:hanging="360"/>
      </w:pPr>
      <w:rPr>
        <w:rFonts w:ascii="Wingdings" w:hAnsi="Wingdings" w:hint="default"/>
      </w:rPr>
    </w:lvl>
    <w:lvl w:ilvl="6" w:tplc="08090001" w:tentative="1">
      <w:start w:val="1"/>
      <w:numFmt w:val="bullet"/>
      <w:lvlText w:val=""/>
      <w:lvlJc w:val="left"/>
      <w:pPr>
        <w:ind w:left="6114" w:hanging="360"/>
      </w:pPr>
      <w:rPr>
        <w:rFonts w:ascii="Symbol" w:hAnsi="Symbol" w:hint="default"/>
      </w:rPr>
    </w:lvl>
    <w:lvl w:ilvl="7" w:tplc="08090003" w:tentative="1">
      <w:start w:val="1"/>
      <w:numFmt w:val="bullet"/>
      <w:lvlText w:val="o"/>
      <w:lvlJc w:val="left"/>
      <w:pPr>
        <w:ind w:left="6834" w:hanging="360"/>
      </w:pPr>
      <w:rPr>
        <w:rFonts w:ascii="Courier New" w:hAnsi="Courier New" w:cs="Courier New" w:hint="default"/>
      </w:rPr>
    </w:lvl>
    <w:lvl w:ilvl="8" w:tplc="08090005" w:tentative="1">
      <w:start w:val="1"/>
      <w:numFmt w:val="bullet"/>
      <w:lvlText w:val=""/>
      <w:lvlJc w:val="left"/>
      <w:pPr>
        <w:ind w:left="7554" w:hanging="360"/>
      </w:pPr>
      <w:rPr>
        <w:rFonts w:ascii="Wingdings" w:hAnsi="Wingdings" w:hint="default"/>
      </w:rPr>
    </w:lvl>
  </w:abstractNum>
  <w:abstractNum w:abstractNumId="29">
    <w:nsid w:val="2B24396B"/>
    <w:multiLevelType w:val="hybridMultilevel"/>
    <w:tmpl w:val="94C6152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2BD42CEB"/>
    <w:multiLevelType w:val="hybridMultilevel"/>
    <w:tmpl w:val="99EEA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C754C25"/>
    <w:multiLevelType w:val="hybridMultilevel"/>
    <w:tmpl w:val="EC0C0F9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D2806DC"/>
    <w:multiLevelType w:val="hybridMultilevel"/>
    <w:tmpl w:val="C2AA77B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DD218A4"/>
    <w:multiLevelType w:val="hybridMultilevel"/>
    <w:tmpl w:val="E4A0869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2F2C7593"/>
    <w:multiLevelType w:val="hybridMultilevel"/>
    <w:tmpl w:val="F7A8868C"/>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25F211F"/>
    <w:multiLevelType w:val="hybridMultilevel"/>
    <w:tmpl w:val="AECE9B8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2DA1B80"/>
    <w:multiLevelType w:val="hybridMultilevel"/>
    <w:tmpl w:val="6A9AECD2"/>
    <w:lvl w:ilvl="0" w:tplc="08090019">
      <w:start w:val="1"/>
      <w:numFmt w:val="decimal"/>
      <w:lvlText w:val="%1."/>
      <w:lvlJc w:val="left"/>
      <w:pPr>
        <w:tabs>
          <w:tab w:val="num" w:pos="1080"/>
        </w:tabs>
        <w:ind w:left="1080" w:hanging="360"/>
      </w:pPr>
    </w:lvl>
    <w:lvl w:ilvl="1" w:tplc="04090019">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37716E1"/>
    <w:multiLevelType w:val="hybridMultilevel"/>
    <w:tmpl w:val="BEE86A0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3397628A"/>
    <w:multiLevelType w:val="multilevel"/>
    <w:tmpl w:val="7624C6E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33F45582"/>
    <w:multiLevelType w:val="hybridMultilevel"/>
    <w:tmpl w:val="535A20B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5CF1241"/>
    <w:multiLevelType w:val="hybridMultilevel"/>
    <w:tmpl w:val="AECE9B8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368603C1"/>
    <w:multiLevelType w:val="hybridMultilevel"/>
    <w:tmpl w:val="2A08B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74F0A2C"/>
    <w:multiLevelType w:val="hybridMultilevel"/>
    <w:tmpl w:val="7AA6CD20"/>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37FE563A"/>
    <w:multiLevelType w:val="hybridMultilevel"/>
    <w:tmpl w:val="6654282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nsid w:val="38753199"/>
    <w:multiLevelType w:val="hybridMultilevel"/>
    <w:tmpl w:val="6D909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8A1495D"/>
    <w:multiLevelType w:val="hybridMultilevel"/>
    <w:tmpl w:val="5508A3FE"/>
    <w:lvl w:ilvl="0" w:tplc="04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3BDC36A1"/>
    <w:multiLevelType w:val="hybridMultilevel"/>
    <w:tmpl w:val="D3E0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44310C"/>
    <w:multiLevelType w:val="hybridMultilevel"/>
    <w:tmpl w:val="4B16E318"/>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3DE94319"/>
    <w:multiLevelType w:val="hybridMultilevel"/>
    <w:tmpl w:val="738E947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nsid w:val="3F671C90"/>
    <w:multiLevelType w:val="hybridMultilevel"/>
    <w:tmpl w:val="6A9AECD2"/>
    <w:lvl w:ilvl="0" w:tplc="08090019">
      <w:start w:val="1"/>
      <w:numFmt w:val="lowerLetter"/>
      <w:lvlText w:val="%1."/>
      <w:lvlJc w:val="left"/>
      <w:pPr>
        <w:tabs>
          <w:tab w:val="num" w:pos="1440"/>
        </w:tabs>
        <w:ind w:left="144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0D56D1B"/>
    <w:multiLevelType w:val="hybridMultilevel"/>
    <w:tmpl w:val="F6E690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nsid w:val="40D6057A"/>
    <w:multiLevelType w:val="hybridMultilevel"/>
    <w:tmpl w:val="E9D88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10100B0"/>
    <w:multiLevelType w:val="hybridMultilevel"/>
    <w:tmpl w:val="66D8D1B4"/>
    <w:lvl w:ilvl="0" w:tplc="1200CEF0">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41D729D2"/>
    <w:multiLevelType w:val="hybridMultilevel"/>
    <w:tmpl w:val="B6DA6074"/>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43985D7D"/>
    <w:multiLevelType w:val="hybridMultilevel"/>
    <w:tmpl w:val="BF04702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nsid w:val="45B03A4E"/>
    <w:multiLevelType w:val="hybridMultilevel"/>
    <w:tmpl w:val="EBF47C6E"/>
    <w:lvl w:ilvl="0" w:tplc="08090001">
      <w:start w:val="1"/>
      <w:numFmt w:val="bullet"/>
      <w:lvlText w:val=""/>
      <w:lvlJc w:val="left"/>
      <w:pPr>
        <w:ind w:left="2117" w:hanging="360"/>
      </w:pPr>
      <w:rPr>
        <w:rFonts w:ascii="Symbol" w:hAnsi="Symbol" w:hint="default"/>
      </w:rPr>
    </w:lvl>
    <w:lvl w:ilvl="1" w:tplc="08090003" w:tentative="1">
      <w:start w:val="1"/>
      <w:numFmt w:val="bullet"/>
      <w:lvlText w:val="o"/>
      <w:lvlJc w:val="left"/>
      <w:pPr>
        <w:ind w:left="2837" w:hanging="360"/>
      </w:pPr>
      <w:rPr>
        <w:rFonts w:ascii="Courier New" w:hAnsi="Courier New" w:cs="Courier New" w:hint="default"/>
      </w:rPr>
    </w:lvl>
    <w:lvl w:ilvl="2" w:tplc="08090005" w:tentative="1">
      <w:start w:val="1"/>
      <w:numFmt w:val="bullet"/>
      <w:lvlText w:val=""/>
      <w:lvlJc w:val="left"/>
      <w:pPr>
        <w:ind w:left="3557" w:hanging="360"/>
      </w:pPr>
      <w:rPr>
        <w:rFonts w:ascii="Wingdings" w:hAnsi="Wingdings" w:hint="default"/>
      </w:rPr>
    </w:lvl>
    <w:lvl w:ilvl="3" w:tplc="08090001" w:tentative="1">
      <w:start w:val="1"/>
      <w:numFmt w:val="bullet"/>
      <w:lvlText w:val=""/>
      <w:lvlJc w:val="left"/>
      <w:pPr>
        <w:ind w:left="4277" w:hanging="360"/>
      </w:pPr>
      <w:rPr>
        <w:rFonts w:ascii="Symbol" w:hAnsi="Symbol" w:hint="default"/>
      </w:rPr>
    </w:lvl>
    <w:lvl w:ilvl="4" w:tplc="08090003" w:tentative="1">
      <w:start w:val="1"/>
      <w:numFmt w:val="bullet"/>
      <w:lvlText w:val="o"/>
      <w:lvlJc w:val="left"/>
      <w:pPr>
        <w:ind w:left="4997" w:hanging="360"/>
      </w:pPr>
      <w:rPr>
        <w:rFonts w:ascii="Courier New" w:hAnsi="Courier New" w:cs="Courier New" w:hint="default"/>
      </w:rPr>
    </w:lvl>
    <w:lvl w:ilvl="5" w:tplc="08090005" w:tentative="1">
      <w:start w:val="1"/>
      <w:numFmt w:val="bullet"/>
      <w:lvlText w:val=""/>
      <w:lvlJc w:val="left"/>
      <w:pPr>
        <w:ind w:left="5717" w:hanging="360"/>
      </w:pPr>
      <w:rPr>
        <w:rFonts w:ascii="Wingdings" w:hAnsi="Wingdings" w:hint="default"/>
      </w:rPr>
    </w:lvl>
    <w:lvl w:ilvl="6" w:tplc="08090001" w:tentative="1">
      <w:start w:val="1"/>
      <w:numFmt w:val="bullet"/>
      <w:lvlText w:val=""/>
      <w:lvlJc w:val="left"/>
      <w:pPr>
        <w:ind w:left="6437" w:hanging="360"/>
      </w:pPr>
      <w:rPr>
        <w:rFonts w:ascii="Symbol" w:hAnsi="Symbol" w:hint="default"/>
      </w:rPr>
    </w:lvl>
    <w:lvl w:ilvl="7" w:tplc="08090003" w:tentative="1">
      <w:start w:val="1"/>
      <w:numFmt w:val="bullet"/>
      <w:lvlText w:val="o"/>
      <w:lvlJc w:val="left"/>
      <w:pPr>
        <w:ind w:left="7157" w:hanging="360"/>
      </w:pPr>
      <w:rPr>
        <w:rFonts w:ascii="Courier New" w:hAnsi="Courier New" w:cs="Courier New" w:hint="default"/>
      </w:rPr>
    </w:lvl>
    <w:lvl w:ilvl="8" w:tplc="08090005" w:tentative="1">
      <w:start w:val="1"/>
      <w:numFmt w:val="bullet"/>
      <w:lvlText w:val=""/>
      <w:lvlJc w:val="left"/>
      <w:pPr>
        <w:ind w:left="7877" w:hanging="360"/>
      </w:pPr>
      <w:rPr>
        <w:rFonts w:ascii="Wingdings" w:hAnsi="Wingdings" w:hint="default"/>
      </w:rPr>
    </w:lvl>
  </w:abstractNum>
  <w:abstractNum w:abstractNumId="56">
    <w:nsid w:val="47252A6D"/>
    <w:multiLevelType w:val="hybridMultilevel"/>
    <w:tmpl w:val="535A20B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4B7D41B1"/>
    <w:multiLevelType w:val="hybridMultilevel"/>
    <w:tmpl w:val="DE9A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DFC04C3"/>
    <w:multiLevelType w:val="hybridMultilevel"/>
    <w:tmpl w:val="9B0ED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4E9C014D"/>
    <w:multiLevelType w:val="hybridMultilevel"/>
    <w:tmpl w:val="FA6E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4EFE29F1"/>
    <w:multiLevelType w:val="hybridMultilevel"/>
    <w:tmpl w:val="75E8ACB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nsid w:val="53D72A6A"/>
    <w:multiLevelType w:val="hybridMultilevel"/>
    <w:tmpl w:val="5A2E2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55B24981"/>
    <w:multiLevelType w:val="hybridMultilevel"/>
    <w:tmpl w:val="4B7EAFF2"/>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5715190A"/>
    <w:multiLevelType w:val="hybridMultilevel"/>
    <w:tmpl w:val="EC0C0F9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58545936"/>
    <w:multiLevelType w:val="hybridMultilevel"/>
    <w:tmpl w:val="814EF9D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5">
    <w:nsid w:val="58E803A7"/>
    <w:multiLevelType w:val="hybridMultilevel"/>
    <w:tmpl w:val="91E20D28"/>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5A41349A"/>
    <w:multiLevelType w:val="hybridMultilevel"/>
    <w:tmpl w:val="8F007CB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7">
    <w:nsid w:val="5AA24B0A"/>
    <w:multiLevelType w:val="hybridMultilevel"/>
    <w:tmpl w:val="0B8AEF3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8">
    <w:nsid w:val="5B2B4004"/>
    <w:multiLevelType w:val="hybridMultilevel"/>
    <w:tmpl w:val="128246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9">
    <w:nsid w:val="5B976A7B"/>
    <w:multiLevelType w:val="multilevel"/>
    <w:tmpl w:val="7624C6E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5BA93856"/>
    <w:multiLevelType w:val="hybridMultilevel"/>
    <w:tmpl w:val="128246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1">
    <w:nsid w:val="5DA30F24"/>
    <w:multiLevelType w:val="hybridMultilevel"/>
    <w:tmpl w:val="23643DF8"/>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2">
    <w:nsid w:val="5E937211"/>
    <w:multiLevelType w:val="hybridMultilevel"/>
    <w:tmpl w:val="7A42A46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3">
    <w:nsid w:val="5F917A89"/>
    <w:multiLevelType w:val="hybridMultilevel"/>
    <w:tmpl w:val="576642C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4">
    <w:nsid w:val="60B376CE"/>
    <w:multiLevelType w:val="hybridMultilevel"/>
    <w:tmpl w:val="BF629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61CE5DF7"/>
    <w:multiLevelType w:val="hybridMultilevel"/>
    <w:tmpl w:val="0B8AEF3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6">
    <w:nsid w:val="620238E3"/>
    <w:multiLevelType w:val="hybridMultilevel"/>
    <w:tmpl w:val="2012C574"/>
    <w:lvl w:ilvl="0" w:tplc="04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7">
    <w:nsid w:val="626E4F11"/>
    <w:multiLevelType w:val="hybridMultilevel"/>
    <w:tmpl w:val="20DC107A"/>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62DD7DDC"/>
    <w:multiLevelType w:val="hybridMultilevel"/>
    <w:tmpl w:val="481E167C"/>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63323382"/>
    <w:multiLevelType w:val="hybridMultilevel"/>
    <w:tmpl w:val="FA6E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3F57991"/>
    <w:multiLevelType w:val="hybridMultilevel"/>
    <w:tmpl w:val="99EEA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65C86833"/>
    <w:multiLevelType w:val="hybridMultilevel"/>
    <w:tmpl w:val="8D9E692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nsid w:val="67FB6402"/>
    <w:multiLevelType w:val="hybridMultilevel"/>
    <w:tmpl w:val="D0422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nsid w:val="6949570F"/>
    <w:multiLevelType w:val="hybridMultilevel"/>
    <w:tmpl w:val="66C4D11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4">
    <w:nsid w:val="697D345E"/>
    <w:multiLevelType w:val="hybridMultilevel"/>
    <w:tmpl w:val="23643DF8"/>
    <w:lvl w:ilvl="0" w:tplc="04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5">
    <w:nsid w:val="6987290E"/>
    <w:multiLevelType w:val="hybridMultilevel"/>
    <w:tmpl w:val="4428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nsid w:val="699E1E22"/>
    <w:multiLevelType w:val="hybridMultilevel"/>
    <w:tmpl w:val="6EC01CCA"/>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
    <w:nsid w:val="6C972094"/>
    <w:multiLevelType w:val="hybridMultilevel"/>
    <w:tmpl w:val="FBA23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6D45421B"/>
    <w:multiLevelType w:val="hybridMultilevel"/>
    <w:tmpl w:val="15A81182"/>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9">
    <w:nsid w:val="6EFB5725"/>
    <w:multiLevelType w:val="hybridMultilevel"/>
    <w:tmpl w:val="8F007CB6"/>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0">
    <w:nsid w:val="6F990D1F"/>
    <w:multiLevelType w:val="hybridMultilevel"/>
    <w:tmpl w:val="9B84C20C"/>
    <w:lvl w:ilvl="0" w:tplc="ED380D5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1">
    <w:nsid w:val="708D1399"/>
    <w:multiLevelType w:val="hybridMultilevel"/>
    <w:tmpl w:val="FA6EF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70F82F7F"/>
    <w:multiLevelType w:val="hybridMultilevel"/>
    <w:tmpl w:val="99EEA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nsid w:val="71CD1F79"/>
    <w:multiLevelType w:val="hybridMultilevel"/>
    <w:tmpl w:val="E6447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7222650A"/>
    <w:multiLevelType w:val="hybridMultilevel"/>
    <w:tmpl w:val="FB22D12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nsid w:val="751C7ABF"/>
    <w:multiLevelType w:val="hybridMultilevel"/>
    <w:tmpl w:val="7A94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nsid w:val="75260E7E"/>
    <w:multiLevelType w:val="hybridMultilevel"/>
    <w:tmpl w:val="6A9AECD2"/>
    <w:lvl w:ilvl="0" w:tplc="08090019">
      <w:start w:val="1"/>
      <w:numFmt w:val="lowerLetter"/>
      <w:lvlText w:val="%1."/>
      <w:lvlJc w:val="left"/>
      <w:pPr>
        <w:tabs>
          <w:tab w:val="num" w:pos="1440"/>
        </w:tabs>
        <w:ind w:left="1440" w:hanging="360"/>
      </w:pPr>
    </w:lvl>
    <w:lvl w:ilvl="1" w:tplc="04090019">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5366C11"/>
    <w:multiLevelType w:val="hybridMultilevel"/>
    <w:tmpl w:val="3168D53C"/>
    <w:lvl w:ilvl="0" w:tplc="08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5B570E9"/>
    <w:multiLevelType w:val="multilevel"/>
    <w:tmpl w:val="7624C6E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75D06E56"/>
    <w:multiLevelType w:val="hybridMultilevel"/>
    <w:tmpl w:val="E9D88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6254CAB"/>
    <w:multiLevelType w:val="hybridMultilevel"/>
    <w:tmpl w:val="1674B126"/>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1">
    <w:nsid w:val="76D768CB"/>
    <w:multiLevelType w:val="hybridMultilevel"/>
    <w:tmpl w:val="F7A8868C"/>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797D7664"/>
    <w:multiLevelType w:val="hybridMultilevel"/>
    <w:tmpl w:val="7AA6CD20"/>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3">
    <w:nsid w:val="799B0BB0"/>
    <w:multiLevelType w:val="hybridMultilevel"/>
    <w:tmpl w:val="BDAE5DE8"/>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nsid w:val="79F34096"/>
    <w:multiLevelType w:val="hybridMultilevel"/>
    <w:tmpl w:val="FFA4F95E"/>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nsid w:val="7A7C40A8"/>
    <w:multiLevelType w:val="hybridMultilevel"/>
    <w:tmpl w:val="DAF444CE"/>
    <w:lvl w:ilvl="0" w:tplc="EC50512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nsid w:val="7A9F7E1C"/>
    <w:multiLevelType w:val="hybridMultilevel"/>
    <w:tmpl w:val="BEE86A0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7">
    <w:nsid w:val="7AF9736A"/>
    <w:multiLevelType w:val="hybridMultilevel"/>
    <w:tmpl w:val="FAA63AC8"/>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8">
    <w:nsid w:val="7D630861"/>
    <w:multiLevelType w:val="hybridMultilevel"/>
    <w:tmpl w:val="9086C930"/>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nsid w:val="7DD7791C"/>
    <w:multiLevelType w:val="hybridMultilevel"/>
    <w:tmpl w:val="0E2401B2"/>
    <w:lvl w:ilvl="0" w:tplc="1EC240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7F1C1771"/>
    <w:multiLevelType w:val="hybridMultilevel"/>
    <w:tmpl w:val="8D06C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72"/>
  </w:num>
  <w:num w:numId="3">
    <w:abstractNumId w:val="66"/>
  </w:num>
  <w:num w:numId="4">
    <w:abstractNumId w:val="27"/>
  </w:num>
  <w:num w:numId="5">
    <w:abstractNumId w:val="102"/>
  </w:num>
  <w:num w:numId="6">
    <w:abstractNumId w:val="73"/>
  </w:num>
  <w:num w:numId="7">
    <w:abstractNumId w:val="60"/>
  </w:num>
  <w:num w:numId="8">
    <w:abstractNumId w:val="1"/>
  </w:num>
  <w:num w:numId="9">
    <w:abstractNumId w:val="2"/>
  </w:num>
  <w:num w:numId="10">
    <w:abstractNumId w:val="14"/>
  </w:num>
  <w:num w:numId="11">
    <w:abstractNumId w:val="86"/>
  </w:num>
  <w:num w:numId="12">
    <w:abstractNumId w:val="90"/>
  </w:num>
  <w:num w:numId="13">
    <w:abstractNumId w:val="84"/>
  </w:num>
  <w:num w:numId="14">
    <w:abstractNumId w:val="45"/>
  </w:num>
  <w:num w:numId="15">
    <w:abstractNumId w:val="75"/>
  </w:num>
  <w:num w:numId="16">
    <w:abstractNumId w:val="37"/>
  </w:num>
  <w:num w:numId="17">
    <w:abstractNumId w:val="33"/>
  </w:num>
  <w:num w:numId="18">
    <w:abstractNumId w:val="68"/>
  </w:num>
  <w:num w:numId="19">
    <w:abstractNumId w:val="76"/>
  </w:num>
  <w:num w:numId="20">
    <w:abstractNumId w:val="43"/>
  </w:num>
  <w:num w:numId="21">
    <w:abstractNumId w:val="83"/>
  </w:num>
  <w:num w:numId="22">
    <w:abstractNumId w:val="25"/>
  </w:num>
  <w:num w:numId="23">
    <w:abstractNumId w:val="100"/>
  </w:num>
  <w:num w:numId="24">
    <w:abstractNumId w:val="18"/>
  </w:num>
  <w:num w:numId="25">
    <w:abstractNumId w:val="107"/>
  </w:num>
  <w:num w:numId="26">
    <w:abstractNumId w:val="50"/>
  </w:num>
  <w:num w:numId="27">
    <w:abstractNumId w:val="64"/>
  </w:num>
  <w:num w:numId="28">
    <w:abstractNumId w:val="77"/>
  </w:num>
  <w:num w:numId="29">
    <w:abstractNumId w:val="74"/>
  </w:num>
  <w:num w:numId="30">
    <w:abstractNumId w:val="26"/>
  </w:num>
  <w:num w:numId="31">
    <w:abstractNumId w:val="85"/>
  </w:num>
  <w:num w:numId="32">
    <w:abstractNumId w:val="99"/>
  </w:num>
  <w:num w:numId="33">
    <w:abstractNumId w:val="61"/>
  </w:num>
  <w:num w:numId="34">
    <w:abstractNumId w:val="87"/>
  </w:num>
  <w:num w:numId="35">
    <w:abstractNumId w:val="105"/>
  </w:num>
  <w:num w:numId="36">
    <w:abstractNumId w:val="30"/>
  </w:num>
  <w:num w:numId="37">
    <w:abstractNumId w:val="59"/>
  </w:num>
  <w:num w:numId="38">
    <w:abstractNumId w:val="78"/>
  </w:num>
  <w:num w:numId="39">
    <w:abstractNumId w:val="47"/>
  </w:num>
  <w:num w:numId="40">
    <w:abstractNumId w:val="81"/>
  </w:num>
  <w:num w:numId="41">
    <w:abstractNumId w:val="104"/>
  </w:num>
  <w:num w:numId="42">
    <w:abstractNumId w:val="94"/>
  </w:num>
  <w:num w:numId="43">
    <w:abstractNumId w:val="17"/>
  </w:num>
  <w:num w:numId="44">
    <w:abstractNumId w:val="31"/>
  </w:num>
  <w:num w:numId="45">
    <w:abstractNumId w:val="12"/>
  </w:num>
  <w:num w:numId="46">
    <w:abstractNumId w:val="101"/>
  </w:num>
  <w:num w:numId="47">
    <w:abstractNumId w:val="40"/>
  </w:num>
  <w:num w:numId="48">
    <w:abstractNumId w:val="35"/>
  </w:num>
  <w:num w:numId="49">
    <w:abstractNumId w:val="39"/>
  </w:num>
  <w:num w:numId="50">
    <w:abstractNumId w:val="3"/>
  </w:num>
  <w:num w:numId="51">
    <w:abstractNumId w:val="65"/>
  </w:num>
  <w:num w:numId="52">
    <w:abstractNumId w:val="62"/>
  </w:num>
  <w:num w:numId="53">
    <w:abstractNumId w:val="32"/>
  </w:num>
  <w:num w:numId="54">
    <w:abstractNumId w:val="109"/>
  </w:num>
  <w:num w:numId="55">
    <w:abstractNumId w:val="53"/>
  </w:num>
  <w:num w:numId="56">
    <w:abstractNumId w:val="7"/>
  </w:num>
  <w:num w:numId="57">
    <w:abstractNumId w:val="103"/>
  </w:num>
  <w:num w:numId="58">
    <w:abstractNumId w:val="58"/>
  </w:num>
  <w:num w:numId="59">
    <w:abstractNumId w:val="19"/>
  </w:num>
  <w:num w:numId="60">
    <w:abstractNumId w:val="95"/>
  </w:num>
  <w:num w:numId="61">
    <w:abstractNumId w:val="51"/>
  </w:num>
  <w:num w:numId="62">
    <w:abstractNumId w:val="41"/>
  </w:num>
  <w:num w:numId="63">
    <w:abstractNumId w:val="20"/>
  </w:num>
  <w:num w:numId="64">
    <w:abstractNumId w:val="11"/>
  </w:num>
  <w:num w:numId="65">
    <w:abstractNumId w:val="9"/>
  </w:num>
  <w:num w:numId="66">
    <w:abstractNumId w:val="22"/>
  </w:num>
  <w:num w:numId="67">
    <w:abstractNumId w:val="56"/>
  </w:num>
  <w:num w:numId="68">
    <w:abstractNumId w:val="6"/>
  </w:num>
  <w:num w:numId="69">
    <w:abstractNumId w:val="0"/>
  </w:num>
  <w:num w:numId="70">
    <w:abstractNumId w:val="15"/>
  </w:num>
  <w:num w:numId="71">
    <w:abstractNumId w:val="10"/>
  </w:num>
  <w:num w:numId="72">
    <w:abstractNumId w:val="67"/>
  </w:num>
  <w:num w:numId="73">
    <w:abstractNumId w:val="106"/>
  </w:num>
  <w:num w:numId="74">
    <w:abstractNumId w:val="63"/>
  </w:num>
  <w:num w:numId="75">
    <w:abstractNumId w:val="108"/>
  </w:num>
  <w:num w:numId="76">
    <w:abstractNumId w:val="34"/>
  </w:num>
  <w:num w:numId="77">
    <w:abstractNumId w:val="29"/>
  </w:num>
  <w:num w:numId="78">
    <w:abstractNumId w:val="55"/>
  </w:num>
  <w:num w:numId="79">
    <w:abstractNumId w:val="54"/>
  </w:num>
  <w:num w:numId="80">
    <w:abstractNumId w:val="5"/>
  </w:num>
  <w:num w:numId="81">
    <w:abstractNumId w:val="88"/>
  </w:num>
  <w:num w:numId="82">
    <w:abstractNumId w:val="42"/>
  </w:num>
  <w:num w:numId="83">
    <w:abstractNumId w:val="82"/>
  </w:num>
  <w:num w:numId="84">
    <w:abstractNumId w:val="89"/>
  </w:num>
  <w:num w:numId="85">
    <w:abstractNumId w:val="110"/>
  </w:num>
  <w:num w:numId="86">
    <w:abstractNumId w:val="70"/>
  </w:num>
  <w:num w:numId="87">
    <w:abstractNumId w:val="21"/>
  </w:num>
  <w:num w:numId="88">
    <w:abstractNumId w:val="93"/>
  </w:num>
  <w:num w:numId="89">
    <w:abstractNumId w:val="24"/>
  </w:num>
  <w:num w:numId="90">
    <w:abstractNumId w:val="92"/>
  </w:num>
  <w:num w:numId="91">
    <w:abstractNumId w:val="79"/>
  </w:num>
  <w:num w:numId="92">
    <w:abstractNumId w:val="8"/>
  </w:num>
  <w:num w:numId="93">
    <w:abstractNumId w:val="80"/>
  </w:num>
  <w:num w:numId="94">
    <w:abstractNumId w:val="91"/>
  </w:num>
  <w:num w:numId="95">
    <w:abstractNumId w:val="48"/>
  </w:num>
  <w:num w:numId="96">
    <w:abstractNumId w:val="52"/>
  </w:num>
  <w:num w:numId="97">
    <w:abstractNumId w:val="44"/>
  </w:num>
  <w:num w:numId="98">
    <w:abstractNumId w:val="13"/>
  </w:num>
  <w:num w:numId="99">
    <w:abstractNumId w:val="16"/>
  </w:num>
  <w:num w:numId="100">
    <w:abstractNumId w:val="69"/>
  </w:num>
  <w:num w:numId="101">
    <w:abstractNumId w:val="38"/>
  </w:num>
  <w:num w:numId="102">
    <w:abstractNumId w:val="28"/>
  </w:num>
  <w:num w:numId="103">
    <w:abstractNumId w:val="98"/>
  </w:num>
  <w:num w:numId="104">
    <w:abstractNumId w:val="57"/>
  </w:num>
  <w:num w:numId="105">
    <w:abstractNumId w:val="46"/>
  </w:num>
  <w:num w:numId="106">
    <w:abstractNumId w:val="97"/>
  </w:num>
  <w:num w:numId="107">
    <w:abstractNumId w:val="4"/>
  </w:num>
  <w:num w:numId="108">
    <w:abstractNumId w:val="49"/>
  </w:num>
  <w:num w:numId="109">
    <w:abstractNumId w:val="96"/>
  </w:num>
  <w:num w:numId="110">
    <w:abstractNumId w:val="36"/>
  </w:num>
  <w:num w:numId="111">
    <w:abstractNumId w:val="71"/>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oNotTrackMoves/>
  <w:defaultTabStop w:val="720"/>
  <w:characterSpacingControl w:val="doNotCompress"/>
  <w:footnotePr>
    <w:footnote w:id="-1"/>
    <w:footnote w:id="0"/>
  </w:footnotePr>
  <w:endnotePr>
    <w:endnote w:id="-1"/>
    <w:endnote w:id="0"/>
  </w:endnotePr>
  <w:compat/>
  <w:rsids>
    <w:rsidRoot w:val="00E02392"/>
    <w:rsid w:val="00066E68"/>
    <w:rsid w:val="00095087"/>
    <w:rsid w:val="000A75AD"/>
    <w:rsid w:val="000C095E"/>
    <w:rsid w:val="000C11F1"/>
    <w:rsid w:val="000D1AE9"/>
    <w:rsid w:val="00115995"/>
    <w:rsid w:val="00124A14"/>
    <w:rsid w:val="001276F5"/>
    <w:rsid w:val="00137894"/>
    <w:rsid w:val="0014633D"/>
    <w:rsid w:val="0014694D"/>
    <w:rsid w:val="00146A4D"/>
    <w:rsid w:val="00150C0C"/>
    <w:rsid w:val="00185FEE"/>
    <w:rsid w:val="001A0A95"/>
    <w:rsid w:val="001B0CDB"/>
    <w:rsid w:val="001B5138"/>
    <w:rsid w:val="001D6175"/>
    <w:rsid w:val="001F5D94"/>
    <w:rsid w:val="002042F8"/>
    <w:rsid w:val="00220A06"/>
    <w:rsid w:val="00230165"/>
    <w:rsid w:val="002515CC"/>
    <w:rsid w:val="00256681"/>
    <w:rsid w:val="002F4E8D"/>
    <w:rsid w:val="00313F4D"/>
    <w:rsid w:val="00333F35"/>
    <w:rsid w:val="0034095E"/>
    <w:rsid w:val="003946AD"/>
    <w:rsid w:val="00395A3B"/>
    <w:rsid w:val="003A69FE"/>
    <w:rsid w:val="00403D5C"/>
    <w:rsid w:val="00420D93"/>
    <w:rsid w:val="004447C7"/>
    <w:rsid w:val="00445724"/>
    <w:rsid w:val="004566F1"/>
    <w:rsid w:val="00471CA5"/>
    <w:rsid w:val="00490698"/>
    <w:rsid w:val="004A43F8"/>
    <w:rsid w:val="004B2C08"/>
    <w:rsid w:val="004D7421"/>
    <w:rsid w:val="004F6151"/>
    <w:rsid w:val="005269B4"/>
    <w:rsid w:val="005315B8"/>
    <w:rsid w:val="0053596B"/>
    <w:rsid w:val="00537BD9"/>
    <w:rsid w:val="005416B4"/>
    <w:rsid w:val="0056280E"/>
    <w:rsid w:val="00563012"/>
    <w:rsid w:val="00565534"/>
    <w:rsid w:val="00597077"/>
    <w:rsid w:val="005D643D"/>
    <w:rsid w:val="005E0C55"/>
    <w:rsid w:val="00625C00"/>
    <w:rsid w:val="006370F4"/>
    <w:rsid w:val="00646257"/>
    <w:rsid w:val="006806E2"/>
    <w:rsid w:val="00680BC4"/>
    <w:rsid w:val="00687B23"/>
    <w:rsid w:val="006A24A6"/>
    <w:rsid w:val="006B0127"/>
    <w:rsid w:val="006B2B0D"/>
    <w:rsid w:val="006B77E8"/>
    <w:rsid w:val="006D5719"/>
    <w:rsid w:val="00710169"/>
    <w:rsid w:val="007229C9"/>
    <w:rsid w:val="00757681"/>
    <w:rsid w:val="007641BB"/>
    <w:rsid w:val="007A5B7D"/>
    <w:rsid w:val="007D5D13"/>
    <w:rsid w:val="007F4D15"/>
    <w:rsid w:val="0084227E"/>
    <w:rsid w:val="0086748E"/>
    <w:rsid w:val="00894AE8"/>
    <w:rsid w:val="008E0714"/>
    <w:rsid w:val="008F396A"/>
    <w:rsid w:val="00952A37"/>
    <w:rsid w:val="00966331"/>
    <w:rsid w:val="009747F6"/>
    <w:rsid w:val="009D1286"/>
    <w:rsid w:val="009E14C6"/>
    <w:rsid w:val="009E3B7F"/>
    <w:rsid w:val="00A02163"/>
    <w:rsid w:val="00A034EC"/>
    <w:rsid w:val="00A27829"/>
    <w:rsid w:val="00A609C2"/>
    <w:rsid w:val="00A74B13"/>
    <w:rsid w:val="00A76BF1"/>
    <w:rsid w:val="00A9392F"/>
    <w:rsid w:val="00AA15C2"/>
    <w:rsid w:val="00AB5F64"/>
    <w:rsid w:val="00AD294E"/>
    <w:rsid w:val="00AE4DD3"/>
    <w:rsid w:val="00B636F5"/>
    <w:rsid w:val="00B946BD"/>
    <w:rsid w:val="00BA2C00"/>
    <w:rsid w:val="00BF05E3"/>
    <w:rsid w:val="00C161EE"/>
    <w:rsid w:val="00C21105"/>
    <w:rsid w:val="00C460E7"/>
    <w:rsid w:val="00C467D9"/>
    <w:rsid w:val="00C46DAE"/>
    <w:rsid w:val="00C501B4"/>
    <w:rsid w:val="00C510A4"/>
    <w:rsid w:val="00C553CA"/>
    <w:rsid w:val="00C554D7"/>
    <w:rsid w:val="00C60EAA"/>
    <w:rsid w:val="00C7015B"/>
    <w:rsid w:val="00C81DCA"/>
    <w:rsid w:val="00C901D6"/>
    <w:rsid w:val="00CA22D0"/>
    <w:rsid w:val="00CC18D5"/>
    <w:rsid w:val="00CD402D"/>
    <w:rsid w:val="00CD4A97"/>
    <w:rsid w:val="00CE57E5"/>
    <w:rsid w:val="00D039EF"/>
    <w:rsid w:val="00D127D0"/>
    <w:rsid w:val="00D400C9"/>
    <w:rsid w:val="00D47491"/>
    <w:rsid w:val="00D559A4"/>
    <w:rsid w:val="00D82F55"/>
    <w:rsid w:val="00DC7173"/>
    <w:rsid w:val="00DD7F7D"/>
    <w:rsid w:val="00E02392"/>
    <w:rsid w:val="00E20F38"/>
    <w:rsid w:val="00E4337D"/>
    <w:rsid w:val="00E65CD7"/>
    <w:rsid w:val="00EB2725"/>
    <w:rsid w:val="00EB74E1"/>
    <w:rsid w:val="00F0323F"/>
    <w:rsid w:val="00F16475"/>
    <w:rsid w:val="00F26D6D"/>
    <w:rsid w:val="00F35580"/>
    <w:rsid w:val="00F52749"/>
    <w:rsid w:val="00F66867"/>
    <w:rsid w:val="00F81083"/>
    <w:rsid w:val="00FB102A"/>
    <w:rsid w:val="00FB2902"/>
    <w:rsid w:val="00FE55A7"/>
    <w:rsid w:val="00FE5941"/>
  </w:rsids>
  <m:mathPr>
    <m:mathFont m:val="Gill Sans"/>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B4"/>
  </w:style>
  <w:style w:type="paragraph" w:styleId="Heading1">
    <w:name w:val="heading 1"/>
    <w:basedOn w:val="Normal"/>
    <w:next w:val="Normal"/>
    <w:link w:val="Heading1Char"/>
    <w:uiPriority w:val="9"/>
    <w:qFormat/>
    <w:rsid w:val="00E02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34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69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80E"/>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E02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23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39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161EE"/>
    <w:pPr>
      <w:outlineLvl w:val="9"/>
    </w:pPr>
    <w:rPr>
      <w:lang w:val="en-US"/>
    </w:rPr>
  </w:style>
  <w:style w:type="paragraph" w:styleId="TOC1">
    <w:name w:val="toc 1"/>
    <w:basedOn w:val="Normal"/>
    <w:next w:val="Normal"/>
    <w:autoRedefine/>
    <w:uiPriority w:val="39"/>
    <w:unhideWhenUsed/>
    <w:rsid w:val="00C161EE"/>
    <w:pPr>
      <w:spacing w:after="100"/>
    </w:pPr>
  </w:style>
  <w:style w:type="character" w:styleId="Hyperlink">
    <w:name w:val="Hyperlink"/>
    <w:basedOn w:val="DefaultParagraphFont"/>
    <w:uiPriority w:val="99"/>
    <w:unhideWhenUsed/>
    <w:rsid w:val="00C161EE"/>
    <w:rPr>
      <w:color w:val="0000FF" w:themeColor="hyperlink"/>
      <w:u w:val="single"/>
    </w:rPr>
  </w:style>
  <w:style w:type="paragraph" w:styleId="BalloonText">
    <w:name w:val="Balloon Text"/>
    <w:basedOn w:val="Normal"/>
    <w:link w:val="BalloonTextChar"/>
    <w:uiPriority w:val="99"/>
    <w:semiHidden/>
    <w:unhideWhenUsed/>
    <w:rsid w:val="00C16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1EE"/>
    <w:rPr>
      <w:rFonts w:ascii="Tahoma" w:hAnsi="Tahoma" w:cs="Tahoma"/>
      <w:sz w:val="16"/>
      <w:szCs w:val="16"/>
    </w:rPr>
  </w:style>
  <w:style w:type="paragraph" w:styleId="TOC2">
    <w:name w:val="toc 2"/>
    <w:basedOn w:val="Normal"/>
    <w:next w:val="Normal"/>
    <w:autoRedefine/>
    <w:uiPriority w:val="39"/>
    <w:unhideWhenUsed/>
    <w:rsid w:val="00894AE8"/>
    <w:pPr>
      <w:spacing w:after="100"/>
      <w:ind w:left="220"/>
    </w:pPr>
  </w:style>
  <w:style w:type="paragraph" w:styleId="ListParagraph">
    <w:name w:val="List Paragraph"/>
    <w:basedOn w:val="Normal"/>
    <w:uiPriority w:val="99"/>
    <w:qFormat/>
    <w:rsid w:val="004447C7"/>
    <w:pPr>
      <w:ind w:left="720"/>
      <w:contextualSpacing/>
    </w:pPr>
  </w:style>
  <w:style w:type="paragraph" w:styleId="NormalIndent">
    <w:name w:val="Normal Indent"/>
    <w:rsid w:val="00F0323F"/>
    <w:pPr>
      <w:tabs>
        <w:tab w:val="left" w:pos="850"/>
      </w:tabs>
      <w:spacing w:after="0" w:line="240" w:lineRule="auto"/>
      <w:ind w:left="850"/>
    </w:pPr>
    <w:rPr>
      <w:rFonts w:ascii="Arial" w:eastAsia="Times New Roman" w:hAnsi="Arial" w:cs="Times New Roman"/>
      <w:noProof/>
      <w:sz w:val="20"/>
      <w:szCs w:val="20"/>
    </w:rPr>
  </w:style>
  <w:style w:type="paragraph" w:styleId="Title">
    <w:name w:val="Title"/>
    <w:basedOn w:val="Normal"/>
    <w:next w:val="Normal"/>
    <w:link w:val="TitleChar"/>
    <w:uiPriority w:val="10"/>
    <w:qFormat/>
    <w:rsid w:val="004566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F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0C0C"/>
    <w:rPr>
      <w:i/>
      <w:iCs/>
      <w:color w:val="808080" w:themeColor="text1" w:themeTint="7F"/>
    </w:rPr>
  </w:style>
  <w:style w:type="paragraph" w:styleId="Caption">
    <w:name w:val="caption"/>
    <w:basedOn w:val="Normal"/>
    <w:next w:val="Normal"/>
    <w:uiPriority w:val="35"/>
    <w:unhideWhenUsed/>
    <w:qFormat/>
    <w:rsid w:val="00C553C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B5138"/>
    <w:pPr>
      <w:spacing w:after="0"/>
    </w:pPr>
  </w:style>
  <w:style w:type="paragraph" w:styleId="FootnoteText">
    <w:name w:val="footnote text"/>
    <w:basedOn w:val="Normal"/>
    <w:link w:val="FootnoteTextChar"/>
    <w:uiPriority w:val="99"/>
    <w:semiHidden/>
    <w:unhideWhenUsed/>
    <w:rsid w:val="00D400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00C9"/>
    <w:rPr>
      <w:sz w:val="20"/>
      <w:szCs w:val="20"/>
    </w:rPr>
  </w:style>
  <w:style w:type="character" w:styleId="FootnoteReference">
    <w:name w:val="footnote reference"/>
    <w:basedOn w:val="DefaultParagraphFont"/>
    <w:uiPriority w:val="99"/>
    <w:semiHidden/>
    <w:unhideWhenUsed/>
    <w:rsid w:val="00D400C9"/>
    <w:rPr>
      <w:vertAlign w:val="superscript"/>
    </w:rPr>
  </w:style>
  <w:style w:type="character" w:styleId="CommentReference">
    <w:name w:val="annotation reference"/>
    <w:basedOn w:val="DefaultParagraphFont"/>
    <w:uiPriority w:val="99"/>
    <w:semiHidden/>
    <w:unhideWhenUsed/>
    <w:rsid w:val="0053596B"/>
    <w:rPr>
      <w:sz w:val="16"/>
      <w:szCs w:val="16"/>
    </w:rPr>
  </w:style>
  <w:style w:type="paragraph" w:styleId="CommentText">
    <w:name w:val="annotation text"/>
    <w:basedOn w:val="Normal"/>
    <w:link w:val="CommentTextChar"/>
    <w:uiPriority w:val="99"/>
    <w:semiHidden/>
    <w:unhideWhenUsed/>
    <w:rsid w:val="0053596B"/>
    <w:pPr>
      <w:spacing w:line="240" w:lineRule="auto"/>
    </w:pPr>
    <w:rPr>
      <w:sz w:val="20"/>
      <w:szCs w:val="20"/>
    </w:rPr>
  </w:style>
  <w:style w:type="character" w:customStyle="1" w:styleId="CommentTextChar">
    <w:name w:val="Comment Text Char"/>
    <w:basedOn w:val="DefaultParagraphFont"/>
    <w:link w:val="CommentText"/>
    <w:uiPriority w:val="99"/>
    <w:semiHidden/>
    <w:rsid w:val="0053596B"/>
    <w:rPr>
      <w:sz w:val="20"/>
      <w:szCs w:val="20"/>
    </w:rPr>
  </w:style>
  <w:style w:type="paragraph" w:styleId="CommentSubject">
    <w:name w:val="annotation subject"/>
    <w:basedOn w:val="CommentText"/>
    <w:next w:val="CommentText"/>
    <w:link w:val="CommentSubjectChar"/>
    <w:uiPriority w:val="99"/>
    <w:semiHidden/>
    <w:unhideWhenUsed/>
    <w:rsid w:val="0053596B"/>
    <w:rPr>
      <w:b/>
      <w:bCs/>
    </w:rPr>
  </w:style>
  <w:style w:type="character" w:customStyle="1" w:styleId="CommentSubjectChar">
    <w:name w:val="Comment Subject Char"/>
    <w:basedOn w:val="CommentTextChar"/>
    <w:link w:val="CommentSubject"/>
    <w:uiPriority w:val="99"/>
    <w:semiHidden/>
    <w:rsid w:val="0053596B"/>
    <w:rPr>
      <w:b/>
      <w:bCs/>
    </w:rPr>
  </w:style>
  <w:style w:type="character" w:customStyle="1" w:styleId="Heading5Char">
    <w:name w:val="Heading 5 Char"/>
    <w:basedOn w:val="DefaultParagraphFont"/>
    <w:link w:val="Heading5"/>
    <w:uiPriority w:val="9"/>
    <w:rsid w:val="0056280E"/>
    <w:rPr>
      <w:rFonts w:asciiTheme="majorHAnsi" w:eastAsiaTheme="majorEastAsia" w:hAnsiTheme="majorHAnsi" w:cstheme="majorBidi"/>
      <w:color w:val="243F60" w:themeColor="accent1" w:themeShade="7F"/>
      <w:lang w:val="en-US"/>
    </w:rPr>
  </w:style>
  <w:style w:type="paragraph" w:styleId="Header">
    <w:name w:val="header"/>
    <w:aliases w:val="H,Header Odd,HO,ContentsHeader,*Header,hd,he,header,Cover Page,WWB,ho,header odd,first,heading one,Odd Header,h,Header/Footer,Hyphen,Kopfzeile1"/>
    <w:basedOn w:val="Normal"/>
    <w:link w:val="HeaderChar"/>
    <w:unhideWhenUsed/>
    <w:rsid w:val="007641BB"/>
    <w:pPr>
      <w:tabs>
        <w:tab w:val="center" w:pos="4513"/>
        <w:tab w:val="right" w:pos="9026"/>
      </w:tabs>
      <w:spacing w:after="0" w:line="240" w:lineRule="auto"/>
    </w:pPr>
  </w:style>
  <w:style w:type="character" w:customStyle="1" w:styleId="HeaderChar">
    <w:name w:val="Header Char"/>
    <w:aliases w:val="H Char,Header Odd Char,HO Char,ContentsHeader Char,*Header Char,hd Char,he Char,header Char,Cover Page Char,WWB Char,ho Char,header odd Char,first Char,heading one Char,Odd Header Char,h Char,Header/Footer Char,Hyphen Char,Kopfzeile1 Char"/>
    <w:basedOn w:val="DefaultParagraphFont"/>
    <w:link w:val="Header"/>
    <w:rsid w:val="007641BB"/>
  </w:style>
  <w:style w:type="paragraph" w:styleId="Footer">
    <w:name w:val="footer"/>
    <w:basedOn w:val="Normal"/>
    <w:link w:val="FooterChar"/>
    <w:uiPriority w:val="99"/>
    <w:unhideWhenUsed/>
    <w:rsid w:val="00764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1BB"/>
  </w:style>
  <w:style w:type="character" w:customStyle="1" w:styleId="Heading3Char">
    <w:name w:val="Heading 3 Char"/>
    <w:basedOn w:val="DefaultParagraphFont"/>
    <w:link w:val="Heading3"/>
    <w:uiPriority w:val="9"/>
    <w:rsid w:val="00A034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69FE"/>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3A69FE"/>
    <w:pPr>
      <w:spacing w:after="100"/>
      <w:ind w:left="440"/>
    </w:pPr>
  </w:style>
  <w:style w:type="paragraph" w:styleId="PlainText">
    <w:name w:val="Plain Text"/>
    <w:basedOn w:val="Normal"/>
    <w:link w:val="PlainTextChar"/>
    <w:uiPriority w:val="99"/>
    <w:unhideWhenUsed/>
    <w:rsid w:val="001B0CDB"/>
    <w:pPr>
      <w:spacing w:after="0" w:line="240" w:lineRule="auto"/>
    </w:pPr>
    <w:rPr>
      <w:rFonts w:ascii="Calibri" w:hAnsi="Calibri"/>
      <w:color w:val="1F497D" w:themeColor="text2"/>
      <w:sz w:val="21"/>
      <w:szCs w:val="21"/>
    </w:rPr>
  </w:style>
  <w:style w:type="character" w:customStyle="1" w:styleId="PlainTextChar">
    <w:name w:val="Plain Text Char"/>
    <w:basedOn w:val="DefaultParagraphFont"/>
    <w:link w:val="PlainText"/>
    <w:uiPriority w:val="99"/>
    <w:rsid w:val="001B0CDB"/>
    <w:rPr>
      <w:rFonts w:ascii="Calibri" w:hAnsi="Calibri"/>
      <w:color w:val="1F497D" w:themeColor="text2"/>
      <w:sz w:val="21"/>
      <w:szCs w:val="21"/>
    </w:rPr>
  </w:style>
</w:styles>
</file>

<file path=word/webSettings.xml><?xml version="1.0" encoding="utf-8"?>
<w:webSettings xmlns:r="http://schemas.openxmlformats.org/officeDocument/2006/relationships" xmlns:w="http://schemas.openxmlformats.org/wordprocessingml/2006/main">
  <w:divs>
    <w:div w:id="1046101524">
      <w:bodyDiv w:val="1"/>
      <w:marLeft w:val="0"/>
      <w:marRight w:val="0"/>
      <w:marTop w:val="0"/>
      <w:marBottom w:val="0"/>
      <w:divBdr>
        <w:top w:val="none" w:sz="0" w:space="0" w:color="auto"/>
        <w:left w:val="none" w:sz="0" w:space="0" w:color="auto"/>
        <w:bottom w:val="none" w:sz="0" w:space="0" w:color="auto"/>
        <w:right w:val="none" w:sz="0" w:space="0" w:color="auto"/>
      </w:divBdr>
    </w:div>
    <w:div w:id="1096941820">
      <w:bodyDiv w:val="1"/>
      <w:marLeft w:val="0"/>
      <w:marRight w:val="0"/>
      <w:marTop w:val="0"/>
      <w:marBottom w:val="0"/>
      <w:divBdr>
        <w:top w:val="none" w:sz="0" w:space="0" w:color="auto"/>
        <w:left w:val="none" w:sz="0" w:space="0" w:color="auto"/>
        <w:bottom w:val="none" w:sz="0" w:space="0" w:color="auto"/>
        <w:right w:val="none" w:sz="0" w:space="0" w:color="auto"/>
      </w:divBdr>
    </w:div>
    <w:div w:id="1179006350">
      <w:bodyDiv w:val="1"/>
      <w:marLeft w:val="0"/>
      <w:marRight w:val="0"/>
      <w:marTop w:val="0"/>
      <w:marBottom w:val="0"/>
      <w:divBdr>
        <w:top w:val="none" w:sz="0" w:space="0" w:color="auto"/>
        <w:left w:val="none" w:sz="0" w:space="0" w:color="auto"/>
        <w:bottom w:val="none" w:sz="0" w:space="0" w:color="auto"/>
        <w:right w:val="none" w:sz="0" w:space="0" w:color="auto"/>
      </w:divBdr>
    </w:div>
    <w:div w:id="1321691725">
      <w:bodyDiv w:val="1"/>
      <w:marLeft w:val="0"/>
      <w:marRight w:val="0"/>
      <w:marTop w:val="0"/>
      <w:marBottom w:val="0"/>
      <w:divBdr>
        <w:top w:val="none" w:sz="0" w:space="0" w:color="auto"/>
        <w:left w:val="none" w:sz="0" w:space="0" w:color="auto"/>
        <w:bottom w:val="none" w:sz="0" w:space="0" w:color="auto"/>
        <w:right w:val="none" w:sz="0" w:space="0" w:color="auto"/>
      </w:divBdr>
    </w:div>
    <w:div w:id="13716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ffiaz081\Desktop\MobilinkDocs\Project1\Mobilink_SOW_v0.1.docx" TargetMode="External"/><Relationship Id="rId14" Type="http://schemas.openxmlformats.org/officeDocument/2006/relationships/hyperlink" Target="file:///C:\Documents%20and%20Settings\ffiaz081\Desktop\MobilinkDocs\Project1\Mobilink_SOW_v0.1.docx" TargetMode="External"/><Relationship Id="rId15" Type="http://schemas.openxmlformats.org/officeDocument/2006/relationships/hyperlink" Target="file:///C:\Documents%20and%20Settings\ffiaz081\Desktop\MobilinkDocs\Project1\Mobilink_SOW_v0.1.docx" TargetMode="External"/><Relationship Id="rId16" Type="http://schemas.openxmlformats.org/officeDocument/2006/relationships/hyperlink" Target="file:///C:\Documents%20and%20Settings\ffiaz081\Desktop\MobilinkDocs\Project1\Mobilink_SOW_v0.1.docx" TargetMode="External"/><Relationship Id="rId17" Type="http://schemas.openxmlformats.org/officeDocument/2006/relationships/hyperlink" Target="file:///C:\Documents%20and%20Settings\ffiaz081\Desktop\MobilinkDocs\Project1\Mobilink_SOW_v0.1.docx" TargetMode="External"/><Relationship Id="rId18" Type="http://schemas.openxmlformats.org/officeDocument/2006/relationships/hyperlink" Target="file:///C:\Documents%20and%20Settings\ffiaz081\Desktop\MobilinkDocs\Project1\Mobilink_SOW_v0.1.docx" TargetMode="External"/><Relationship Id="rId19" Type="http://schemas.openxmlformats.org/officeDocument/2006/relationships/hyperlink" Target="file:///C:\Documents%20and%20Settings\ffiaz081\Desktop\MobilinkDocs\Project1\Mobilink_SOW_v0.1.docx" TargetMode="External"/><Relationship Id="rId64" Type="http://schemas.openxmlformats.org/officeDocument/2006/relationships/image" Target="media/image25.emf"/><Relationship Id="rId66" Type="http://schemas.openxmlformats.org/officeDocument/2006/relationships/image" Target="media/image26.emf"/><Relationship Id="rId68" Type="http://schemas.openxmlformats.org/officeDocument/2006/relationships/image" Target="media/image27.emf"/><Relationship Id="rId50" Type="http://schemas.openxmlformats.org/officeDocument/2006/relationships/image" Target="media/image18.emf"/><Relationship Id="rId52" Type="http://schemas.openxmlformats.org/officeDocument/2006/relationships/image" Target="media/image19.emf"/><Relationship Id="rId54" Type="http://schemas.openxmlformats.org/officeDocument/2006/relationships/image" Target="media/image20.emf"/><Relationship Id="rId56" Type="http://schemas.openxmlformats.org/officeDocument/2006/relationships/image" Target="media/image21.emf"/><Relationship Id="rId58" Type="http://schemas.openxmlformats.org/officeDocument/2006/relationships/image" Target="media/image22.emf"/><Relationship Id="rId120" Type="http://schemas.openxmlformats.org/officeDocument/2006/relationships/header" Target="header1.xml"/><Relationship Id="rId90" Type="http://schemas.openxmlformats.org/officeDocument/2006/relationships/image" Target="media/image38.emf"/><Relationship Id="rId121" Type="http://schemas.openxmlformats.org/officeDocument/2006/relationships/footer" Target="footer1.xml"/><Relationship Id="rId92" Type="http://schemas.openxmlformats.org/officeDocument/2006/relationships/image" Target="media/image39.jpeg"/><Relationship Id="rId40" Type="http://schemas.openxmlformats.org/officeDocument/2006/relationships/image" Target="media/image13.wmf"/><Relationship Id="rId93" Type="http://schemas.openxmlformats.org/officeDocument/2006/relationships/image" Target="media/image40.emf"/><Relationship Id="rId42" Type="http://schemas.openxmlformats.org/officeDocument/2006/relationships/image" Target="media/image14.emf"/><Relationship Id="rId95" Type="http://schemas.openxmlformats.org/officeDocument/2006/relationships/image" Target="media/image41.emf"/><Relationship Id="rId44" Type="http://schemas.openxmlformats.org/officeDocument/2006/relationships/image" Target="media/image15.emf"/><Relationship Id="rId97" Type="http://schemas.openxmlformats.org/officeDocument/2006/relationships/image" Target="media/image42.emf"/><Relationship Id="rId46" Type="http://schemas.openxmlformats.org/officeDocument/2006/relationships/image" Target="media/image16.emf"/><Relationship Id="rId99" Type="http://schemas.openxmlformats.org/officeDocument/2006/relationships/image" Target="media/image43.emf"/><Relationship Id="rId48" Type="http://schemas.openxmlformats.org/officeDocument/2006/relationships/image" Target="media/image17.emf"/><Relationship Id="rId122" Type="http://schemas.openxmlformats.org/officeDocument/2006/relationships/fontTable" Target="fontTable.xml"/><Relationship Id="rId12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eg"/><Relationship Id="rId30" Type="http://schemas.openxmlformats.org/officeDocument/2006/relationships/image" Target="media/image8.wmf"/><Relationship Id="rId80" Type="http://schemas.openxmlformats.org/officeDocument/2006/relationships/image" Target="media/image33.emf"/><Relationship Id="rId32" Type="http://schemas.openxmlformats.org/officeDocument/2006/relationships/image" Target="media/image9.emf"/><Relationship Id="rId82" Type="http://schemas.openxmlformats.org/officeDocument/2006/relationships/image" Target="media/image34.emf"/><Relationship Id="rId34" Type="http://schemas.openxmlformats.org/officeDocument/2006/relationships/image" Target="media/image10.emf"/><Relationship Id="rId84" Type="http://schemas.openxmlformats.org/officeDocument/2006/relationships/image" Target="media/image35.emf"/><Relationship Id="rId36" Type="http://schemas.openxmlformats.org/officeDocument/2006/relationships/image" Target="media/image11.emf"/><Relationship Id="rId86" Type="http://schemas.openxmlformats.org/officeDocument/2006/relationships/image" Target="media/image36.emf"/><Relationship Id="rId38" Type="http://schemas.openxmlformats.org/officeDocument/2006/relationships/image" Target="media/image12.emf"/><Relationship Id="rId88" Type="http://schemas.openxmlformats.org/officeDocument/2006/relationships/image" Target="media/image37.emf"/><Relationship Id="rId110" Type="http://schemas.openxmlformats.org/officeDocument/2006/relationships/image" Target="media/image49.emf"/><Relationship Id="rId112" Type="http://schemas.openxmlformats.org/officeDocument/2006/relationships/image" Target="media/image50.wmf"/><Relationship Id="rId114" Type="http://schemas.openxmlformats.org/officeDocument/2006/relationships/image" Target="media/image51.wmf"/><Relationship Id="rId116" Type="http://schemas.openxmlformats.org/officeDocument/2006/relationships/image" Target="media/image52.wmf"/><Relationship Id="rId118" Type="http://schemas.openxmlformats.org/officeDocument/2006/relationships/image" Target="media/image53.wmf"/><Relationship Id="rId70" Type="http://schemas.openxmlformats.org/officeDocument/2006/relationships/image" Target="media/image28.emf"/><Relationship Id="rId101" Type="http://schemas.openxmlformats.org/officeDocument/2006/relationships/image" Target="media/image44.emf"/><Relationship Id="rId72" Type="http://schemas.openxmlformats.org/officeDocument/2006/relationships/image" Target="media/image29.emf"/><Relationship Id="rId20" Type="http://schemas.openxmlformats.org/officeDocument/2006/relationships/image" Target="media/image3.emf"/><Relationship Id="rId74" Type="http://schemas.openxmlformats.org/officeDocument/2006/relationships/image" Target="media/image30.emf"/><Relationship Id="rId22" Type="http://schemas.openxmlformats.org/officeDocument/2006/relationships/image" Target="media/image4.wmf"/><Relationship Id="rId76" Type="http://schemas.openxmlformats.org/officeDocument/2006/relationships/image" Target="media/image31.emf"/><Relationship Id="rId24" Type="http://schemas.openxmlformats.org/officeDocument/2006/relationships/image" Target="media/image5.jpeg"/><Relationship Id="rId25" Type="http://schemas.openxmlformats.org/officeDocument/2006/relationships/comments" Target="comments.xml"/><Relationship Id="rId26" Type="http://schemas.openxmlformats.org/officeDocument/2006/relationships/image" Target="media/image6.wmf"/><Relationship Id="rId78" Type="http://schemas.openxmlformats.org/officeDocument/2006/relationships/image" Target="media/image32.emf"/><Relationship Id="rId28" Type="http://schemas.openxmlformats.org/officeDocument/2006/relationships/image" Target="media/image7.emf"/><Relationship Id="rId103" Type="http://schemas.openxmlformats.org/officeDocument/2006/relationships/image" Target="media/image45.emf"/><Relationship Id="rId105" Type="http://schemas.openxmlformats.org/officeDocument/2006/relationships/image" Target="media/image46.emf"/><Relationship Id="rId107" Type="http://schemas.openxmlformats.org/officeDocument/2006/relationships/image" Target="media/image47.jpeg"/><Relationship Id="rId108" Type="http://schemas.openxmlformats.org/officeDocument/2006/relationships/image" Target="media/image48.emf"/><Relationship Id="rId60" Type="http://schemas.openxmlformats.org/officeDocument/2006/relationships/image" Target="media/image23.emf"/><Relationship Id="rId62" Type="http://schemas.openxmlformats.org/officeDocument/2006/relationships/image" Target="media/image24.emf"/><Relationship Id="rId10" Type="http://schemas.openxmlformats.org/officeDocument/2006/relationships/hyperlink" Target="file:///C:\Documents%20and%20Settings\ffiaz081\Desktop\MobilinkDocs\Project1\Mobilink_SOW_v0.1.docx" TargetMode="External"/><Relationship Id="rId11" Type="http://schemas.openxmlformats.org/officeDocument/2006/relationships/hyperlink" Target="file:///C:\Documents%20and%20Settings\ffiaz081\Desktop\MobilinkDocs\Project1\Mobilink_SOW_v0.1.docx" TargetMode="External"/><Relationship Id="rId12" Type="http://schemas.openxmlformats.org/officeDocument/2006/relationships/hyperlink" Target="file:///C:\Documents%20and%20Settings\ffiaz081\Desktop\MobilinkDocs\Project1\Mobilink_SOW_v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B3EE-2D88-6F44-BEDA-BDAE5E29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63</Pages>
  <Words>7934</Words>
  <Characters>45228</Characters>
  <Application>Microsoft Macintosh Word</Application>
  <DocSecurity>0</DocSecurity>
  <Lines>376</Lines>
  <Paragraphs>90</Paragraphs>
  <ScaleCrop>false</ScaleCrop>
  <HeadingPairs>
    <vt:vector size="2" baseType="variant">
      <vt:variant>
        <vt:lpstr>Title</vt:lpstr>
      </vt:variant>
      <vt:variant>
        <vt:i4>1</vt:i4>
      </vt:variant>
    </vt:vector>
  </HeadingPairs>
  <TitlesOfParts>
    <vt:vector size="1" baseType="lpstr">
      <vt:lpstr/>
    </vt:vector>
  </TitlesOfParts>
  <Company>an Innovise company</Company>
  <LinksUpToDate>false</LinksUpToDate>
  <CharactersWithSpaces>55543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ffiaz081</dc:creator>
  <cp:lastModifiedBy>Mark Jewiss</cp:lastModifiedBy>
  <cp:revision>3</cp:revision>
  <dcterms:created xsi:type="dcterms:W3CDTF">2010-03-18T15:03:00Z</dcterms:created>
  <dcterms:modified xsi:type="dcterms:W3CDTF">2010-03-18T20:33:00Z</dcterms:modified>
</cp:coreProperties>
</file>